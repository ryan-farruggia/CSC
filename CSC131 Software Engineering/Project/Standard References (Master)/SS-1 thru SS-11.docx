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71" w:type="dxa"/>
        <w:tblLook w:val="04A0" w:firstRow="1" w:lastRow="0" w:firstColumn="1" w:lastColumn="0" w:noHBand="0" w:noVBand="1"/>
      </w:tblPr>
      <w:tblGrid>
        <w:gridCol w:w="1700"/>
        <w:gridCol w:w="7871"/>
      </w:tblGrid>
      <w:tr w:rsidR="004811AD" w:rsidRPr="002B4CAC" w14:paraId="208B892E" w14:textId="77777777" w:rsidTr="002B4CAC">
        <w:trPr>
          <w:trHeight w:val="8"/>
        </w:trPr>
        <w:tc>
          <w:tcPr>
            <w:tcW w:w="1700" w:type="dxa"/>
            <w:noWrap/>
            <w:vAlign w:val="center"/>
          </w:tcPr>
          <w:p w14:paraId="13BD9D1E" w14:textId="77777777" w:rsidR="004811AD" w:rsidRPr="002B4CAC" w:rsidRDefault="004811AD" w:rsidP="000630B1">
            <w:pPr>
              <w:jc w:val="center"/>
              <w:rPr>
                <w:rFonts w:cstheme="minorHAnsi"/>
                <w:b/>
                <w:sz w:val="14"/>
                <w:szCs w:val="14"/>
              </w:rPr>
            </w:pPr>
            <w:r w:rsidRPr="002B4CAC">
              <w:rPr>
                <w:rFonts w:cstheme="minorHAnsi"/>
                <w:b/>
                <w:sz w:val="14"/>
                <w:szCs w:val="14"/>
              </w:rPr>
              <w:t>QUESTION</w:t>
            </w:r>
          </w:p>
        </w:tc>
        <w:tc>
          <w:tcPr>
            <w:tcW w:w="7871" w:type="dxa"/>
            <w:vAlign w:val="center"/>
            <w:hideMark/>
          </w:tcPr>
          <w:p w14:paraId="6C414F49" w14:textId="77777777" w:rsidR="004811AD" w:rsidRPr="002B4CAC" w:rsidRDefault="004811AD" w:rsidP="000630B1">
            <w:pPr>
              <w:ind w:left="92"/>
              <w:rPr>
                <w:rFonts w:cstheme="minorHAnsi"/>
                <w:b/>
                <w:bCs/>
                <w:sz w:val="14"/>
                <w:szCs w:val="14"/>
              </w:rPr>
            </w:pPr>
            <w:r w:rsidRPr="002B4CAC">
              <w:rPr>
                <w:rFonts w:cstheme="minorHAnsi"/>
                <w:b/>
                <w:bCs/>
                <w:sz w:val="14"/>
                <w:szCs w:val="14"/>
              </w:rPr>
              <w:t>Application</w:t>
            </w:r>
          </w:p>
        </w:tc>
      </w:tr>
      <w:tr w:rsidR="004811AD" w:rsidRPr="002B4CAC" w14:paraId="198294DC" w14:textId="77777777" w:rsidTr="002B4CAC">
        <w:trPr>
          <w:trHeight w:val="8"/>
        </w:trPr>
        <w:tc>
          <w:tcPr>
            <w:tcW w:w="1700" w:type="dxa"/>
            <w:shd w:val="clear" w:color="auto" w:fill="F2F2F2" w:themeFill="background1" w:themeFillShade="F2"/>
            <w:noWrap/>
            <w:vAlign w:val="center"/>
          </w:tcPr>
          <w:p w14:paraId="241A77B7" w14:textId="77777777" w:rsidR="004811AD" w:rsidRPr="002B4CAC" w:rsidRDefault="004811AD" w:rsidP="000630B1">
            <w:pPr>
              <w:jc w:val="center"/>
              <w:rPr>
                <w:rFonts w:cstheme="minorHAnsi"/>
                <w:b/>
                <w:sz w:val="14"/>
                <w:szCs w:val="14"/>
              </w:rPr>
            </w:pPr>
            <w:r w:rsidRPr="002B4CAC">
              <w:rPr>
                <w:rFonts w:cstheme="minorHAnsi"/>
                <w:b/>
                <w:sz w:val="14"/>
                <w:szCs w:val="14"/>
              </w:rPr>
              <w:t>SS3.1</w:t>
            </w:r>
          </w:p>
        </w:tc>
        <w:tc>
          <w:tcPr>
            <w:tcW w:w="7871" w:type="dxa"/>
            <w:shd w:val="clear" w:color="auto" w:fill="F2F2F2" w:themeFill="background1" w:themeFillShade="F2"/>
            <w:vAlign w:val="center"/>
          </w:tcPr>
          <w:p w14:paraId="266F5E54" w14:textId="77777777" w:rsidR="004811AD" w:rsidRPr="002B4CAC" w:rsidRDefault="004811AD" w:rsidP="0070611F">
            <w:pPr>
              <w:ind w:left="92"/>
              <w:rPr>
                <w:rFonts w:cstheme="minorHAnsi"/>
                <w:bCs/>
                <w:sz w:val="14"/>
                <w:szCs w:val="14"/>
              </w:rPr>
            </w:pPr>
            <w:r w:rsidRPr="002B4CAC">
              <w:rPr>
                <w:rFonts w:cstheme="minorHAnsi"/>
                <w:bCs/>
                <w:sz w:val="14"/>
                <w:szCs w:val="14"/>
              </w:rPr>
              <w:t>Is Hydraulic Mulch applied as required?</w:t>
            </w:r>
          </w:p>
        </w:tc>
      </w:tr>
      <w:tr w:rsidR="004811AD" w:rsidRPr="002B4CAC" w14:paraId="0688C120" w14:textId="77777777" w:rsidTr="002B4CAC">
        <w:trPr>
          <w:trHeight w:val="8"/>
        </w:trPr>
        <w:tc>
          <w:tcPr>
            <w:tcW w:w="1700" w:type="dxa"/>
            <w:noWrap/>
            <w:vAlign w:val="center"/>
          </w:tcPr>
          <w:p w14:paraId="41957551" w14:textId="77777777" w:rsidR="004811AD" w:rsidRPr="002B4CAC" w:rsidRDefault="004811AD" w:rsidP="00D60A35">
            <w:pPr>
              <w:jc w:val="center"/>
              <w:rPr>
                <w:rFonts w:cstheme="minorHAnsi"/>
                <w:b/>
                <w:sz w:val="14"/>
                <w:szCs w:val="14"/>
              </w:rPr>
            </w:pPr>
            <w:r w:rsidRPr="002B4CAC">
              <w:rPr>
                <w:rFonts w:cstheme="minorHAnsi"/>
                <w:b/>
                <w:sz w:val="14"/>
                <w:szCs w:val="14"/>
              </w:rPr>
              <w:t>CGP, Attachment C.D.2, D.D.2, E.D.2</w:t>
            </w:r>
          </w:p>
        </w:tc>
        <w:tc>
          <w:tcPr>
            <w:tcW w:w="7871" w:type="dxa"/>
            <w:vAlign w:val="center"/>
          </w:tcPr>
          <w:p w14:paraId="1DC28383" w14:textId="77777777" w:rsidR="004811AD" w:rsidRPr="002B4CAC" w:rsidRDefault="004811AD" w:rsidP="000630B1">
            <w:pPr>
              <w:ind w:left="72"/>
              <w:rPr>
                <w:rFonts w:cstheme="minorHAnsi"/>
                <w:sz w:val="14"/>
                <w:szCs w:val="14"/>
              </w:rPr>
            </w:pPr>
            <w:r w:rsidRPr="002B4CAC">
              <w:rPr>
                <w:rFonts w:cstheme="minorHAnsi"/>
                <w:sz w:val="14"/>
                <w:szCs w:val="14"/>
              </w:rPr>
              <w:t>Risk Level 1, 2 and 3 dischargers shall provide effective soil cover for inactive</w:t>
            </w:r>
            <w:r w:rsidRPr="002B4CAC">
              <w:rPr>
                <w:rFonts w:cstheme="minorHAnsi"/>
                <w:sz w:val="14"/>
                <w:szCs w:val="14"/>
                <w:vertAlign w:val="superscript"/>
              </w:rPr>
              <w:t>1</w:t>
            </w:r>
            <w:r w:rsidRPr="002B4CAC">
              <w:rPr>
                <w:rFonts w:cstheme="minorHAnsi"/>
                <w:sz w:val="14"/>
                <w:szCs w:val="14"/>
              </w:rPr>
              <w:t xml:space="preserve"> areas and all finished slopes, open space, utility backfill, and completed lots.</w:t>
            </w:r>
          </w:p>
          <w:p w14:paraId="4A3BFF52" w14:textId="77777777" w:rsidR="004811AD" w:rsidRPr="002B4CAC" w:rsidRDefault="004811AD" w:rsidP="000630B1">
            <w:pPr>
              <w:ind w:left="72"/>
              <w:rPr>
                <w:rFonts w:cstheme="minorHAnsi"/>
                <w:sz w:val="14"/>
                <w:szCs w:val="14"/>
              </w:rPr>
            </w:pPr>
          </w:p>
          <w:p w14:paraId="7ABED89C" w14:textId="77777777" w:rsidR="004811AD" w:rsidRPr="002B4CAC" w:rsidRDefault="004811AD" w:rsidP="000630B1">
            <w:pPr>
              <w:ind w:left="72"/>
              <w:rPr>
                <w:rFonts w:cstheme="minorHAnsi"/>
                <w:sz w:val="14"/>
                <w:szCs w:val="14"/>
              </w:rPr>
            </w:pPr>
            <w:r w:rsidRPr="002B4CAC">
              <w:rPr>
                <w:rFonts w:cstheme="minorHAnsi"/>
                <w:sz w:val="14"/>
                <w:szCs w:val="14"/>
                <w:vertAlign w:val="superscript"/>
              </w:rPr>
              <w:t>1</w:t>
            </w:r>
            <w:r w:rsidRPr="002B4CAC">
              <w:rPr>
                <w:rFonts w:cstheme="minorHAnsi"/>
                <w:sz w:val="14"/>
                <w:szCs w:val="14"/>
              </w:rPr>
              <w:t xml:space="preserve"> Inactive areas of construction are areas of construction activity that have been disturbed and are not scheduled to be re-disturbed for at least 14 days.</w:t>
            </w:r>
          </w:p>
        </w:tc>
      </w:tr>
      <w:tr w:rsidR="004811AD" w:rsidRPr="002B4CAC" w14:paraId="183211C7" w14:textId="77777777" w:rsidTr="002B4CAC">
        <w:trPr>
          <w:trHeight w:val="8"/>
        </w:trPr>
        <w:tc>
          <w:tcPr>
            <w:tcW w:w="1700" w:type="dxa"/>
            <w:noWrap/>
            <w:vAlign w:val="center"/>
          </w:tcPr>
          <w:p w14:paraId="4765A431" w14:textId="77777777" w:rsidR="004811AD" w:rsidRPr="002B4CAC" w:rsidRDefault="004811AD" w:rsidP="00D60A35">
            <w:pPr>
              <w:jc w:val="center"/>
              <w:rPr>
                <w:rFonts w:cstheme="minorHAnsi"/>
                <w:b/>
                <w:sz w:val="14"/>
                <w:szCs w:val="14"/>
              </w:rPr>
            </w:pPr>
            <w:r w:rsidRPr="002B4CAC">
              <w:rPr>
                <w:rFonts w:cstheme="minorHAnsi"/>
                <w:b/>
                <w:sz w:val="14"/>
                <w:szCs w:val="14"/>
              </w:rPr>
              <w:t>CGP, Attachment D.E.3, E.E.3</w:t>
            </w:r>
          </w:p>
        </w:tc>
        <w:tc>
          <w:tcPr>
            <w:tcW w:w="7871" w:type="dxa"/>
            <w:vAlign w:val="center"/>
          </w:tcPr>
          <w:p w14:paraId="2158D527" w14:textId="77777777" w:rsidR="004811AD" w:rsidRPr="002B4CAC" w:rsidRDefault="004811AD" w:rsidP="00F641B7">
            <w:pPr>
              <w:ind w:left="72"/>
              <w:rPr>
                <w:rFonts w:cstheme="minorHAnsi"/>
                <w:sz w:val="14"/>
                <w:szCs w:val="14"/>
              </w:rPr>
            </w:pPr>
            <w:r w:rsidRPr="002B4CAC">
              <w:rPr>
                <w:rFonts w:cstheme="minorHAnsi"/>
                <w:sz w:val="14"/>
                <w:szCs w:val="14"/>
              </w:rPr>
              <w:t>Risk Level 2 and 3 dischargers shall implement appropriate erosion control BMPs (runoff control and soil stabilization) in conjunction with sediment control BMPs for areas under active</w:t>
            </w:r>
            <w:r w:rsidRPr="002B4CAC">
              <w:rPr>
                <w:rFonts w:cstheme="minorHAnsi"/>
                <w:sz w:val="14"/>
                <w:szCs w:val="14"/>
                <w:vertAlign w:val="superscript"/>
              </w:rPr>
              <w:t>2</w:t>
            </w:r>
            <w:r w:rsidRPr="002B4CAC">
              <w:rPr>
                <w:rFonts w:cstheme="minorHAnsi"/>
                <w:sz w:val="14"/>
                <w:szCs w:val="14"/>
              </w:rPr>
              <w:t xml:space="preserve"> construction.</w:t>
            </w:r>
          </w:p>
          <w:p w14:paraId="67F5FB7A" w14:textId="77777777" w:rsidR="004811AD" w:rsidRPr="002B4CAC" w:rsidRDefault="004811AD" w:rsidP="00F641B7">
            <w:pPr>
              <w:ind w:left="72"/>
              <w:rPr>
                <w:rFonts w:cstheme="minorHAnsi"/>
                <w:sz w:val="14"/>
                <w:szCs w:val="14"/>
              </w:rPr>
            </w:pPr>
          </w:p>
          <w:p w14:paraId="62BD6E01" w14:textId="77777777" w:rsidR="004811AD" w:rsidRPr="002B4CAC" w:rsidRDefault="004811AD" w:rsidP="00F641B7">
            <w:pPr>
              <w:ind w:left="72"/>
              <w:rPr>
                <w:rFonts w:cstheme="minorHAnsi"/>
                <w:sz w:val="14"/>
                <w:szCs w:val="14"/>
              </w:rPr>
            </w:pPr>
            <w:r w:rsidRPr="002B4CAC">
              <w:rPr>
                <w:rFonts w:cstheme="minorHAnsi"/>
                <w:sz w:val="14"/>
                <w:szCs w:val="14"/>
                <w:vertAlign w:val="superscript"/>
              </w:rPr>
              <w:t>2</w:t>
            </w:r>
            <w:r w:rsidRPr="002B4CAC">
              <w:rPr>
                <w:rFonts w:cstheme="minorHAnsi"/>
                <w:sz w:val="14"/>
                <w:szCs w:val="14"/>
              </w:rPr>
              <w:t xml:space="preserve"> Active areas of construction are areas undergoing land surface disturbance. This includes construction activity during the preliminary stage, mass grading stage, streets and utilities stage and the vertical construction stage.</w:t>
            </w:r>
          </w:p>
        </w:tc>
      </w:tr>
      <w:tr w:rsidR="004811AD" w:rsidRPr="002B4CAC" w14:paraId="720EF53B" w14:textId="77777777" w:rsidTr="002B4CAC">
        <w:trPr>
          <w:trHeight w:val="8"/>
        </w:trPr>
        <w:tc>
          <w:tcPr>
            <w:tcW w:w="1700" w:type="dxa"/>
            <w:noWrap/>
            <w:vAlign w:val="center"/>
          </w:tcPr>
          <w:p w14:paraId="53E0CAF8" w14:textId="77777777" w:rsidR="004811AD" w:rsidRPr="002B4CAC" w:rsidRDefault="004811AD" w:rsidP="000630B1">
            <w:pPr>
              <w:jc w:val="center"/>
              <w:rPr>
                <w:rFonts w:cstheme="minorHAnsi"/>
                <w:b/>
                <w:sz w:val="14"/>
                <w:szCs w:val="14"/>
              </w:rPr>
            </w:pPr>
            <w:r w:rsidRPr="002B4CAC">
              <w:rPr>
                <w:rFonts w:cstheme="minorHAnsi"/>
                <w:b/>
                <w:sz w:val="14"/>
                <w:szCs w:val="14"/>
              </w:rPr>
              <w:t>13-1.03A General</w:t>
            </w:r>
          </w:p>
        </w:tc>
        <w:tc>
          <w:tcPr>
            <w:tcW w:w="7871" w:type="dxa"/>
            <w:vAlign w:val="center"/>
          </w:tcPr>
          <w:p w14:paraId="71D77777" w14:textId="77777777" w:rsidR="004811AD" w:rsidRPr="002B4CAC" w:rsidRDefault="004811AD" w:rsidP="000630B1">
            <w:pPr>
              <w:ind w:left="92"/>
              <w:rPr>
                <w:rFonts w:cstheme="minorHAnsi"/>
                <w:bCs/>
                <w:sz w:val="14"/>
                <w:szCs w:val="14"/>
              </w:rPr>
            </w:pPr>
            <w:r w:rsidRPr="002B4CAC">
              <w:rPr>
                <w:rFonts w:cstheme="minorHAnsi"/>
                <w:bCs/>
                <w:sz w:val="14"/>
                <w:szCs w:val="14"/>
              </w:rPr>
              <w:t>Install soil stabilization materials for water pollution control practices in all work areas that are inactive or before storm events.</w:t>
            </w:r>
          </w:p>
        </w:tc>
      </w:tr>
      <w:tr w:rsidR="004811AD" w:rsidRPr="002B4CAC" w14:paraId="67996C08" w14:textId="77777777" w:rsidTr="002B4CAC">
        <w:trPr>
          <w:trHeight w:val="8"/>
        </w:trPr>
        <w:tc>
          <w:tcPr>
            <w:tcW w:w="1700" w:type="dxa"/>
            <w:noWrap/>
            <w:vAlign w:val="center"/>
          </w:tcPr>
          <w:p w14:paraId="42E2D2F1" w14:textId="77777777" w:rsidR="004811AD" w:rsidRPr="002B4CAC" w:rsidRDefault="004811AD" w:rsidP="00A10633">
            <w:pPr>
              <w:jc w:val="center"/>
              <w:rPr>
                <w:rFonts w:cstheme="minorHAnsi"/>
                <w:b/>
                <w:sz w:val="14"/>
                <w:szCs w:val="14"/>
              </w:rPr>
            </w:pPr>
            <w:r w:rsidRPr="002B4CAC">
              <w:rPr>
                <w:rFonts w:cstheme="minorHAnsi"/>
                <w:b/>
                <w:sz w:val="14"/>
                <w:szCs w:val="14"/>
              </w:rPr>
              <w:t>SPECs, 13-5.03A General</w:t>
            </w:r>
          </w:p>
        </w:tc>
        <w:tc>
          <w:tcPr>
            <w:tcW w:w="7871" w:type="dxa"/>
            <w:vAlign w:val="center"/>
          </w:tcPr>
          <w:p w14:paraId="12C340CB" w14:textId="77777777" w:rsidR="004811AD" w:rsidRPr="002B4CAC" w:rsidRDefault="004811AD" w:rsidP="0070611F">
            <w:pPr>
              <w:ind w:left="72"/>
              <w:rPr>
                <w:rFonts w:cstheme="minorHAnsi"/>
                <w:sz w:val="14"/>
                <w:szCs w:val="14"/>
              </w:rPr>
            </w:pPr>
            <w:r w:rsidRPr="002B4CAC">
              <w:rPr>
                <w:rFonts w:cstheme="minorHAnsi"/>
                <w:sz w:val="14"/>
                <w:szCs w:val="14"/>
              </w:rPr>
              <w:t>Apply temporary soil stabilization materials within 24 hours after an area is ready to receive temporary soil stabilization or before a forecasted storm event.</w:t>
            </w:r>
          </w:p>
        </w:tc>
      </w:tr>
    </w:tbl>
    <w:p w14:paraId="03D26945" w14:textId="77777777" w:rsidR="004811AD" w:rsidRPr="002B4CAC" w:rsidRDefault="004811AD" w:rsidP="0070611F">
      <w:pPr>
        <w:tabs>
          <w:tab w:val="left" w:pos="2628"/>
        </w:tabs>
        <w:jc w:val="center"/>
        <w:rPr>
          <w:rFonts w:asciiTheme="minorHAnsi" w:hAnsiTheme="minorHAnsi" w:cstheme="minorHAnsi"/>
          <w:b/>
          <w:bCs/>
          <w:sz w:val="14"/>
          <w:szCs w:val="14"/>
        </w:rPr>
      </w:pPr>
    </w:p>
    <w:tbl>
      <w:tblPr>
        <w:tblStyle w:val="TableGrid"/>
        <w:tblW w:w="9554" w:type="dxa"/>
        <w:tblLook w:val="04A0" w:firstRow="1" w:lastRow="0" w:firstColumn="1" w:lastColumn="0" w:noHBand="0" w:noVBand="1"/>
      </w:tblPr>
      <w:tblGrid>
        <w:gridCol w:w="1697"/>
        <w:gridCol w:w="7857"/>
      </w:tblGrid>
      <w:tr w:rsidR="004811AD" w:rsidRPr="002B4CAC" w14:paraId="32EAD755" w14:textId="77777777" w:rsidTr="002B4CAC">
        <w:trPr>
          <w:trHeight w:val="15"/>
        </w:trPr>
        <w:tc>
          <w:tcPr>
            <w:tcW w:w="1697" w:type="dxa"/>
            <w:noWrap/>
            <w:vAlign w:val="center"/>
          </w:tcPr>
          <w:p w14:paraId="3A1D20EF" w14:textId="77777777" w:rsidR="004811AD" w:rsidRPr="002B4CAC" w:rsidRDefault="004811AD" w:rsidP="000630B1">
            <w:pPr>
              <w:jc w:val="center"/>
              <w:rPr>
                <w:rFonts w:cstheme="minorHAnsi"/>
                <w:b/>
                <w:sz w:val="14"/>
                <w:szCs w:val="14"/>
              </w:rPr>
            </w:pPr>
          </w:p>
        </w:tc>
        <w:tc>
          <w:tcPr>
            <w:tcW w:w="7857" w:type="dxa"/>
            <w:vAlign w:val="center"/>
          </w:tcPr>
          <w:p w14:paraId="0A853264" w14:textId="77777777" w:rsidR="004811AD" w:rsidRPr="002B4CAC" w:rsidRDefault="004811AD" w:rsidP="000630B1">
            <w:pPr>
              <w:ind w:left="92"/>
              <w:rPr>
                <w:rFonts w:cstheme="minorHAnsi"/>
                <w:bCs/>
                <w:sz w:val="14"/>
                <w:szCs w:val="14"/>
              </w:rPr>
            </w:pPr>
            <w:r w:rsidRPr="002B4CAC">
              <w:rPr>
                <w:rFonts w:cstheme="minorHAnsi"/>
                <w:b/>
                <w:bCs/>
                <w:sz w:val="14"/>
                <w:szCs w:val="14"/>
              </w:rPr>
              <w:t>Installation</w:t>
            </w:r>
          </w:p>
        </w:tc>
      </w:tr>
      <w:tr w:rsidR="004811AD" w:rsidRPr="002B4CAC" w14:paraId="0EE015F0" w14:textId="77777777" w:rsidTr="002B4CAC">
        <w:trPr>
          <w:trHeight w:val="15"/>
        </w:trPr>
        <w:tc>
          <w:tcPr>
            <w:tcW w:w="1697" w:type="dxa"/>
            <w:shd w:val="clear" w:color="auto" w:fill="F2F2F2" w:themeFill="background1" w:themeFillShade="F2"/>
            <w:noWrap/>
            <w:vAlign w:val="center"/>
          </w:tcPr>
          <w:p w14:paraId="7653A9C6" w14:textId="77777777" w:rsidR="004811AD" w:rsidRPr="002B4CAC" w:rsidRDefault="004811AD" w:rsidP="000630B1">
            <w:pPr>
              <w:jc w:val="center"/>
              <w:rPr>
                <w:rFonts w:cstheme="minorHAnsi"/>
                <w:b/>
                <w:sz w:val="14"/>
                <w:szCs w:val="14"/>
              </w:rPr>
            </w:pPr>
            <w:r w:rsidRPr="002B4CAC">
              <w:rPr>
                <w:rFonts w:cstheme="minorHAnsi"/>
                <w:b/>
                <w:sz w:val="14"/>
                <w:szCs w:val="14"/>
              </w:rPr>
              <w:t>SS3.2</w:t>
            </w:r>
          </w:p>
        </w:tc>
        <w:tc>
          <w:tcPr>
            <w:tcW w:w="7857" w:type="dxa"/>
            <w:shd w:val="clear" w:color="auto" w:fill="F2F2F2" w:themeFill="background1" w:themeFillShade="F2"/>
            <w:vAlign w:val="center"/>
          </w:tcPr>
          <w:p w14:paraId="02A4FF3A" w14:textId="77777777" w:rsidR="004811AD" w:rsidRPr="002B4CAC" w:rsidRDefault="004811AD" w:rsidP="009D30DD">
            <w:pPr>
              <w:ind w:left="92"/>
              <w:rPr>
                <w:rFonts w:cstheme="minorHAnsi"/>
                <w:bCs/>
                <w:sz w:val="14"/>
                <w:szCs w:val="14"/>
              </w:rPr>
            </w:pPr>
            <w:r w:rsidRPr="002B4CAC">
              <w:rPr>
                <w:rFonts w:cstheme="minorHAnsi"/>
                <w:bCs/>
                <w:sz w:val="14"/>
                <w:szCs w:val="14"/>
              </w:rPr>
              <w:t>Is Hydraulic Mulch installed properly?</w:t>
            </w:r>
          </w:p>
        </w:tc>
      </w:tr>
      <w:tr w:rsidR="004811AD" w:rsidRPr="002B4CAC" w14:paraId="16AEFDD9" w14:textId="77777777" w:rsidTr="002B4CAC">
        <w:trPr>
          <w:trHeight w:val="15"/>
        </w:trPr>
        <w:tc>
          <w:tcPr>
            <w:tcW w:w="1697" w:type="dxa"/>
            <w:noWrap/>
            <w:vAlign w:val="center"/>
          </w:tcPr>
          <w:p w14:paraId="45B63EB4" w14:textId="77777777" w:rsidR="004811AD" w:rsidRPr="002B4CAC" w:rsidRDefault="004811AD" w:rsidP="00F641B7">
            <w:pPr>
              <w:jc w:val="center"/>
              <w:rPr>
                <w:rFonts w:cstheme="minorHAnsi"/>
                <w:b/>
                <w:sz w:val="14"/>
                <w:szCs w:val="14"/>
              </w:rPr>
            </w:pPr>
            <w:r w:rsidRPr="002B4CAC">
              <w:rPr>
                <w:rFonts w:cstheme="minorHAnsi"/>
                <w:b/>
                <w:sz w:val="14"/>
                <w:szCs w:val="14"/>
              </w:rPr>
              <w:t>SPECs, 13-5.03A General</w:t>
            </w:r>
          </w:p>
        </w:tc>
        <w:tc>
          <w:tcPr>
            <w:tcW w:w="7857" w:type="dxa"/>
            <w:vAlign w:val="center"/>
          </w:tcPr>
          <w:p w14:paraId="7B9057CD" w14:textId="77777777" w:rsidR="004811AD" w:rsidRPr="002B4CAC" w:rsidRDefault="004811AD" w:rsidP="00F641B7">
            <w:pPr>
              <w:ind w:left="72"/>
              <w:rPr>
                <w:rFonts w:cstheme="minorHAnsi"/>
                <w:sz w:val="14"/>
                <w:szCs w:val="14"/>
              </w:rPr>
            </w:pPr>
            <w:r w:rsidRPr="002B4CAC">
              <w:rPr>
                <w:rFonts w:cstheme="minorHAnsi"/>
                <w:sz w:val="14"/>
                <w:szCs w:val="14"/>
              </w:rPr>
              <w:t xml:space="preserve">Do not use </w:t>
            </w:r>
            <w:proofErr w:type="gramStart"/>
            <w:r w:rsidRPr="002B4CAC">
              <w:rPr>
                <w:rFonts w:cstheme="minorHAnsi"/>
                <w:sz w:val="14"/>
                <w:szCs w:val="14"/>
              </w:rPr>
              <w:t>hydraulically-applied</w:t>
            </w:r>
            <w:proofErr w:type="gramEnd"/>
            <w:r w:rsidRPr="002B4CAC">
              <w:rPr>
                <w:rFonts w:cstheme="minorHAnsi"/>
                <w:sz w:val="14"/>
                <w:szCs w:val="14"/>
              </w:rPr>
              <w:t xml:space="preserve"> materials under the following conditions:</w:t>
            </w:r>
          </w:p>
          <w:p w14:paraId="1880139B" w14:textId="77777777" w:rsidR="0022597F" w:rsidRDefault="004811AD" w:rsidP="00F641B7">
            <w:pPr>
              <w:ind w:left="72"/>
              <w:rPr>
                <w:rFonts w:cstheme="minorHAnsi"/>
                <w:sz w:val="14"/>
                <w:szCs w:val="14"/>
              </w:rPr>
            </w:pPr>
            <w:r w:rsidRPr="002B4CAC">
              <w:rPr>
                <w:rFonts w:cstheme="minorHAnsi"/>
                <w:sz w:val="14"/>
                <w:szCs w:val="14"/>
              </w:rPr>
              <w:t>1. During precipitation</w:t>
            </w:r>
          </w:p>
          <w:p w14:paraId="47B8EE40" w14:textId="77777777" w:rsidR="0022597F" w:rsidRDefault="004811AD" w:rsidP="00F641B7">
            <w:pPr>
              <w:ind w:left="72"/>
              <w:rPr>
                <w:rFonts w:cstheme="minorHAnsi"/>
                <w:sz w:val="14"/>
                <w:szCs w:val="14"/>
              </w:rPr>
            </w:pPr>
            <w:r w:rsidRPr="002B4CAC">
              <w:rPr>
                <w:rFonts w:cstheme="minorHAnsi"/>
                <w:sz w:val="14"/>
                <w:szCs w:val="14"/>
              </w:rPr>
              <w:t>2. Whenever water is standing on or moving across the soil surfac</w:t>
            </w:r>
            <w:r w:rsidR="0022597F">
              <w:rPr>
                <w:rFonts w:cstheme="minorHAnsi"/>
                <w:sz w:val="14"/>
                <w:szCs w:val="14"/>
              </w:rPr>
              <w:t>e</w:t>
            </w:r>
          </w:p>
          <w:p w14:paraId="6B85608F" w14:textId="3584EE5B" w:rsidR="004811AD" w:rsidRPr="002B4CAC" w:rsidRDefault="004811AD" w:rsidP="00F641B7">
            <w:pPr>
              <w:ind w:left="72"/>
              <w:rPr>
                <w:rFonts w:cstheme="minorHAnsi"/>
                <w:sz w:val="14"/>
                <w:szCs w:val="14"/>
              </w:rPr>
            </w:pPr>
            <w:r w:rsidRPr="002B4CAC">
              <w:rPr>
                <w:rFonts w:cstheme="minorHAnsi"/>
                <w:sz w:val="14"/>
                <w:szCs w:val="14"/>
              </w:rPr>
              <w:t>3. Soil is frozen</w:t>
            </w:r>
          </w:p>
          <w:p w14:paraId="76D64F59" w14:textId="77777777" w:rsidR="004811AD" w:rsidRPr="002B4CAC" w:rsidRDefault="004811AD" w:rsidP="00F641B7">
            <w:pPr>
              <w:ind w:left="72"/>
              <w:rPr>
                <w:rFonts w:cstheme="minorHAnsi"/>
                <w:sz w:val="14"/>
                <w:szCs w:val="14"/>
              </w:rPr>
            </w:pPr>
            <w:r w:rsidRPr="002B4CAC">
              <w:rPr>
                <w:rFonts w:cstheme="minorHAnsi"/>
                <w:sz w:val="14"/>
                <w:szCs w:val="14"/>
              </w:rPr>
              <w:t>4. Air temperature is below 40 degrees F during the tackifier's curing period unless allowed by the tackifier manufacturer and authorized</w:t>
            </w:r>
          </w:p>
        </w:tc>
      </w:tr>
      <w:tr w:rsidR="004811AD" w:rsidRPr="002B4CAC" w14:paraId="58FA4942" w14:textId="77777777" w:rsidTr="002B4CAC">
        <w:trPr>
          <w:trHeight w:val="15"/>
        </w:trPr>
        <w:tc>
          <w:tcPr>
            <w:tcW w:w="1697" w:type="dxa"/>
            <w:noWrap/>
            <w:vAlign w:val="center"/>
          </w:tcPr>
          <w:p w14:paraId="524D32B1" w14:textId="77777777" w:rsidR="004811AD" w:rsidRPr="002B4CAC" w:rsidRDefault="004811AD" w:rsidP="00BA3741">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D  Temporary</w:t>
            </w:r>
            <w:proofErr w:type="gramEnd"/>
            <w:r w:rsidRPr="002B4CAC">
              <w:rPr>
                <w:rFonts w:cstheme="minorHAnsi"/>
                <w:b/>
                <w:sz w:val="14"/>
                <w:szCs w:val="14"/>
              </w:rPr>
              <w:t xml:space="preserve"> Hydraulic Mulch</w:t>
            </w:r>
          </w:p>
        </w:tc>
        <w:tc>
          <w:tcPr>
            <w:tcW w:w="7857" w:type="dxa"/>
            <w:vAlign w:val="center"/>
          </w:tcPr>
          <w:p w14:paraId="769E875D" w14:textId="77777777" w:rsidR="004811AD" w:rsidRPr="002B4CAC" w:rsidRDefault="004811AD" w:rsidP="00BA3741">
            <w:pPr>
              <w:ind w:left="72"/>
              <w:jc w:val="both"/>
              <w:rPr>
                <w:rFonts w:cstheme="minorHAnsi"/>
                <w:sz w:val="14"/>
                <w:szCs w:val="14"/>
              </w:rPr>
            </w:pPr>
            <w:r w:rsidRPr="002B4CAC">
              <w:rPr>
                <w:rFonts w:cstheme="minorHAnsi"/>
                <w:sz w:val="14"/>
                <w:szCs w:val="14"/>
              </w:rPr>
              <w:t>If rates are not shown, apply temporary hydraulic mulch at the following rate:</w:t>
            </w:r>
          </w:p>
          <w:p w14:paraId="3ABBFD89" w14:textId="77777777" w:rsidR="004811AD" w:rsidRPr="002B4CAC" w:rsidRDefault="004811AD" w:rsidP="00BA3741">
            <w:pPr>
              <w:ind w:left="72"/>
              <w:jc w:val="both"/>
              <w:rPr>
                <w:rFonts w:cstheme="minorHAnsi"/>
                <w:sz w:val="14"/>
                <w:szCs w:val="14"/>
              </w:rPr>
            </w:pPr>
            <w:r w:rsidRPr="002B4CAC">
              <w:rPr>
                <w:rFonts w:cstheme="minorHAnsi"/>
                <w:sz w:val="14"/>
                <w:szCs w:val="14"/>
              </w:rPr>
              <w:t xml:space="preserve">1. Fiber at 2,000 </w:t>
            </w:r>
            <w:proofErr w:type="spellStart"/>
            <w:r w:rsidRPr="002B4CAC">
              <w:rPr>
                <w:rFonts w:cstheme="minorHAnsi"/>
                <w:sz w:val="14"/>
                <w:szCs w:val="14"/>
              </w:rPr>
              <w:t>lb</w:t>
            </w:r>
            <w:proofErr w:type="spellEnd"/>
            <w:r w:rsidRPr="002B4CAC">
              <w:rPr>
                <w:rFonts w:cstheme="minorHAnsi"/>
                <w:sz w:val="14"/>
                <w:szCs w:val="14"/>
              </w:rPr>
              <w:t>/acre</w:t>
            </w:r>
            <w:r w:rsidRPr="002B4CAC">
              <w:rPr>
                <w:rFonts w:cstheme="minorHAnsi"/>
                <w:sz w:val="14"/>
                <w:szCs w:val="14"/>
              </w:rPr>
              <w:tab/>
              <w:t>2. Tackifier under the manufacturer's instructions for the slope, soil, and wind conditions</w:t>
            </w:r>
          </w:p>
        </w:tc>
      </w:tr>
      <w:tr w:rsidR="004811AD" w:rsidRPr="002B4CAC" w14:paraId="3090ED00" w14:textId="77777777" w:rsidTr="002B4CAC">
        <w:trPr>
          <w:trHeight w:val="15"/>
        </w:trPr>
        <w:tc>
          <w:tcPr>
            <w:tcW w:w="1697" w:type="dxa"/>
            <w:noWrap/>
            <w:vAlign w:val="center"/>
          </w:tcPr>
          <w:p w14:paraId="14D956AD" w14:textId="77777777" w:rsidR="004811AD" w:rsidRPr="002B4CAC" w:rsidRDefault="004811AD" w:rsidP="0070611F">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E  Temporary</w:t>
            </w:r>
            <w:proofErr w:type="gramEnd"/>
            <w:r w:rsidRPr="002B4CAC">
              <w:rPr>
                <w:rFonts w:cstheme="minorHAnsi"/>
                <w:b/>
                <w:sz w:val="14"/>
                <w:szCs w:val="14"/>
              </w:rPr>
              <w:t xml:space="preserve"> Hydraulic Mulch (Bonded Fiber Matrix)</w:t>
            </w:r>
          </w:p>
        </w:tc>
        <w:tc>
          <w:tcPr>
            <w:tcW w:w="7857" w:type="dxa"/>
            <w:vAlign w:val="center"/>
          </w:tcPr>
          <w:p w14:paraId="70DEDB53" w14:textId="77777777" w:rsidR="004811AD" w:rsidRPr="002B4CAC" w:rsidRDefault="004811AD" w:rsidP="0070611F">
            <w:pPr>
              <w:ind w:left="72"/>
              <w:jc w:val="both"/>
              <w:rPr>
                <w:rFonts w:cstheme="minorHAnsi"/>
                <w:sz w:val="14"/>
                <w:szCs w:val="14"/>
              </w:rPr>
            </w:pPr>
            <w:r w:rsidRPr="002B4CAC">
              <w:rPr>
                <w:rFonts w:cstheme="minorHAnsi"/>
                <w:sz w:val="14"/>
                <w:szCs w:val="14"/>
              </w:rPr>
              <w:t xml:space="preserve">If rates are not shown, apply temporary hydraulic mulch (bonded fiber matrix) at the rate of 3,500 </w:t>
            </w:r>
            <w:proofErr w:type="spellStart"/>
            <w:r w:rsidRPr="002B4CAC">
              <w:rPr>
                <w:rFonts w:cstheme="minorHAnsi"/>
                <w:sz w:val="14"/>
                <w:szCs w:val="14"/>
              </w:rPr>
              <w:t>lb</w:t>
            </w:r>
            <w:proofErr w:type="spellEnd"/>
            <w:r w:rsidRPr="002B4CAC">
              <w:rPr>
                <w:rFonts w:cstheme="minorHAnsi"/>
                <w:sz w:val="14"/>
                <w:szCs w:val="14"/>
              </w:rPr>
              <w:t>/acre.</w:t>
            </w:r>
          </w:p>
        </w:tc>
      </w:tr>
      <w:tr w:rsidR="004811AD" w:rsidRPr="002B4CAC" w14:paraId="3D5CD6EA" w14:textId="77777777" w:rsidTr="002B4CAC">
        <w:trPr>
          <w:trHeight w:val="15"/>
        </w:trPr>
        <w:tc>
          <w:tcPr>
            <w:tcW w:w="1697" w:type="dxa"/>
            <w:noWrap/>
            <w:vAlign w:val="center"/>
          </w:tcPr>
          <w:p w14:paraId="42E0D791" w14:textId="77777777" w:rsidR="004811AD" w:rsidRPr="002B4CAC" w:rsidRDefault="004811AD" w:rsidP="00B12EBE">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F  Temporary</w:t>
            </w:r>
            <w:proofErr w:type="gramEnd"/>
            <w:r w:rsidRPr="002B4CAC">
              <w:rPr>
                <w:rFonts w:cstheme="minorHAnsi"/>
                <w:b/>
                <w:sz w:val="14"/>
                <w:szCs w:val="14"/>
              </w:rPr>
              <w:t xml:space="preserve"> Hydraulic Mulch (Polymer-Stabilized Fiber Matrix)</w:t>
            </w:r>
          </w:p>
        </w:tc>
        <w:tc>
          <w:tcPr>
            <w:tcW w:w="7857" w:type="dxa"/>
            <w:vAlign w:val="center"/>
          </w:tcPr>
          <w:p w14:paraId="46BAA2DA" w14:textId="77777777" w:rsidR="004811AD" w:rsidRPr="002B4CAC" w:rsidRDefault="004811AD" w:rsidP="003D017D">
            <w:pPr>
              <w:ind w:left="72"/>
              <w:rPr>
                <w:rFonts w:cstheme="minorHAnsi"/>
                <w:sz w:val="14"/>
                <w:szCs w:val="14"/>
              </w:rPr>
            </w:pPr>
            <w:r w:rsidRPr="002B4CAC">
              <w:rPr>
                <w:rFonts w:cstheme="minorHAnsi"/>
                <w:sz w:val="14"/>
                <w:szCs w:val="14"/>
              </w:rPr>
              <w:t>If rates are not shown, apply temporary hydraulic mulch (polymer-stabilize fiber matrix) at the following rate:</w:t>
            </w:r>
          </w:p>
          <w:p w14:paraId="0106627C" w14:textId="77777777" w:rsidR="004811AD" w:rsidRPr="002B4CAC" w:rsidRDefault="004811AD" w:rsidP="003D017D">
            <w:pPr>
              <w:ind w:left="72"/>
              <w:rPr>
                <w:rFonts w:cstheme="minorHAnsi"/>
                <w:sz w:val="14"/>
                <w:szCs w:val="14"/>
              </w:rPr>
            </w:pPr>
            <w:r w:rsidRPr="002B4CAC">
              <w:rPr>
                <w:rFonts w:cstheme="minorHAnsi"/>
                <w:sz w:val="14"/>
                <w:szCs w:val="14"/>
              </w:rPr>
              <w:t xml:space="preserve">1. Fiber at 2,000 </w:t>
            </w:r>
            <w:proofErr w:type="spellStart"/>
            <w:r w:rsidRPr="002B4CAC">
              <w:rPr>
                <w:rFonts w:cstheme="minorHAnsi"/>
                <w:sz w:val="14"/>
                <w:szCs w:val="14"/>
              </w:rPr>
              <w:t>lb</w:t>
            </w:r>
            <w:proofErr w:type="spellEnd"/>
            <w:r w:rsidRPr="002B4CAC">
              <w:rPr>
                <w:rFonts w:cstheme="minorHAnsi"/>
                <w:sz w:val="14"/>
                <w:szCs w:val="14"/>
              </w:rPr>
              <w:t>/acre</w:t>
            </w:r>
          </w:p>
          <w:p w14:paraId="6CFCE7FD" w14:textId="77777777" w:rsidR="004811AD" w:rsidRPr="002B4CAC" w:rsidRDefault="004811AD" w:rsidP="003D5AFB">
            <w:pPr>
              <w:ind w:left="72"/>
              <w:rPr>
                <w:rFonts w:cstheme="minorHAnsi"/>
                <w:sz w:val="14"/>
                <w:szCs w:val="14"/>
              </w:rPr>
            </w:pPr>
            <w:r w:rsidRPr="002B4CAC">
              <w:rPr>
                <w:rFonts w:cstheme="minorHAnsi"/>
                <w:sz w:val="14"/>
                <w:szCs w:val="14"/>
              </w:rPr>
              <w:t>2. Tackifier at 8 gallons/acre</w:t>
            </w:r>
          </w:p>
        </w:tc>
      </w:tr>
      <w:tr w:rsidR="004811AD" w:rsidRPr="002B4CAC" w14:paraId="393F582D" w14:textId="77777777" w:rsidTr="002B4CAC">
        <w:trPr>
          <w:trHeight w:val="15"/>
        </w:trPr>
        <w:tc>
          <w:tcPr>
            <w:tcW w:w="1697" w:type="dxa"/>
            <w:noWrap/>
            <w:vAlign w:val="center"/>
          </w:tcPr>
          <w:p w14:paraId="2DAD93B8" w14:textId="77777777" w:rsidR="004811AD" w:rsidRPr="002B4CAC" w:rsidRDefault="004811AD" w:rsidP="00BC5214">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G  Temporary</w:t>
            </w:r>
            <w:proofErr w:type="gramEnd"/>
            <w:r w:rsidRPr="002B4CAC">
              <w:rPr>
                <w:rFonts w:cstheme="minorHAnsi"/>
                <w:b/>
                <w:sz w:val="14"/>
                <w:szCs w:val="14"/>
              </w:rPr>
              <w:t xml:space="preserve"> Hydraulic Mulch (Cementitious Binder)</w:t>
            </w:r>
          </w:p>
        </w:tc>
        <w:tc>
          <w:tcPr>
            <w:tcW w:w="7857" w:type="dxa"/>
            <w:vAlign w:val="center"/>
          </w:tcPr>
          <w:p w14:paraId="7708C2F9" w14:textId="77777777" w:rsidR="004811AD" w:rsidRPr="002B4CAC" w:rsidRDefault="004811AD" w:rsidP="00786E2A">
            <w:pPr>
              <w:ind w:left="72"/>
              <w:rPr>
                <w:rFonts w:cstheme="minorHAnsi"/>
                <w:sz w:val="14"/>
                <w:szCs w:val="14"/>
              </w:rPr>
            </w:pPr>
            <w:r w:rsidRPr="002B4CAC">
              <w:rPr>
                <w:rFonts w:cstheme="minorHAnsi"/>
                <w:sz w:val="14"/>
                <w:szCs w:val="14"/>
              </w:rPr>
              <w:t>If rates are not shown, apply temporary hydraulic mulch (cementitious binder) at the following rate:</w:t>
            </w:r>
          </w:p>
          <w:p w14:paraId="262CAF16" w14:textId="77777777" w:rsidR="004811AD" w:rsidRPr="002B4CAC" w:rsidRDefault="004811AD" w:rsidP="00786E2A">
            <w:pPr>
              <w:ind w:left="72"/>
              <w:rPr>
                <w:rFonts w:cstheme="minorHAnsi"/>
                <w:sz w:val="14"/>
                <w:szCs w:val="14"/>
              </w:rPr>
            </w:pPr>
            <w:r w:rsidRPr="002B4CAC">
              <w:rPr>
                <w:rFonts w:cstheme="minorHAnsi"/>
                <w:sz w:val="14"/>
                <w:szCs w:val="14"/>
              </w:rPr>
              <w:t xml:space="preserve">1. Fiber at 2,000 </w:t>
            </w:r>
            <w:proofErr w:type="spellStart"/>
            <w:r w:rsidRPr="002B4CAC">
              <w:rPr>
                <w:rFonts w:cstheme="minorHAnsi"/>
                <w:sz w:val="14"/>
                <w:szCs w:val="14"/>
              </w:rPr>
              <w:t>lb</w:t>
            </w:r>
            <w:proofErr w:type="spellEnd"/>
            <w:r w:rsidRPr="002B4CAC">
              <w:rPr>
                <w:rFonts w:cstheme="minorHAnsi"/>
                <w:sz w:val="14"/>
                <w:szCs w:val="14"/>
              </w:rPr>
              <w:t>/acre</w:t>
            </w:r>
          </w:p>
          <w:p w14:paraId="1B45B6BC" w14:textId="77777777" w:rsidR="004811AD" w:rsidRPr="002B4CAC" w:rsidRDefault="004811AD" w:rsidP="00786E2A">
            <w:pPr>
              <w:ind w:left="72"/>
              <w:rPr>
                <w:rFonts w:cstheme="minorHAnsi"/>
                <w:sz w:val="14"/>
                <w:szCs w:val="14"/>
              </w:rPr>
            </w:pPr>
            <w:r w:rsidRPr="002B4CAC">
              <w:rPr>
                <w:rFonts w:cstheme="minorHAnsi"/>
                <w:sz w:val="14"/>
                <w:szCs w:val="14"/>
              </w:rPr>
              <w:t xml:space="preserve">2. Cementitious binder at 4,000 </w:t>
            </w:r>
            <w:proofErr w:type="spellStart"/>
            <w:r w:rsidRPr="002B4CAC">
              <w:rPr>
                <w:rFonts w:cstheme="minorHAnsi"/>
                <w:sz w:val="14"/>
                <w:szCs w:val="14"/>
              </w:rPr>
              <w:t>lb</w:t>
            </w:r>
            <w:proofErr w:type="spellEnd"/>
            <w:r w:rsidRPr="002B4CAC">
              <w:rPr>
                <w:rFonts w:cstheme="minorHAnsi"/>
                <w:sz w:val="14"/>
                <w:szCs w:val="14"/>
              </w:rPr>
              <w:t>/acre</w:t>
            </w:r>
          </w:p>
          <w:p w14:paraId="5C8018AC" w14:textId="77777777" w:rsidR="004811AD" w:rsidRPr="002B4CAC" w:rsidRDefault="004811AD" w:rsidP="00786E2A">
            <w:pPr>
              <w:ind w:left="72"/>
              <w:rPr>
                <w:rFonts w:cstheme="minorHAnsi"/>
                <w:sz w:val="14"/>
                <w:szCs w:val="14"/>
              </w:rPr>
            </w:pPr>
            <w:r w:rsidRPr="002B4CAC">
              <w:rPr>
                <w:rFonts w:cstheme="minorHAnsi"/>
                <w:sz w:val="14"/>
                <w:szCs w:val="14"/>
              </w:rPr>
              <w:t>Fiber for temporary hydraulic mulch (cementitious binder) must be at least 50 percent wood fiber. The remaining percentage must be cellulose fiber, alternate fiber, or a combination.</w:t>
            </w:r>
          </w:p>
        </w:tc>
      </w:tr>
      <w:tr w:rsidR="004811AD" w:rsidRPr="002B4CAC" w14:paraId="1AECD58A" w14:textId="77777777" w:rsidTr="00776F3C">
        <w:trPr>
          <w:cantSplit/>
          <w:trHeight w:val="1934"/>
        </w:trPr>
        <w:tc>
          <w:tcPr>
            <w:tcW w:w="1697" w:type="dxa"/>
            <w:vAlign w:val="center"/>
          </w:tcPr>
          <w:p w14:paraId="4E267A15" w14:textId="77777777" w:rsidR="004811AD" w:rsidRPr="002B4CAC" w:rsidRDefault="004811AD" w:rsidP="00A10633">
            <w:pPr>
              <w:jc w:val="center"/>
              <w:rPr>
                <w:rFonts w:cstheme="minorHAnsi"/>
                <w:b/>
                <w:bCs/>
                <w:color w:val="000000"/>
                <w:sz w:val="14"/>
                <w:szCs w:val="14"/>
              </w:rPr>
            </w:pPr>
            <w:r w:rsidRPr="002B4CAC">
              <w:rPr>
                <w:rFonts w:cstheme="minorHAnsi"/>
                <w:b/>
                <w:bCs/>
                <w:color w:val="000000"/>
                <w:sz w:val="14"/>
                <w:szCs w:val="14"/>
              </w:rPr>
              <w:t>SPECs, 21-1.03</w:t>
            </w:r>
            <w:proofErr w:type="gramStart"/>
            <w:r w:rsidRPr="002B4CAC">
              <w:rPr>
                <w:rFonts w:cstheme="minorHAnsi"/>
                <w:b/>
                <w:bCs/>
                <w:color w:val="000000"/>
                <w:sz w:val="14"/>
                <w:szCs w:val="14"/>
              </w:rPr>
              <w:t xml:space="preserve">E  </w:t>
            </w:r>
            <w:proofErr w:type="spellStart"/>
            <w:r w:rsidRPr="002B4CAC">
              <w:rPr>
                <w:rFonts w:cstheme="minorHAnsi"/>
                <w:b/>
                <w:bCs/>
                <w:color w:val="000000"/>
                <w:sz w:val="14"/>
                <w:szCs w:val="14"/>
              </w:rPr>
              <w:t>Hydromulch</w:t>
            </w:r>
            <w:proofErr w:type="spellEnd"/>
            <w:proofErr w:type="gramEnd"/>
            <w:r w:rsidRPr="002B4CAC">
              <w:rPr>
                <w:rFonts w:cstheme="minorHAnsi"/>
                <w:b/>
                <w:bCs/>
                <w:color w:val="000000"/>
                <w:sz w:val="14"/>
                <w:szCs w:val="14"/>
              </w:rPr>
              <w:t xml:space="preserve"> and Hydroseed</w:t>
            </w:r>
          </w:p>
        </w:tc>
        <w:tc>
          <w:tcPr>
            <w:tcW w:w="7857" w:type="dxa"/>
            <w:vAlign w:val="center"/>
          </w:tcPr>
          <w:p w14:paraId="35265943"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 xml:space="preserve">Apply </w:t>
            </w:r>
            <w:proofErr w:type="spellStart"/>
            <w:r w:rsidRPr="002B4CAC">
              <w:rPr>
                <w:rFonts w:cstheme="minorHAnsi"/>
                <w:color w:val="000000"/>
                <w:sz w:val="14"/>
                <w:szCs w:val="14"/>
              </w:rPr>
              <w:t>hydromuch</w:t>
            </w:r>
            <w:proofErr w:type="spellEnd"/>
            <w:r w:rsidRPr="002B4CAC">
              <w:rPr>
                <w:rFonts w:cstheme="minorHAnsi"/>
                <w:color w:val="000000"/>
                <w:sz w:val="14"/>
                <w:szCs w:val="14"/>
              </w:rPr>
              <w:t xml:space="preserve"> with hydraulic spray equipment that mixes fiber, tackifier, fertilizer, and other erosion control materials specified. If applying hydroseed, add seed to </w:t>
            </w:r>
            <w:proofErr w:type="spellStart"/>
            <w:r w:rsidRPr="002B4CAC">
              <w:rPr>
                <w:rFonts w:cstheme="minorHAnsi"/>
                <w:color w:val="000000"/>
                <w:sz w:val="14"/>
                <w:szCs w:val="14"/>
              </w:rPr>
              <w:t>hydromulch</w:t>
            </w:r>
            <w:proofErr w:type="spellEnd"/>
            <w:r w:rsidRPr="002B4CAC">
              <w:rPr>
                <w:rFonts w:cstheme="minorHAnsi"/>
                <w:color w:val="000000"/>
                <w:sz w:val="14"/>
                <w:szCs w:val="14"/>
              </w:rPr>
              <w:t>. Seed may be dry applied to small areas not accessible by hydroseeding equipment if authorized.</w:t>
            </w:r>
          </w:p>
          <w:p w14:paraId="1B3B2CD1"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 xml:space="preserve">Add water to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and hydroseed materials as recommended by the manufacturer and mix sufficiently to ensure an even application. A dispersing agent may be added to the mixture if authorized.</w:t>
            </w:r>
          </w:p>
          <w:p w14:paraId="483320B9"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Equipment must utilize a built-in continuous agitation and discharge system capable of producing a homogeneous mixture and a uniform application rate. The tank must have a minimum capacity of 1,000 gallons. You may use a smaller tank if authorized.</w:t>
            </w:r>
          </w:p>
          <w:p w14:paraId="6C7B2807"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 xml:space="preserve">Apply materials in locations, rates, and number of applications shown and as follows: </w:t>
            </w:r>
          </w:p>
          <w:p w14:paraId="4BBB980B"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1. Begin application within 60 minutes after adding seed to the tank.</w:t>
            </w:r>
          </w:p>
          <w:p w14:paraId="76C4AF71"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2. Apply in successive passes as necessary to achieve the required application rate.</w:t>
            </w:r>
          </w:p>
          <w:p w14:paraId="728B6CE5"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 xml:space="preserve">3. Apply all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or hydroseed materials indicated for a single area within 72 hours.</w:t>
            </w:r>
          </w:p>
          <w:p w14:paraId="69DD8E4A"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 xml:space="preserve">When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or hydroseed materials are applied to areas covered by RECP, apply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and hydroseed materials to the rolled product as follows:</w:t>
            </w:r>
          </w:p>
          <w:p w14:paraId="73A8ABE2"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1. Verify the RECP is in uniform contact with the slope surface.</w:t>
            </w:r>
          </w:p>
          <w:p w14:paraId="28D6F8BC"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2. Spray materials into the RECP perpendicular to the slope and integrate well.</w:t>
            </w:r>
          </w:p>
          <w:p w14:paraId="5A11130C"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3. Do not displace or damage the RECP.</w:t>
            </w:r>
          </w:p>
          <w:p w14:paraId="5C148987" w14:textId="77777777" w:rsidR="004811AD" w:rsidRPr="002B4CAC" w:rsidRDefault="004811AD" w:rsidP="002159FB">
            <w:pPr>
              <w:ind w:left="72"/>
              <w:rPr>
                <w:rFonts w:cstheme="minorHAnsi"/>
                <w:color w:val="000000"/>
                <w:sz w:val="14"/>
                <w:szCs w:val="14"/>
              </w:rPr>
            </w:pPr>
            <w:r w:rsidRPr="002B4CAC">
              <w:rPr>
                <w:rFonts w:cstheme="minorHAnsi"/>
                <w:color w:val="000000"/>
                <w:sz w:val="14"/>
                <w:szCs w:val="14"/>
              </w:rPr>
              <w:t>After the final application, do not allow pedestrians or equipment onto the treated areas.</w:t>
            </w:r>
          </w:p>
        </w:tc>
      </w:tr>
      <w:tr w:rsidR="004811AD" w:rsidRPr="002B4CAC" w14:paraId="480D9D68" w14:textId="77777777" w:rsidTr="002B4CAC">
        <w:trPr>
          <w:trHeight w:val="15"/>
        </w:trPr>
        <w:tc>
          <w:tcPr>
            <w:tcW w:w="1697" w:type="dxa"/>
            <w:shd w:val="clear" w:color="auto" w:fill="auto"/>
            <w:noWrap/>
            <w:vAlign w:val="center"/>
          </w:tcPr>
          <w:p w14:paraId="0AC8CC47" w14:textId="77777777" w:rsidR="004811AD" w:rsidRPr="002B4CAC" w:rsidRDefault="004811AD" w:rsidP="0070611F">
            <w:pPr>
              <w:jc w:val="center"/>
              <w:rPr>
                <w:rFonts w:cstheme="minorHAnsi"/>
                <w:b/>
                <w:bCs/>
                <w:color w:val="000000"/>
                <w:sz w:val="14"/>
                <w:szCs w:val="14"/>
              </w:rPr>
            </w:pPr>
            <w:r w:rsidRPr="002B4CAC">
              <w:rPr>
                <w:rFonts w:cstheme="minorHAnsi"/>
                <w:b/>
                <w:bCs/>
                <w:color w:val="000000"/>
                <w:sz w:val="14"/>
                <w:szCs w:val="14"/>
              </w:rPr>
              <w:t>SPECs, 21-1.03</w:t>
            </w:r>
            <w:proofErr w:type="gramStart"/>
            <w:r w:rsidRPr="002B4CAC">
              <w:rPr>
                <w:rFonts w:cstheme="minorHAnsi"/>
                <w:b/>
                <w:bCs/>
                <w:color w:val="000000"/>
                <w:sz w:val="14"/>
                <w:szCs w:val="14"/>
              </w:rPr>
              <w:t>J  Bonded</w:t>
            </w:r>
            <w:proofErr w:type="gramEnd"/>
            <w:r w:rsidRPr="002B4CAC">
              <w:rPr>
                <w:rFonts w:cstheme="minorHAnsi"/>
                <w:b/>
                <w:bCs/>
                <w:color w:val="000000"/>
                <w:sz w:val="14"/>
                <w:szCs w:val="14"/>
              </w:rPr>
              <w:t xml:space="preserve"> Fiber Matrix</w:t>
            </w:r>
          </w:p>
        </w:tc>
        <w:tc>
          <w:tcPr>
            <w:tcW w:w="7857" w:type="dxa"/>
            <w:shd w:val="clear" w:color="auto" w:fill="auto"/>
            <w:vAlign w:val="center"/>
          </w:tcPr>
          <w:p w14:paraId="54517BA9" w14:textId="77777777" w:rsidR="004811AD" w:rsidRPr="002B4CAC" w:rsidRDefault="004811AD" w:rsidP="0070611F">
            <w:pPr>
              <w:ind w:left="72"/>
              <w:rPr>
                <w:rFonts w:cstheme="minorHAnsi"/>
                <w:color w:val="000000"/>
                <w:sz w:val="14"/>
                <w:szCs w:val="14"/>
              </w:rPr>
            </w:pPr>
            <w:r w:rsidRPr="002B4CAC">
              <w:rPr>
                <w:rFonts w:cstheme="minorHAnsi"/>
                <w:color w:val="000000"/>
                <w:sz w:val="14"/>
                <w:szCs w:val="14"/>
              </w:rPr>
              <w:t>Apply bonded fiber matrix materials in the locations, rates, and number of applications shown and as follows:</w:t>
            </w:r>
          </w:p>
          <w:p w14:paraId="5501E141" w14:textId="77777777" w:rsidR="004811AD" w:rsidRPr="002B4CAC" w:rsidRDefault="004811AD" w:rsidP="0070611F">
            <w:pPr>
              <w:ind w:left="72"/>
              <w:rPr>
                <w:rFonts w:cstheme="minorHAnsi"/>
                <w:color w:val="000000"/>
                <w:sz w:val="14"/>
                <w:szCs w:val="14"/>
              </w:rPr>
            </w:pPr>
            <w:r w:rsidRPr="002B4CAC">
              <w:rPr>
                <w:rFonts w:cstheme="minorHAnsi"/>
                <w:color w:val="000000"/>
                <w:sz w:val="14"/>
                <w:szCs w:val="14"/>
              </w:rPr>
              <w:t>1. Apply in successive passes as necessary to achieve the required application rate.</w:t>
            </w:r>
          </w:p>
          <w:p w14:paraId="74E384BD" w14:textId="77777777" w:rsidR="00CB378E" w:rsidRDefault="004811AD" w:rsidP="00CB378E">
            <w:pPr>
              <w:ind w:left="72"/>
              <w:rPr>
                <w:rFonts w:cstheme="minorHAnsi"/>
                <w:color w:val="000000"/>
                <w:sz w:val="14"/>
                <w:szCs w:val="14"/>
              </w:rPr>
            </w:pPr>
            <w:r w:rsidRPr="002B4CAC">
              <w:rPr>
                <w:rFonts w:cstheme="minorHAnsi"/>
                <w:color w:val="000000"/>
                <w:sz w:val="14"/>
                <w:szCs w:val="14"/>
              </w:rPr>
              <w:t>2. Form a continuous uniform mat with no gaps between the mat and the soil surface as follows:</w:t>
            </w:r>
          </w:p>
          <w:p w14:paraId="4D147AA8" w14:textId="1E0D0773" w:rsidR="004811AD" w:rsidRPr="002B4CAC" w:rsidRDefault="004811AD" w:rsidP="00CB378E">
            <w:pPr>
              <w:ind w:left="72"/>
              <w:rPr>
                <w:rFonts w:cstheme="minorHAnsi"/>
                <w:color w:val="000000"/>
                <w:sz w:val="14"/>
                <w:szCs w:val="14"/>
              </w:rPr>
            </w:pPr>
            <w:r w:rsidRPr="002B4CAC">
              <w:rPr>
                <w:rFonts w:cstheme="minorHAnsi"/>
                <w:color w:val="000000"/>
                <w:sz w:val="14"/>
                <w:szCs w:val="14"/>
              </w:rPr>
              <w:t>2.1. Apply in 2 or more directions if necessary.</w:t>
            </w:r>
          </w:p>
          <w:p w14:paraId="25B2665C" w14:textId="115DE035" w:rsidR="004811AD" w:rsidRPr="002B4CAC" w:rsidRDefault="004811AD" w:rsidP="0070611F">
            <w:pPr>
              <w:ind w:left="72"/>
              <w:rPr>
                <w:rFonts w:cstheme="minorHAnsi"/>
                <w:color w:val="000000"/>
                <w:sz w:val="14"/>
                <w:szCs w:val="14"/>
              </w:rPr>
            </w:pPr>
            <w:r w:rsidRPr="002B4CAC">
              <w:rPr>
                <w:rFonts w:cstheme="minorHAnsi"/>
                <w:color w:val="000000"/>
                <w:sz w:val="14"/>
                <w:szCs w:val="14"/>
              </w:rPr>
              <w:t>2.2. Apply in layers as necessary to avoid slumping and aid drying.</w:t>
            </w:r>
          </w:p>
        </w:tc>
      </w:tr>
    </w:tbl>
    <w:p w14:paraId="4D5C6B48" w14:textId="65589D2F" w:rsidR="004811AD" w:rsidRDefault="004811AD" w:rsidP="00695869">
      <w:pPr>
        <w:tabs>
          <w:tab w:val="left" w:pos="2628"/>
        </w:tabs>
        <w:jc w:val="center"/>
        <w:rPr>
          <w:rFonts w:asciiTheme="minorHAnsi" w:hAnsiTheme="minorHAnsi" w:cstheme="minorHAnsi"/>
          <w:b/>
          <w:bCs/>
          <w:sz w:val="14"/>
          <w:szCs w:val="14"/>
        </w:rPr>
      </w:pPr>
    </w:p>
    <w:p w14:paraId="1392FDF3" w14:textId="09252002" w:rsidR="00776F3C" w:rsidRDefault="00776F3C" w:rsidP="00695869">
      <w:pPr>
        <w:tabs>
          <w:tab w:val="left" w:pos="2628"/>
        </w:tabs>
        <w:jc w:val="center"/>
        <w:rPr>
          <w:rFonts w:asciiTheme="minorHAnsi" w:hAnsiTheme="minorHAnsi" w:cstheme="minorHAnsi"/>
          <w:b/>
          <w:bCs/>
          <w:sz w:val="14"/>
          <w:szCs w:val="14"/>
        </w:rPr>
      </w:pPr>
    </w:p>
    <w:p w14:paraId="7049A033" w14:textId="5393BC90" w:rsidR="00776F3C" w:rsidRDefault="00776F3C" w:rsidP="00695869">
      <w:pPr>
        <w:tabs>
          <w:tab w:val="left" w:pos="2628"/>
        </w:tabs>
        <w:jc w:val="center"/>
        <w:rPr>
          <w:rFonts w:asciiTheme="minorHAnsi" w:hAnsiTheme="minorHAnsi" w:cstheme="minorHAnsi"/>
          <w:b/>
          <w:bCs/>
          <w:sz w:val="14"/>
          <w:szCs w:val="14"/>
        </w:rPr>
      </w:pPr>
    </w:p>
    <w:p w14:paraId="65B5B9DA" w14:textId="07A7BC5C" w:rsidR="00776F3C" w:rsidRDefault="00776F3C" w:rsidP="00695869">
      <w:pPr>
        <w:tabs>
          <w:tab w:val="left" w:pos="2628"/>
        </w:tabs>
        <w:jc w:val="center"/>
        <w:rPr>
          <w:rFonts w:asciiTheme="minorHAnsi" w:hAnsiTheme="minorHAnsi" w:cstheme="minorHAnsi"/>
          <w:b/>
          <w:bCs/>
          <w:sz w:val="14"/>
          <w:szCs w:val="14"/>
        </w:rPr>
      </w:pPr>
    </w:p>
    <w:p w14:paraId="48F1D8EF" w14:textId="011C158E" w:rsidR="00776F3C" w:rsidRDefault="00776F3C" w:rsidP="00695869">
      <w:pPr>
        <w:tabs>
          <w:tab w:val="left" w:pos="2628"/>
        </w:tabs>
        <w:jc w:val="center"/>
        <w:rPr>
          <w:rFonts w:asciiTheme="minorHAnsi" w:hAnsiTheme="minorHAnsi" w:cstheme="minorHAnsi"/>
          <w:b/>
          <w:bCs/>
          <w:sz w:val="14"/>
          <w:szCs w:val="14"/>
        </w:rPr>
      </w:pPr>
    </w:p>
    <w:p w14:paraId="2D739C10" w14:textId="77777777" w:rsidR="00776F3C" w:rsidRPr="002B4CAC" w:rsidRDefault="00776F3C" w:rsidP="00695869">
      <w:pPr>
        <w:tabs>
          <w:tab w:val="left" w:pos="2628"/>
        </w:tabs>
        <w:jc w:val="center"/>
        <w:rPr>
          <w:rFonts w:asciiTheme="minorHAnsi" w:hAnsiTheme="minorHAnsi" w:cstheme="minorHAnsi"/>
          <w:b/>
          <w:bCs/>
          <w:sz w:val="14"/>
          <w:szCs w:val="14"/>
        </w:rPr>
      </w:pPr>
    </w:p>
    <w:tbl>
      <w:tblPr>
        <w:tblStyle w:val="TableGrid"/>
        <w:tblW w:w="9538" w:type="dxa"/>
        <w:tblLook w:val="04A0" w:firstRow="1" w:lastRow="0" w:firstColumn="1" w:lastColumn="0" w:noHBand="0" w:noVBand="1"/>
      </w:tblPr>
      <w:tblGrid>
        <w:gridCol w:w="1694"/>
        <w:gridCol w:w="7844"/>
      </w:tblGrid>
      <w:tr w:rsidR="004811AD" w:rsidRPr="002B4CAC" w14:paraId="2B350AB1" w14:textId="77777777" w:rsidTr="002B4CAC">
        <w:trPr>
          <w:trHeight w:val="12"/>
        </w:trPr>
        <w:tc>
          <w:tcPr>
            <w:tcW w:w="1694" w:type="dxa"/>
            <w:shd w:val="clear" w:color="auto" w:fill="auto"/>
            <w:noWrap/>
            <w:vAlign w:val="center"/>
          </w:tcPr>
          <w:p w14:paraId="6D8C9473" w14:textId="77777777" w:rsidR="004811AD" w:rsidRPr="002B4CAC" w:rsidRDefault="004811AD" w:rsidP="000630B1">
            <w:pPr>
              <w:jc w:val="center"/>
              <w:rPr>
                <w:rFonts w:cstheme="minorHAnsi"/>
                <w:b/>
                <w:sz w:val="14"/>
                <w:szCs w:val="14"/>
              </w:rPr>
            </w:pPr>
          </w:p>
        </w:tc>
        <w:tc>
          <w:tcPr>
            <w:tcW w:w="7844" w:type="dxa"/>
            <w:shd w:val="clear" w:color="auto" w:fill="auto"/>
            <w:vAlign w:val="center"/>
          </w:tcPr>
          <w:p w14:paraId="4528042D" w14:textId="77777777" w:rsidR="004811AD" w:rsidRPr="002B4CAC" w:rsidRDefault="004811AD" w:rsidP="000630B1">
            <w:pPr>
              <w:ind w:left="92"/>
              <w:rPr>
                <w:rFonts w:cstheme="minorHAnsi"/>
                <w:b/>
                <w:bCs/>
                <w:sz w:val="14"/>
                <w:szCs w:val="14"/>
              </w:rPr>
            </w:pPr>
            <w:r w:rsidRPr="002B4CAC">
              <w:rPr>
                <w:rFonts w:cstheme="minorHAnsi"/>
                <w:b/>
                <w:bCs/>
                <w:sz w:val="14"/>
                <w:szCs w:val="14"/>
              </w:rPr>
              <w:t>Materials</w:t>
            </w:r>
          </w:p>
        </w:tc>
      </w:tr>
      <w:tr w:rsidR="004811AD" w:rsidRPr="002B4CAC" w14:paraId="2955B47C" w14:textId="77777777" w:rsidTr="002B4CAC">
        <w:trPr>
          <w:trHeight w:val="12"/>
        </w:trPr>
        <w:tc>
          <w:tcPr>
            <w:tcW w:w="1694" w:type="dxa"/>
            <w:shd w:val="clear" w:color="auto" w:fill="F2F2F2" w:themeFill="background1" w:themeFillShade="F2"/>
            <w:noWrap/>
            <w:vAlign w:val="center"/>
          </w:tcPr>
          <w:p w14:paraId="2CE7E1B3" w14:textId="77777777" w:rsidR="004811AD" w:rsidRPr="002B4CAC" w:rsidRDefault="004811AD" w:rsidP="000630B1">
            <w:pPr>
              <w:jc w:val="center"/>
              <w:rPr>
                <w:rFonts w:cstheme="minorHAnsi"/>
                <w:b/>
                <w:sz w:val="14"/>
                <w:szCs w:val="14"/>
              </w:rPr>
            </w:pPr>
            <w:r w:rsidRPr="002B4CAC">
              <w:rPr>
                <w:rFonts w:cstheme="minorHAnsi"/>
                <w:b/>
                <w:sz w:val="14"/>
                <w:szCs w:val="14"/>
              </w:rPr>
              <w:t>SS3.3</w:t>
            </w:r>
          </w:p>
        </w:tc>
        <w:tc>
          <w:tcPr>
            <w:tcW w:w="7844" w:type="dxa"/>
            <w:shd w:val="clear" w:color="auto" w:fill="F2F2F2" w:themeFill="background1" w:themeFillShade="F2"/>
            <w:vAlign w:val="center"/>
          </w:tcPr>
          <w:p w14:paraId="56CA48BF" w14:textId="77777777" w:rsidR="004811AD" w:rsidRPr="002B4CAC" w:rsidRDefault="004811AD" w:rsidP="009D30DD">
            <w:pPr>
              <w:ind w:left="92"/>
              <w:rPr>
                <w:rFonts w:cstheme="minorHAnsi"/>
                <w:bCs/>
                <w:sz w:val="14"/>
                <w:szCs w:val="14"/>
              </w:rPr>
            </w:pPr>
            <w:r w:rsidRPr="002B4CAC">
              <w:rPr>
                <w:rFonts w:cstheme="minorHAnsi"/>
                <w:bCs/>
                <w:sz w:val="14"/>
                <w:szCs w:val="14"/>
              </w:rPr>
              <w:t>Does Hydraulic Mulch consist of the proper materials?</w:t>
            </w:r>
          </w:p>
        </w:tc>
      </w:tr>
      <w:tr w:rsidR="004811AD" w:rsidRPr="002B4CAC" w:rsidDel="00E243D8" w14:paraId="2ED37AE2" w14:textId="77777777" w:rsidTr="002B4CAC">
        <w:trPr>
          <w:trHeight w:val="12"/>
          <w:del w:id="0" w:author="Vali Cooper &amp; Associates" w:date="2017-04-22T09:56:00Z"/>
        </w:trPr>
        <w:tc>
          <w:tcPr>
            <w:tcW w:w="1694" w:type="dxa"/>
            <w:noWrap/>
            <w:vAlign w:val="center"/>
          </w:tcPr>
          <w:p w14:paraId="57F9BE81" w14:textId="77777777" w:rsidR="004811AD" w:rsidRPr="002B4CAC" w:rsidDel="00E243D8" w:rsidRDefault="004811AD" w:rsidP="00087FB5">
            <w:pPr>
              <w:jc w:val="center"/>
              <w:rPr>
                <w:del w:id="1" w:author="Vali Cooper &amp; Associates" w:date="2017-04-22T09:56:00Z"/>
                <w:rFonts w:cstheme="minorHAnsi"/>
                <w:b/>
                <w:sz w:val="14"/>
                <w:szCs w:val="14"/>
              </w:rPr>
            </w:pPr>
            <w:del w:id="2" w:author="Vali Cooper &amp; Associates" w:date="2017-04-22T09:56:00Z">
              <w:r w:rsidRPr="002B4CAC" w:rsidDel="00E243D8">
                <w:rPr>
                  <w:rFonts w:cstheme="minorHAnsi"/>
                  <w:b/>
                  <w:sz w:val="14"/>
                  <w:szCs w:val="14"/>
                </w:rPr>
                <w:delText>SPECs, 13-5.02A  General</w:delText>
              </w:r>
            </w:del>
          </w:p>
        </w:tc>
        <w:tc>
          <w:tcPr>
            <w:tcW w:w="7844" w:type="dxa"/>
            <w:vAlign w:val="center"/>
          </w:tcPr>
          <w:p w14:paraId="230E4351" w14:textId="77777777" w:rsidR="004811AD" w:rsidRPr="002B4CAC" w:rsidDel="00E243D8" w:rsidRDefault="004811AD" w:rsidP="00EC0D5D">
            <w:pPr>
              <w:ind w:left="72"/>
              <w:rPr>
                <w:del w:id="3" w:author="Vali Cooper &amp; Associates" w:date="2017-04-22T09:56:00Z"/>
                <w:rFonts w:cstheme="minorHAnsi"/>
                <w:sz w:val="14"/>
                <w:szCs w:val="14"/>
              </w:rPr>
            </w:pPr>
            <w:del w:id="4" w:author="Vali Cooper &amp; Associates" w:date="2017-04-22T09:56:00Z">
              <w:r w:rsidRPr="002B4CAC" w:rsidDel="00E243D8">
                <w:rPr>
                  <w:rFonts w:cstheme="minorHAnsi"/>
                  <w:sz w:val="14"/>
                  <w:szCs w:val="14"/>
                </w:rPr>
                <w:delText>The following materials must comply with section 21-1.02:</w:delText>
              </w:r>
            </w:del>
          </w:p>
          <w:p w14:paraId="753935D7" w14:textId="77777777" w:rsidR="004811AD" w:rsidRPr="002B4CAC" w:rsidDel="00E243D8" w:rsidRDefault="004811AD" w:rsidP="00EC0D5D">
            <w:pPr>
              <w:ind w:left="72"/>
              <w:rPr>
                <w:del w:id="5" w:author="Vali Cooper &amp; Associates" w:date="2017-04-22T09:56:00Z"/>
                <w:rFonts w:cstheme="minorHAnsi"/>
                <w:sz w:val="14"/>
                <w:szCs w:val="14"/>
              </w:rPr>
            </w:pPr>
            <w:del w:id="6" w:author="Vali Cooper &amp; Associates" w:date="2017-04-22T09:56:00Z">
              <w:r w:rsidRPr="002B4CAC" w:rsidDel="00E243D8">
                <w:rPr>
                  <w:rFonts w:cstheme="minorHAnsi"/>
                  <w:sz w:val="14"/>
                  <w:szCs w:val="14"/>
                </w:rPr>
                <w:delText>1. Tackifier</w:delText>
              </w:r>
              <w:r w:rsidRPr="002B4CAC" w:rsidDel="00E243D8">
                <w:rPr>
                  <w:rFonts w:cstheme="minorHAnsi"/>
                  <w:sz w:val="14"/>
                  <w:szCs w:val="14"/>
                </w:rPr>
                <w:tab/>
                <w:delText>2. Fiber</w:delText>
              </w:r>
              <w:r w:rsidRPr="002B4CAC" w:rsidDel="00E243D8">
                <w:rPr>
                  <w:rFonts w:cstheme="minorHAnsi"/>
                  <w:sz w:val="14"/>
                  <w:szCs w:val="14"/>
                </w:rPr>
                <w:tab/>
              </w:r>
              <w:r w:rsidRPr="002B4CAC" w:rsidDel="00E243D8">
                <w:rPr>
                  <w:rFonts w:cstheme="minorHAnsi"/>
                  <w:sz w:val="14"/>
                  <w:szCs w:val="14"/>
                </w:rPr>
                <w:tab/>
                <w:delText>3. Seed</w:delText>
              </w:r>
              <w:r w:rsidRPr="002B4CAC" w:rsidDel="00E243D8">
                <w:rPr>
                  <w:rFonts w:cstheme="minorHAnsi"/>
                  <w:sz w:val="14"/>
                  <w:szCs w:val="14"/>
                </w:rPr>
                <w:tab/>
              </w:r>
              <w:r w:rsidRPr="002B4CAC" w:rsidDel="00E243D8">
                <w:rPr>
                  <w:rFonts w:cstheme="minorHAnsi"/>
                  <w:sz w:val="14"/>
                  <w:szCs w:val="14"/>
                </w:rPr>
                <w:tab/>
                <w:delText>4. Straw</w:delText>
              </w:r>
            </w:del>
          </w:p>
        </w:tc>
      </w:tr>
      <w:tr w:rsidR="004811AD" w:rsidRPr="002B4CAC" w14:paraId="7AC13C8C" w14:textId="77777777" w:rsidTr="002B4CAC">
        <w:trPr>
          <w:trHeight w:val="12"/>
        </w:trPr>
        <w:tc>
          <w:tcPr>
            <w:tcW w:w="1694" w:type="dxa"/>
            <w:noWrap/>
            <w:vAlign w:val="center"/>
          </w:tcPr>
          <w:p w14:paraId="021DFAA9" w14:textId="77777777" w:rsidR="004811AD" w:rsidRPr="002B4CAC" w:rsidRDefault="004811AD" w:rsidP="00EC0D5D">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D  Cementitious</w:t>
            </w:r>
            <w:proofErr w:type="gramEnd"/>
            <w:r w:rsidRPr="002B4CAC">
              <w:rPr>
                <w:rFonts w:cstheme="minorHAnsi"/>
                <w:b/>
                <w:sz w:val="14"/>
                <w:szCs w:val="14"/>
              </w:rPr>
              <w:t xml:space="preserve"> Binder</w:t>
            </w:r>
          </w:p>
        </w:tc>
        <w:tc>
          <w:tcPr>
            <w:tcW w:w="7844" w:type="dxa"/>
            <w:vAlign w:val="center"/>
          </w:tcPr>
          <w:p w14:paraId="5325CE9B" w14:textId="77777777" w:rsidR="004811AD" w:rsidRPr="002B4CAC" w:rsidRDefault="004811AD" w:rsidP="001E29CB">
            <w:pPr>
              <w:ind w:left="72"/>
              <w:jc w:val="both"/>
              <w:rPr>
                <w:rFonts w:cstheme="minorHAnsi"/>
                <w:sz w:val="14"/>
                <w:szCs w:val="14"/>
              </w:rPr>
            </w:pPr>
            <w:r w:rsidRPr="002B4CAC">
              <w:rPr>
                <w:rFonts w:cstheme="minorHAnsi"/>
                <w:sz w:val="14"/>
                <w:szCs w:val="14"/>
              </w:rPr>
              <w:t>Cementitious binder must be:</w:t>
            </w:r>
          </w:p>
          <w:p w14:paraId="493B29EA" w14:textId="77777777" w:rsidR="00CB378E" w:rsidRDefault="004811AD" w:rsidP="001E29CB">
            <w:pPr>
              <w:tabs>
                <w:tab w:val="left" w:pos="2952"/>
                <w:tab w:val="left" w:pos="5652"/>
                <w:tab w:val="left" w:pos="8532"/>
              </w:tabs>
              <w:ind w:left="72"/>
              <w:jc w:val="both"/>
              <w:rPr>
                <w:rFonts w:cstheme="minorHAnsi"/>
                <w:sz w:val="14"/>
                <w:szCs w:val="14"/>
              </w:rPr>
            </w:pPr>
            <w:r w:rsidRPr="002B4CAC">
              <w:rPr>
                <w:rFonts w:cstheme="minorHAnsi"/>
                <w:sz w:val="14"/>
                <w:szCs w:val="14"/>
              </w:rPr>
              <w:t>1. Calcium sulfate hemihydrate</w:t>
            </w:r>
          </w:p>
          <w:p w14:paraId="0C3EE849" w14:textId="77777777" w:rsidR="00CB378E" w:rsidRDefault="004811AD" w:rsidP="001E29CB">
            <w:pPr>
              <w:tabs>
                <w:tab w:val="left" w:pos="2952"/>
                <w:tab w:val="left" w:pos="5652"/>
                <w:tab w:val="left" w:pos="8532"/>
              </w:tabs>
              <w:ind w:left="72"/>
              <w:jc w:val="both"/>
              <w:rPr>
                <w:rFonts w:cstheme="minorHAnsi"/>
                <w:sz w:val="14"/>
                <w:szCs w:val="14"/>
              </w:rPr>
            </w:pPr>
            <w:r w:rsidRPr="002B4CAC">
              <w:rPr>
                <w:rFonts w:cstheme="minorHAnsi"/>
                <w:sz w:val="14"/>
                <w:szCs w:val="14"/>
              </w:rPr>
              <w:t>2. At least 85 percent pure</w:t>
            </w:r>
          </w:p>
          <w:p w14:paraId="135720D6" w14:textId="77777777" w:rsidR="00CB378E" w:rsidRDefault="004811AD" w:rsidP="001E29CB">
            <w:pPr>
              <w:tabs>
                <w:tab w:val="left" w:pos="2952"/>
                <w:tab w:val="left" w:pos="5652"/>
                <w:tab w:val="left" w:pos="8532"/>
              </w:tabs>
              <w:ind w:left="72"/>
              <w:jc w:val="both"/>
              <w:rPr>
                <w:rFonts w:cstheme="minorHAnsi"/>
                <w:sz w:val="14"/>
                <w:szCs w:val="14"/>
              </w:rPr>
            </w:pPr>
            <w:r w:rsidRPr="002B4CAC">
              <w:rPr>
                <w:rFonts w:cstheme="minorHAnsi"/>
                <w:sz w:val="14"/>
                <w:szCs w:val="14"/>
              </w:rPr>
              <w:t>3. Functional for at least 365 days</w:t>
            </w:r>
          </w:p>
          <w:p w14:paraId="6C73E667" w14:textId="1EF76129" w:rsidR="004811AD" w:rsidRPr="002B4CAC" w:rsidRDefault="004811AD" w:rsidP="001E29CB">
            <w:pPr>
              <w:tabs>
                <w:tab w:val="left" w:pos="2952"/>
                <w:tab w:val="left" w:pos="5652"/>
                <w:tab w:val="left" w:pos="8532"/>
              </w:tabs>
              <w:ind w:left="72"/>
              <w:jc w:val="both"/>
              <w:rPr>
                <w:rFonts w:cstheme="minorHAnsi"/>
                <w:sz w:val="14"/>
                <w:szCs w:val="14"/>
              </w:rPr>
            </w:pPr>
            <w:r w:rsidRPr="002B4CAC">
              <w:rPr>
                <w:rFonts w:cstheme="minorHAnsi"/>
                <w:sz w:val="14"/>
                <w:szCs w:val="14"/>
              </w:rPr>
              <w:t>4. Able to easily mix with water and fiber</w:t>
            </w:r>
          </w:p>
          <w:p w14:paraId="497BCD7B" w14:textId="77777777" w:rsidR="00CB378E" w:rsidRDefault="004811AD" w:rsidP="001E29CB">
            <w:pPr>
              <w:ind w:left="72"/>
              <w:rPr>
                <w:rFonts w:cstheme="minorHAnsi"/>
                <w:sz w:val="14"/>
                <w:szCs w:val="14"/>
              </w:rPr>
            </w:pPr>
            <w:r w:rsidRPr="002B4CAC">
              <w:rPr>
                <w:rFonts w:cstheme="minorHAnsi"/>
                <w:sz w:val="14"/>
                <w:szCs w:val="14"/>
              </w:rPr>
              <w:t>5. Nontoxic to aquatic organisms</w:t>
            </w:r>
          </w:p>
          <w:p w14:paraId="2E732628" w14:textId="77777777" w:rsidR="00CB378E" w:rsidRDefault="004811AD" w:rsidP="001E29CB">
            <w:pPr>
              <w:ind w:left="72"/>
              <w:rPr>
                <w:rFonts w:cstheme="minorHAnsi"/>
                <w:sz w:val="14"/>
                <w:szCs w:val="14"/>
              </w:rPr>
            </w:pPr>
            <w:r w:rsidRPr="002B4CAC">
              <w:rPr>
                <w:rFonts w:cstheme="minorHAnsi"/>
                <w:sz w:val="14"/>
                <w:szCs w:val="14"/>
              </w:rPr>
              <w:t>6. Free from growth or germination-inhibiting factors</w:t>
            </w:r>
          </w:p>
          <w:p w14:paraId="355AE2F2" w14:textId="235C7EA4" w:rsidR="004811AD" w:rsidRPr="002B4CAC" w:rsidRDefault="004811AD" w:rsidP="001E29CB">
            <w:pPr>
              <w:ind w:left="72"/>
              <w:rPr>
                <w:rFonts w:cstheme="minorHAnsi"/>
                <w:sz w:val="14"/>
                <w:szCs w:val="14"/>
              </w:rPr>
            </w:pPr>
            <w:r w:rsidRPr="002B4CAC">
              <w:rPr>
                <w:rFonts w:cstheme="minorHAnsi"/>
                <w:sz w:val="14"/>
                <w:szCs w:val="14"/>
              </w:rPr>
              <w:t>7. Nonflammable</w:t>
            </w:r>
          </w:p>
        </w:tc>
      </w:tr>
      <w:tr w:rsidR="004811AD" w:rsidRPr="002B4CAC" w14:paraId="57EBC47E" w14:textId="77777777" w:rsidTr="002B4CAC">
        <w:trPr>
          <w:trHeight w:val="12"/>
        </w:trPr>
        <w:tc>
          <w:tcPr>
            <w:tcW w:w="1694" w:type="dxa"/>
            <w:noWrap/>
            <w:vAlign w:val="center"/>
          </w:tcPr>
          <w:p w14:paraId="623CB082" w14:textId="77777777" w:rsidR="004811AD" w:rsidRPr="002B4CAC" w:rsidRDefault="004811AD" w:rsidP="00BC5214">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E  Fiber</w:t>
            </w:r>
            <w:proofErr w:type="gramEnd"/>
          </w:p>
        </w:tc>
        <w:tc>
          <w:tcPr>
            <w:tcW w:w="7844" w:type="dxa"/>
            <w:vAlign w:val="center"/>
          </w:tcPr>
          <w:p w14:paraId="4D4C4990"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Fiber must be wood fiber, cellulose fiber, alternate fiber, or a combination of these fibers.</w:t>
            </w:r>
          </w:p>
          <w:p w14:paraId="02AEE718"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Wood fiber must be a long strand, whole wood fiber thermos-mechanically processed from clean whole wood chips.</w:t>
            </w:r>
          </w:p>
          <w:p w14:paraId="0AE425AA" w14:textId="77777777" w:rsidR="004811AD" w:rsidRPr="002B4CAC" w:rsidRDefault="004811AD" w:rsidP="00CB378E">
            <w:pPr>
              <w:ind w:left="72"/>
              <w:rPr>
                <w:rFonts w:cstheme="minorHAnsi"/>
                <w:color w:val="000000"/>
                <w:sz w:val="14"/>
                <w:szCs w:val="14"/>
              </w:rPr>
            </w:pPr>
            <w:proofErr w:type="spellStart"/>
            <w:r w:rsidRPr="002B4CAC">
              <w:rPr>
                <w:rFonts w:cstheme="minorHAnsi"/>
                <w:color w:val="000000"/>
                <w:sz w:val="14"/>
                <w:szCs w:val="14"/>
              </w:rPr>
              <w:t>Celullose</w:t>
            </w:r>
            <w:proofErr w:type="spellEnd"/>
            <w:r w:rsidRPr="002B4CAC">
              <w:rPr>
                <w:rFonts w:cstheme="minorHAnsi"/>
                <w:color w:val="000000"/>
                <w:sz w:val="14"/>
                <w:szCs w:val="14"/>
              </w:rPr>
              <w:t xml:space="preserve"> fiber must be made from natural or recycled pulp fiber, such as wood chips, sawdust, newsprint, chipboard, corrugated cardboard, or a combination of these materials.</w:t>
            </w:r>
          </w:p>
          <w:p w14:paraId="6D85A919"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Alternate fiber must be a long strand, whole natural fiber made from clean straw, cotton, corn, or other natural feed stock.</w:t>
            </w:r>
          </w:p>
          <w:p w14:paraId="3BB519B6"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Fiber must:</w:t>
            </w:r>
          </w:p>
          <w:p w14:paraId="2DA82C91"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1. Disperse into a uniform slurry when mixed with water.</w:t>
            </w:r>
          </w:p>
          <w:p w14:paraId="27C27B29"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2. Contain 3/4-inch fiber strands for at least 25 percent by total volume.</w:t>
            </w:r>
          </w:p>
          <w:p w14:paraId="6AFBAE7B"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3. Have at least 40 percent retained when passed through a no. 25 sieve.</w:t>
            </w:r>
          </w:p>
          <w:p w14:paraId="546195AD"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4. Have an initial moisture content of no more than 15 percent of its dry weight when tested under CA Test 226. The moisture content must be marked on the packaging.</w:t>
            </w:r>
          </w:p>
          <w:p w14:paraId="3EB7E464" w14:textId="77777777" w:rsidR="004811AD" w:rsidRPr="002B4CAC" w:rsidRDefault="004811AD" w:rsidP="00CB378E">
            <w:pPr>
              <w:ind w:left="252"/>
              <w:rPr>
                <w:rFonts w:cstheme="minorHAnsi"/>
                <w:color w:val="000000"/>
                <w:sz w:val="14"/>
                <w:szCs w:val="14"/>
              </w:rPr>
            </w:pPr>
            <w:r w:rsidRPr="002B4CAC">
              <w:rPr>
                <w:rFonts w:cstheme="minorHAnsi"/>
                <w:color w:val="000000"/>
                <w:sz w:val="14"/>
                <w:szCs w:val="14"/>
              </w:rPr>
              <w:t xml:space="preserve">5. Have a water holding capacity, by weight, of at least 1,200 percent when tested under the procedure designated in the Department's Final Report, CA-DOT-TL-2176-1-76-36, Water Holding Capacity for </w:t>
            </w:r>
            <w:proofErr w:type="spellStart"/>
            <w:r w:rsidRPr="002B4CAC">
              <w:rPr>
                <w:rFonts w:cstheme="minorHAnsi"/>
                <w:color w:val="000000"/>
                <w:sz w:val="14"/>
                <w:szCs w:val="14"/>
              </w:rPr>
              <w:t>Hydromulch</w:t>
            </w:r>
            <w:proofErr w:type="spellEnd"/>
            <w:r w:rsidRPr="002B4CAC">
              <w:rPr>
                <w:rFonts w:cstheme="minorHAnsi"/>
                <w:color w:val="000000"/>
                <w:sz w:val="14"/>
                <w:szCs w:val="14"/>
              </w:rPr>
              <w:t>, available from METS.</w:t>
            </w:r>
          </w:p>
          <w:p w14:paraId="2FC1A24D"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6. Be nontoxic to plants and animal life.</w:t>
            </w:r>
          </w:p>
          <w:p w14:paraId="327C32E0"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7. Be free of synthetic or plastic materials, lead paint, printing ink, varnish, petroleum products, seed germination inhibitors, and chlorine bleach.</w:t>
            </w:r>
          </w:p>
          <w:p w14:paraId="61B8791D"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8. Contain less than 250 ppm of boron.</w:t>
            </w:r>
          </w:p>
          <w:p w14:paraId="7D0B4125"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9. Contain less than 7 percent ash when tested under Technical Association of the Pulp and Paper Industry, TAPPI Standard T 413.</w:t>
            </w:r>
          </w:p>
          <w:p w14:paraId="2EE6A1CA" w14:textId="5AC42739" w:rsidR="004811AD" w:rsidRPr="002B4CAC" w:rsidRDefault="004811AD" w:rsidP="00CB378E">
            <w:pPr>
              <w:ind w:left="252"/>
              <w:rPr>
                <w:rFonts w:cstheme="minorHAnsi"/>
                <w:color w:val="000000"/>
                <w:sz w:val="14"/>
                <w:szCs w:val="14"/>
              </w:rPr>
            </w:pPr>
            <w:r w:rsidRPr="002B4CAC">
              <w:rPr>
                <w:rFonts w:cstheme="minorHAnsi"/>
                <w:color w:val="000000"/>
                <w:sz w:val="14"/>
                <w:szCs w:val="14"/>
              </w:rPr>
              <w:t>10. Be colored to contrast with the area on which the fiber is to be applied. The coloring agent must be biodegradable, nontoxic, and</w:t>
            </w:r>
            <w:r w:rsidR="00CB378E">
              <w:rPr>
                <w:rFonts w:cstheme="minorHAnsi"/>
                <w:color w:val="000000"/>
                <w:sz w:val="14"/>
                <w:szCs w:val="14"/>
              </w:rPr>
              <w:t xml:space="preserve"> </w:t>
            </w:r>
            <w:r w:rsidRPr="002B4CAC">
              <w:rPr>
                <w:rFonts w:cstheme="minorHAnsi"/>
                <w:color w:val="000000"/>
                <w:sz w:val="14"/>
                <w:szCs w:val="14"/>
              </w:rPr>
              <w:t>free from copper, mercury and arsenic and must not stain concrete or painted surfaces.</w:t>
            </w:r>
          </w:p>
          <w:p w14:paraId="60D985F7"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Fiber for temporary hydraulic mulch must be at least 50 percent wood fiber. The remaining percentage must be cellulose fiber, alternate fiber, or a combination.</w:t>
            </w:r>
          </w:p>
          <w:p w14:paraId="13F54ECB"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Fiber for temporary bonded fiber matrix and bonded fiber matrix must be 100 percent wood fiber and comply with the requirements for fiber except the sieve requirement must be at least 50 percent retained on a no. 25 sieve.</w:t>
            </w:r>
          </w:p>
          <w:p w14:paraId="44DC711A" w14:textId="77777777" w:rsidR="004811AD" w:rsidRPr="002B4CAC" w:rsidRDefault="004811AD" w:rsidP="00CB378E">
            <w:pPr>
              <w:ind w:left="72"/>
              <w:rPr>
                <w:rFonts w:cstheme="minorHAnsi"/>
                <w:color w:val="000000"/>
                <w:sz w:val="14"/>
                <w:szCs w:val="14"/>
              </w:rPr>
            </w:pPr>
            <w:r w:rsidRPr="002B4CAC">
              <w:rPr>
                <w:rFonts w:cstheme="minorHAnsi"/>
                <w:color w:val="000000"/>
                <w:sz w:val="14"/>
                <w:szCs w:val="14"/>
              </w:rPr>
              <w:t>Fiber for polymer stabilized fiber matrix must be at least 50 percent wood fiber. The remaining percentage must be cellulose fiber, alternate fiber, or a combination.</w:t>
            </w:r>
          </w:p>
        </w:tc>
      </w:tr>
      <w:tr w:rsidR="004811AD" w:rsidRPr="002B4CAC" w14:paraId="7056D28C" w14:textId="77777777" w:rsidTr="002B4CAC">
        <w:trPr>
          <w:trHeight w:val="12"/>
        </w:trPr>
        <w:tc>
          <w:tcPr>
            <w:tcW w:w="1694" w:type="dxa"/>
            <w:noWrap/>
            <w:vAlign w:val="center"/>
          </w:tcPr>
          <w:p w14:paraId="0ADDEBA5" w14:textId="77777777" w:rsidR="004811AD" w:rsidRPr="002B4CAC" w:rsidRDefault="004811AD" w:rsidP="00BC5214">
            <w:pPr>
              <w:jc w:val="center"/>
              <w:rPr>
                <w:rFonts w:cstheme="minorHAnsi"/>
                <w:b/>
                <w:bCs/>
                <w:color w:val="000000"/>
                <w:sz w:val="14"/>
                <w:szCs w:val="14"/>
              </w:rPr>
            </w:pPr>
            <w:r w:rsidRPr="002B4CAC">
              <w:rPr>
                <w:rFonts w:cstheme="minorHAnsi"/>
                <w:b/>
                <w:bCs/>
                <w:color w:val="000000"/>
                <w:sz w:val="14"/>
                <w:szCs w:val="14"/>
              </w:rPr>
              <w:t>SPECs, 21-1.02</w:t>
            </w:r>
            <w:proofErr w:type="gramStart"/>
            <w:r w:rsidRPr="002B4CAC">
              <w:rPr>
                <w:rFonts w:cstheme="minorHAnsi"/>
                <w:b/>
                <w:bCs/>
                <w:color w:val="000000"/>
                <w:sz w:val="14"/>
                <w:szCs w:val="14"/>
              </w:rPr>
              <w:t>F(</w:t>
            </w:r>
            <w:proofErr w:type="gramEnd"/>
            <w:r w:rsidRPr="002B4CAC">
              <w:rPr>
                <w:rFonts w:cstheme="minorHAnsi"/>
                <w:b/>
                <w:bCs/>
                <w:color w:val="000000"/>
                <w:sz w:val="14"/>
                <w:szCs w:val="14"/>
              </w:rPr>
              <w:t>1) Tackifier, General</w:t>
            </w:r>
          </w:p>
        </w:tc>
        <w:tc>
          <w:tcPr>
            <w:tcW w:w="7844" w:type="dxa"/>
            <w:vAlign w:val="center"/>
          </w:tcPr>
          <w:p w14:paraId="7EA5D28F"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Tackifier must be (1) free from growth or germination inhibiting factors, (2) nonflammable, (3) nontoxic to aquatic organisms, and (4) functional for a minimum of 180 days.</w:t>
            </w:r>
          </w:p>
          <w:p w14:paraId="3A8BABF0"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 xml:space="preserve">General purpose tackifier may be either a </w:t>
            </w:r>
            <w:proofErr w:type="gramStart"/>
            <w:r w:rsidRPr="002B4CAC">
              <w:rPr>
                <w:rFonts w:cstheme="minorHAnsi"/>
                <w:color w:val="000000"/>
                <w:sz w:val="14"/>
                <w:szCs w:val="14"/>
              </w:rPr>
              <w:t>plant based</w:t>
            </w:r>
            <w:proofErr w:type="gramEnd"/>
            <w:r w:rsidRPr="002B4CAC">
              <w:rPr>
                <w:rFonts w:cstheme="minorHAnsi"/>
                <w:color w:val="000000"/>
                <w:sz w:val="14"/>
                <w:szCs w:val="14"/>
              </w:rPr>
              <w:t xml:space="preserve"> product or a polymeric emulsion blend as follows:</w:t>
            </w:r>
          </w:p>
          <w:p w14:paraId="1B4FF6EC" w14:textId="77777777" w:rsidR="004811AD" w:rsidRPr="002B4CAC" w:rsidRDefault="004811AD" w:rsidP="00BC5214">
            <w:pPr>
              <w:ind w:left="252" w:hanging="180"/>
              <w:rPr>
                <w:rFonts w:cstheme="minorHAnsi"/>
                <w:color w:val="000000"/>
                <w:sz w:val="14"/>
                <w:szCs w:val="14"/>
              </w:rPr>
            </w:pPr>
            <w:r w:rsidRPr="002B4CAC">
              <w:rPr>
                <w:rFonts w:cstheme="minorHAnsi"/>
                <w:color w:val="000000"/>
                <w:sz w:val="14"/>
                <w:szCs w:val="14"/>
              </w:rPr>
              <w:t>1. Plant based tackifier must be a natural high molecular weight polysaccharide, a high viscosity hydrocolloid that is miscible in water, and labeled as either guar, psyllium, or starch, as follows:</w:t>
            </w:r>
          </w:p>
          <w:p w14:paraId="65C08251"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1.1. Guar </w:t>
            </w:r>
            <w:proofErr w:type="gramStart"/>
            <w:r w:rsidRPr="002B4CAC">
              <w:rPr>
                <w:rFonts w:cstheme="minorHAnsi"/>
                <w:color w:val="000000"/>
                <w:sz w:val="14"/>
                <w:szCs w:val="14"/>
              </w:rPr>
              <w:t>gum based</w:t>
            </w:r>
            <w:proofErr w:type="gramEnd"/>
            <w:r w:rsidRPr="002B4CAC">
              <w:rPr>
                <w:rFonts w:cstheme="minorHAnsi"/>
                <w:color w:val="000000"/>
                <w:sz w:val="14"/>
                <w:szCs w:val="14"/>
              </w:rPr>
              <w:t xml:space="preserve"> product must be derived from the ground endosperm of the guar plant, </w:t>
            </w:r>
            <w:proofErr w:type="spellStart"/>
            <w:r w:rsidRPr="002B4CAC">
              <w:rPr>
                <w:rFonts w:cstheme="minorHAnsi"/>
                <w:color w:val="000000"/>
                <w:sz w:val="14"/>
                <w:szCs w:val="14"/>
              </w:rPr>
              <w:t>Cyanmopsis</w:t>
            </w:r>
            <w:proofErr w:type="spellEnd"/>
            <w:r w:rsidRPr="002B4CAC">
              <w:rPr>
                <w:rFonts w:cstheme="minorHAnsi"/>
                <w:color w:val="000000"/>
                <w:sz w:val="14"/>
                <w:szCs w:val="14"/>
              </w:rPr>
              <w:t xml:space="preserve"> tetragonolobus. It must be treated with dispersing agents for easy mixing. It must be able to be diluted at the rate of 1 to 5 pounds per 100 gallons of water.</w:t>
            </w:r>
          </w:p>
          <w:p w14:paraId="25543B50"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1.2. Psyllium based product must be manufactured from the finely ground, </w:t>
            </w:r>
            <w:proofErr w:type="spellStart"/>
            <w:r w:rsidRPr="002B4CAC">
              <w:rPr>
                <w:rFonts w:cstheme="minorHAnsi"/>
                <w:color w:val="000000"/>
                <w:sz w:val="14"/>
                <w:szCs w:val="14"/>
              </w:rPr>
              <w:t>mucilloid</w:t>
            </w:r>
            <w:proofErr w:type="spellEnd"/>
            <w:r w:rsidRPr="002B4CAC">
              <w:rPr>
                <w:rFonts w:cstheme="minorHAnsi"/>
                <w:color w:val="000000"/>
                <w:sz w:val="14"/>
                <w:szCs w:val="14"/>
              </w:rPr>
              <w:t xml:space="preserve"> coating of Plantago ovata or Plantago ispaghula seeds and able to dry and form a firm but </w:t>
            </w:r>
            <w:proofErr w:type="spellStart"/>
            <w:r w:rsidRPr="002B4CAC">
              <w:rPr>
                <w:rFonts w:cstheme="minorHAnsi"/>
                <w:color w:val="000000"/>
                <w:sz w:val="14"/>
                <w:szCs w:val="14"/>
              </w:rPr>
              <w:t>rewettable</w:t>
            </w:r>
            <w:proofErr w:type="spellEnd"/>
            <w:r w:rsidRPr="002B4CAC">
              <w:rPr>
                <w:rFonts w:cstheme="minorHAnsi"/>
                <w:color w:val="000000"/>
                <w:sz w:val="14"/>
                <w:szCs w:val="14"/>
              </w:rPr>
              <w:t xml:space="preserve"> membrane.</w:t>
            </w:r>
          </w:p>
          <w:p w14:paraId="24577B5D" w14:textId="643B178F" w:rsidR="004811AD" w:rsidRPr="002B4CAC" w:rsidRDefault="004811AD" w:rsidP="00CB378E">
            <w:pPr>
              <w:tabs>
                <w:tab w:val="left" w:pos="252"/>
              </w:tabs>
              <w:ind w:left="72"/>
              <w:rPr>
                <w:rFonts w:cstheme="minorHAnsi"/>
                <w:color w:val="000000"/>
                <w:sz w:val="14"/>
                <w:szCs w:val="14"/>
              </w:rPr>
            </w:pPr>
            <w:r w:rsidRPr="002B4CAC">
              <w:rPr>
                <w:rFonts w:cstheme="minorHAnsi"/>
                <w:color w:val="000000"/>
                <w:sz w:val="14"/>
                <w:szCs w:val="14"/>
              </w:rPr>
              <w:tab/>
              <w:t>1.3. Starch based product must be a nonionic, water-soluble, granular material derived from corn, potato, or other plant-based source.</w:t>
            </w:r>
          </w:p>
          <w:p w14:paraId="4B245AE1"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2. Polymeric emulsion blend tackifier must be a prepackaged liquid or dry powder, anionic formulation with a residual monomer content not exceeding 0.05 percent by weight. The tackifier must contain and be labeled with one of the following as the primary active ingredients:</w:t>
            </w:r>
          </w:p>
          <w:p w14:paraId="4CBF3724"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2.1. Acrylic copolymers and polymers.</w:t>
            </w:r>
          </w:p>
          <w:p w14:paraId="5EB32BE7"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 xml:space="preserve"> </w:t>
            </w:r>
            <w:r w:rsidRPr="002B4CAC">
              <w:rPr>
                <w:rFonts w:cstheme="minorHAnsi"/>
                <w:color w:val="000000"/>
                <w:sz w:val="14"/>
                <w:szCs w:val="14"/>
              </w:rPr>
              <w:tab/>
              <w:t xml:space="preserve">2.2. Polymers of </w:t>
            </w:r>
            <w:proofErr w:type="spellStart"/>
            <w:r w:rsidRPr="002B4CAC">
              <w:rPr>
                <w:rFonts w:cstheme="minorHAnsi"/>
                <w:color w:val="000000"/>
                <w:sz w:val="14"/>
                <w:szCs w:val="14"/>
              </w:rPr>
              <w:t>methacrylates</w:t>
            </w:r>
            <w:proofErr w:type="spellEnd"/>
            <w:r w:rsidRPr="002B4CAC">
              <w:rPr>
                <w:rFonts w:cstheme="minorHAnsi"/>
                <w:color w:val="000000"/>
                <w:sz w:val="14"/>
                <w:szCs w:val="14"/>
              </w:rPr>
              <w:t xml:space="preserve"> and acrylates.</w:t>
            </w:r>
          </w:p>
          <w:p w14:paraId="1AA8363B"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2.3. Copolymers of sodium acrylates and acrylamides.</w:t>
            </w:r>
          </w:p>
          <w:p w14:paraId="42352BD5"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2.4. Polyacrylamide and copolymer of acrylamide.</w:t>
            </w:r>
          </w:p>
          <w:p w14:paraId="0CDF5F47"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2.5. Hydrocolloid polymers.</w:t>
            </w:r>
          </w:p>
        </w:tc>
      </w:tr>
      <w:tr w:rsidR="004811AD" w:rsidRPr="002B4CAC" w14:paraId="00166923" w14:textId="77777777" w:rsidTr="002B4CAC">
        <w:trPr>
          <w:trHeight w:val="12"/>
        </w:trPr>
        <w:tc>
          <w:tcPr>
            <w:tcW w:w="1694" w:type="dxa"/>
            <w:noWrap/>
            <w:vAlign w:val="center"/>
          </w:tcPr>
          <w:p w14:paraId="4DD8480F" w14:textId="77777777" w:rsidR="004811AD" w:rsidRPr="002B4CAC" w:rsidRDefault="004811AD" w:rsidP="00E935D8">
            <w:pPr>
              <w:jc w:val="center"/>
              <w:rPr>
                <w:rFonts w:cstheme="minorHAnsi"/>
                <w:b/>
                <w:bCs/>
                <w:color w:val="000000"/>
                <w:sz w:val="14"/>
                <w:szCs w:val="14"/>
              </w:rPr>
            </w:pPr>
            <w:r w:rsidRPr="002B4CAC">
              <w:rPr>
                <w:rFonts w:cstheme="minorHAnsi"/>
                <w:b/>
                <w:bCs/>
                <w:color w:val="000000"/>
                <w:sz w:val="14"/>
                <w:szCs w:val="14"/>
              </w:rPr>
              <w:t>SPECs, 21-1.02</w:t>
            </w:r>
            <w:proofErr w:type="gramStart"/>
            <w:r w:rsidRPr="002B4CAC">
              <w:rPr>
                <w:rFonts w:cstheme="minorHAnsi"/>
                <w:b/>
                <w:bCs/>
                <w:color w:val="000000"/>
                <w:sz w:val="14"/>
                <w:szCs w:val="14"/>
              </w:rPr>
              <w:t>F(</w:t>
            </w:r>
            <w:proofErr w:type="gramEnd"/>
            <w:r w:rsidRPr="002B4CAC">
              <w:rPr>
                <w:rFonts w:cstheme="minorHAnsi"/>
                <w:b/>
                <w:bCs/>
                <w:color w:val="000000"/>
                <w:sz w:val="14"/>
                <w:szCs w:val="14"/>
              </w:rPr>
              <w:t>2) Polymer Stabilized Fiber Matrix Tackifier</w:t>
            </w:r>
          </w:p>
        </w:tc>
        <w:tc>
          <w:tcPr>
            <w:tcW w:w="7844" w:type="dxa"/>
            <w:vAlign w:val="center"/>
          </w:tcPr>
          <w:p w14:paraId="7D514362" w14:textId="77777777" w:rsidR="004811AD" w:rsidRPr="002B4CAC" w:rsidRDefault="004811AD" w:rsidP="00E935D8">
            <w:pPr>
              <w:ind w:left="72"/>
              <w:rPr>
                <w:rFonts w:cstheme="minorHAnsi"/>
                <w:color w:val="000000"/>
                <w:sz w:val="14"/>
                <w:szCs w:val="14"/>
              </w:rPr>
            </w:pPr>
            <w:r w:rsidRPr="002B4CAC">
              <w:rPr>
                <w:rFonts w:cstheme="minorHAnsi"/>
                <w:color w:val="000000"/>
                <w:sz w:val="14"/>
                <w:szCs w:val="14"/>
              </w:rPr>
              <w:t>Tackifier for polymer stabilized fiber matrix must be:</w:t>
            </w:r>
          </w:p>
          <w:p w14:paraId="319301EF" w14:textId="77777777" w:rsidR="004811AD" w:rsidRPr="002B4CAC" w:rsidRDefault="004811AD" w:rsidP="00E935D8">
            <w:pPr>
              <w:ind w:left="72"/>
              <w:rPr>
                <w:rFonts w:cstheme="minorHAnsi"/>
                <w:color w:val="000000"/>
                <w:sz w:val="14"/>
                <w:szCs w:val="14"/>
              </w:rPr>
            </w:pPr>
            <w:r w:rsidRPr="002B4CAC">
              <w:rPr>
                <w:rFonts w:cstheme="minorHAnsi"/>
                <w:color w:val="000000"/>
                <w:sz w:val="14"/>
                <w:szCs w:val="14"/>
              </w:rPr>
              <w:t>1. A liquid formulation with polyacrylamide as the primary active ingredient with the following requirements:</w:t>
            </w:r>
          </w:p>
          <w:p w14:paraId="6FBE0710" w14:textId="77777777" w:rsidR="004811AD" w:rsidRPr="002B4CAC" w:rsidRDefault="004811AD" w:rsidP="00E935D8">
            <w:pPr>
              <w:tabs>
                <w:tab w:val="left" w:pos="252"/>
              </w:tabs>
              <w:ind w:left="72"/>
              <w:rPr>
                <w:rFonts w:cstheme="minorHAnsi"/>
                <w:color w:val="000000"/>
                <w:sz w:val="14"/>
                <w:szCs w:val="14"/>
              </w:rPr>
            </w:pPr>
            <w:r w:rsidRPr="002B4CAC">
              <w:rPr>
                <w:rFonts w:cstheme="minorHAnsi"/>
                <w:color w:val="000000"/>
                <w:sz w:val="14"/>
                <w:szCs w:val="14"/>
              </w:rPr>
              <w:tab/>
              <w:t>1.1. Linear, anionic copolymer of acrylamide and sodium acrylate.</w:t>
            </w:r>
          </w:p>
          <w:p w14:paraId="7553C45F" w14:textId="1B9C297F" w:rsidR="004811AD" w:rsidRPr="002B4CAC" w:rsidRDefault="004811AD" w:rsidP="00CB378E">
            <w:pPr>
              <w:tabs>
                <w:tab w:val="left" w:pos="252"/>
              </w:tabs>
              <w:ind w:left="72"/>
              <w:rPr>
                <w:rFonts w:cstheme="minorHAnsi"/>
                <w:color w:val="000000"/>
                <w:sz w:val="14"/>
                <w:szCs w:val="14"/>
              </w:rPr>
            </w:pPr>
            <w:r w:rsidRPr="002B4CAC">
              <w:rPr>
                <w:rFonts w:cstheme="minorHAnsi"/>
                <w:color w:val="000000"/>
                <w:sz w:val="14"/>
                <w:szCs w:val="14"/>
              </w:rPr>
              <w:tab/>
              <w:t>1.2. Anionic with a residual monomer content that is at most 0.05 percent by weight.</w:t>
            </w:r>
          </w:p>
          <w:p w14:paraId="29A1700B" w14:textId="77777777" w:rsidR="004811AD" w:rsidRPr="002B4CAC" w:rsidRDefault="004811AD" w:rsidP="00E935D8">
            <w:pPr>
              <w:ind w:left="72"/>
              <w:rPr>
                <w:rFonts w:cstheme="minorHAnsi"/>
                <w:color w:val="000000"/>
                <w:sz w:val="14"/>
                <w:szCs w:val="14"/>
              </w:rPr>
            </w:pPr>
            <w:r w:rsidRPr="002B4CAC">
              <w:rPr>
                <w:rFonts w:cstheme="minorHAnsi"/>
                <w:color w:val="000000"/>
                <w:sz w:val="14"/>
                <w:szCs w:val="14"/>
              </w:rPr>
              <w:t>2. Formulated and labeled as one of the following:</w:t>
            </w:r>
          </w:p>
          <w:p w14:paraId="31540F78" w14:textId="77777777" w:rsidR="004811AD" w:rsidRPr="002B4CAC" w:rsidRDefault="004811AD" w:rsidP="00E935D8">
            <w:pPr>
              <w:tabs>
                <w:tab w:val="left" w:pos="252"/>
              </w:tabs>
              <w:ind w:left="72"/>
              <w:rPr>
                <w:rFonts w:cstheme="minorHAnsi"/>
                <w:color w:val="000000"/>
                <w:sz w:val="14"/>
                <w:szCs w:val="14"/>
              </w:rPr>
            </w:pPr>
            <w:r w:rsidRPr="002B4CAC">
              <w:rPr>
                <w:rFonts w:cstheme="minorHAnsi"/>
                <w:color w:val="000000"/>
                <w:sz w:val="14"/>
                <w:szCs w:val="14"/>
              </w:rPr>
              <w:tab/>
              <w:t>2.1. Water-in-oil emulsion containing at least 2.6 pounds of pure polyacrylamide per gallon. Pure polyacrylamide must be at least 30 percent active.</w:t>
            </w:r>
          </w:p>
          <w:p w14:paraId="00E22E49" w14:textId="77777777" w:rsidR="004811AD" w:rsidRPr="002B4CAC" w:rsidRDefault="004811AD" w:rsidP="00E935D8">
            <w:pPr>
              <w:tabs>
                <w:tab w:val="left" w:pos="252"/>
              </w:tabs>
              <w:ind w:left="72"/>
              <w:rPr>
                <w:rFonts w:cstheme="minorHAnsi"/>
                <w:color w:val="000000"/>
                <w:sz w:val="14"/>
                <w:szCs w:val="14"/>
              </w:rPr>
            </w:pPr>
            <w:r w:rsidRPr="002B4CAC">
              <w:rPr>
                <w:rFonts w:cstheme="minorHAnsi"/>
                <w:color w:val="000000"/>
                <w:sz w:val="14"/>
                <w:szCs w:val="14"/>
              </w:rPr>
              <w:tab/>
              <w:t>2.2. Liquid dispersed polyacrylamide containing at least 4.4 pounds pure polyacrylamide per gallon. Pure polyacrylamide must be at least 35 percent active.</w:t>
            </w:r>
          </w:p>
        </w:tc>
      </w:tr>
      <w:tr w:rsidR="004811AD" w:rsidRPr="002B4CAC" w14:paraId="1480246D" w14:textId="77777777" w:rsidTr="002B4CAC">
        <w:trPr>
          <w:trHeight w:val="12"/>
        </w:trPr>
        <w:tc>
          <w:tcPr>
            <w:tcW w:w="1694" w:type="dxa"/>
            <w:noWrap/>
            <w:vAlign w:val="center"/>
          </w:tcPr>
          <w:p w14:paraId="76CC032F" w14:textId="77777777" w:rsidR="004811AD" w:rsidRPr="002B4CAC" w:rsidRDefault="004811AD" w:rsidP="00F17711">
            <w:pPr>
              <w:jc w:val="center"/>
              <w:rPr>
                <w:rFonts w:cstheme="minorHAnsi"/>
                <w:b/>
                <w:bCs/>
                <w:color w:val="000000"/>
                <w:sz w:val="14"/>
                <w:szCs w:val="14"/>
              </w:rPr>
            </w:pPr>
            <w:r w:rsidRPr="002B4CAC">
              <w:rPr>
                <w:rFonts w:cstheme="minorHAnsi"/>
                <w:b/>
                <w:bCs/>
                <w:color w:val="000000"/>
                <w:sz w:val="14"/>
                <w:szCs w:val="14"/>
              </w:rPr>
              <w:t>SPECs, 21-1.02</w:t>
            </w:r>
            <w:proofErr w:type="gramStart"/>
            <w:r w:rsidRPr="002B4CAC">
              <w:rPr>
                <w:rFonts w:cstheme="minorHAnsi"/>
                <w:b/>
                <w:bCs/>
                <w:color w:val="000000"/>
                <w:sz w:val="14"/>
                <w:szCs w:val="14"/>
              </w:rPr>
              <w:t>F(</w:t>
            </w:r>
            <w:proofErr w:type="gramEnd"/>
            <w:r w:rsidRPr="002B4CAC">
              <w:rPr>
                <w:rFonts w:cstheme="minorHAnsi"/>
                <w:b/>
                <w:bCs/>
                <w:color w:val="000000"/>
                <w:sz w:val="14"/>
                <w:szCs w:val="14"/>
              </w:rPr>
              <w:t>3) Bonded Fiber Matrix Tackifier</w:t>
            </w:r>
          </w:p>
        </w:tc>
        <w:tc>
          <w:tcPr>
            <w:tcW w:w="7844" w:type="dxa"/>
            <w:vAlign w:val="center"/>
          </w:tcPr>
          <w:p w14:paraId="0BA31281" w14:textId="77777777" w:rsidR="004811AD" w:rsidRPr="002B4CAC" w:rsidRDefault="004811AD" w:rsidP="00F17711">
            <w:pPr>
              <w:ind w:left="72"/>
              <w:rPr>
                <w:rFonts w:cstheme="minorHAnsi"/>
                <w:color w:val="000000"/>
                <w:sz w:val="14"/>
                <w:szCs w:val="14"/>
              </w:rPr>
            </w:pPr>
            <w:r w:rsidRPr="002B4CAC">
              <w:rPr>
                <w:rFonts w:cstheme="minorHAnsi"/>
                <w:color w:val="000000"/>
                <w:sz w:val="14"/>
                <w:szCs w:val="14"/>
              </w:rPr>
              <w:t>Tackifier for bonded fiber matrix must:</w:t>
            </w:r>
          </w:p>
          <w:p w14:paraId="0A09A5F9" w14:textId="77777777" w:rsidR="004811AD" w:rsidRPr="002B4CAC" w:rsidRDefault="004811AD" w:rsidP="00F17711">
            <w:pPr>
              <w:ind w:left="72"/>
              <w:rPr>
                <w:rFonts w:cstheme="minorHAnsi"/>
                <w:color w:val="000000"/>
                <w:sz w:val="14"/>
                <w:szCs w:val="14"/>
              </w:rPr>
            </w:pPr>
            <w:r w:rsidRPr="002B4CAC">
              <w:rPr>
                <w:rFonts w:cstheme="minorHAnsi"/>
                <w:color w:val="000000"/>
                <w:sz w:val="14"/>
                <w:szCs w:val="14"/>
              </w:rPr>
              <w:t>1. Be bonded to the fiber or prepackaged with the fiber by the manufacturer</w:t>
            </w:r>
          </w:p>
          <w:p w14:paraId="2F310365" w14:textId="77777777" w:rsidR="004811AD" w:rsidRPr="002B4CAC" w:rsidRDefault="004811AD" w:rsidP="00F17711">
            <w:pPr>
              <w:ind w:left="72"/>
              <w:rPr>
                <w:rFonts w:cstheme="minorHAnsi"/>
                <w:color w:val="000000"/>
                <w:sz w:val="14"/>
                <w:szCs w:val="14"/>
              </w:rPr>
            </w:pPr>
            <w:r w:rsidRPr="002B4CAC">
              <w:rPr>
                <w:rFonts w:cstheme="minorHAnsi"/>
                <w:color w:val="000000"/>
                <w:sz w:val="14"/>
                <w:szCs w:val="14"/>
              </w:rPr>
              <w:t>2. Contain a minimum of 10 percent of the combined weight of the dry fiber, activating agents, and additives</w:t>
            </w:r>
          </w:p>
          <w:p w14:paraId="065C0D8A" w14:textId="77777777" w:rsidR="004811AD" w:rsidRPr="002B4CAC" w:rsidRDefault="004811AD" w:rsidP="00F17711">
            <w:pPr>
              <w:ind w:left="72"/>
              <w:rPr>
                <w:rFonts w:cstheme="minorHAnsi"/>
                <w:color w:val="000000"/>
                <w:sz w:val="14"/>
                <w:szCs w:val="14"/>
              </w:rPr>
            </w:pPr>
            <w:r w:rsidRPr="002B4CAC">
              <w:rPr>
                <w:rFonts w:cstheme="minorHAnsi"/>
                <w:color w:val="000000"/>
                <w:sz w:val="14"/>
                <w:szCs w:val="14"/>
              </w:rPr>
              <w:t>3. Be an organic, high viscosity colloidal polysaccharide with activating agents or a blended hydrocolloid-based binder</w:t>
            </w:r>
          </w:p>
        </w:tc>
      </w:tr>
      <w:tr w:rsidR="004811AD" w:rsidRPr="002B4CAC" w14:paraId="4018AB36" w14:textId="77777777" w:rsidTr="002B4CAC">
        <w:trPr>
          <w:trHeight w:val="12"/>
        </w:trPr>
        <w:tc>
          <w:tcPr>
            <w:tcW w:w="1694" w:type="dxa"/>
            <w:noWrap/>
            <w:vAlign w:val="center"/>
          </w:tcPr>
          <w:p w14:paraId="13023368" w14:textId="77777777" w:rsidR="004811AD" w:rsidRPr="002B4CAC" w:rsidRDefault="004811AD" w:rsidP="001E29CB">
            <w:pPr>
              <w:jc w:val="center"/>
              <w:rPr>
                <w:rFonts w:cstheme="minorHAnsi"/>
                <w:b/>
                <w:bCs/>
                <w:color w:val="000000"/>
                <w:sz w:val="14"/>
                <w:szCs w:val="14"/>
              </w:rPr>
            </w:pPr>
            <w:r w:rsidRPr="002B4CAC">
              <w:rPr>
                <w:rFonts w:cstheme="minorHAnsi"/>
                <w:b/>
                <w:bCs/>
                <w:color w:val="000000"/>
                <w:sz w:val="14"/>
                <w:szCs w:val="14"/>
              </w:rPr>
              <w:t>SPECs, 21-1.02J Polymer Stabilized Fiber Matrix</w:t>
            </w:r>
          </w:p>
        </w:tc>
        <w:tc>
          <w:tcPr>
            <w:tcW w:w="7844" w:type="dxa"/>
            <w:vAlign w:val="center"/>
          </w:tcPr>
          <w:p w14:paraId="567ACD09" w14:textId="77777777" w:rsidR="004811AD" w:rsidRPr="002B4CAC" w:rsidRDefault="004811AD" w:rsidP="001E29CB">
            <w:pPr>
              <w:ind w:left="72"/>
              <w:rPr>
                <w:rFonts w:cstheme="minorHAnsi"/>
                <w:color w:val="000000"/>
                <w:sz w:val="14"/>
                <w:szCs w:val="14"/>
              </w:rPr>
            </w:pPr>
            <w:r w:rsidRPr="002B4CAC">
              <w:rPr>
                <w:rFonts w:cstheme="minorHAnsi"/>
                <w:color w:val="000000"/>
                <w:sz w:val="14"/>
                <w:szCs w:val="14"/>
              </w:rPr>
              <w:t xml:space="preserve">Polymer stabilized fiber matrix must be </w:t>
            </w:r>
            <w:proofErr w:type="gramStart"/>
            <w:r w:rsidRPr="002B4CAC">
              <w:rPr>
                <w:rFonts w:cstheme="minorHAnsi"/>
                <w:color w:val="000000"/>
                <w:sz w:val="14"/>
                <w:szCs w:val="14"/>
              </w:rPr>
              <w:t>hydraulically-applied</w:t>
            </w:r>
            <w:proofErr w:type="gramEnd"/>
            <w:r w:rsidRPr="002B4CAC">
              <w:rPr>
                <w:rFonts w:cstheme="minorHAnsi"/>
                <w:color w:val="000000"/>
                <w:sz w:val="14"/>
                <w:szCs w:val="14"/>
              </w:rPr>
              <w:t xml:space="preserve"> material composed of fiber and tackifier and may also include seed and fertilizer as shown.</w:t>
            </w:r>
          </w:p>
        </w:tc>
      </w:tr>
      <w:tr w:rsidR="004811AD" w:rsidRPr="002B4CAC" w14:paraId="609EB5B6" w14:textId="77777777" w:rsidTr="002B4CAC">
        <w:trPr>
          <w:trHeight w:val="12"/>
        </w:trPr>
        <w:tc>
          <w:tcPr>
            <w:tcW w:w="1694" w:type="dxa"/>
            <w:noWrap/>
            <w:vAlign w:val="center"/>
          </w:tcPr>
          <w:p w14:paraId="0D6D0166" w14:textId="77777777" w:rsidR="004811AD" w:rsidRPr="002B4CAC" w:rsidRDefault="004811AD" w:rsidP="001E29CB">
            <w:pPr>
              <w:jc w:val="center"/>
              <w:rPr>
                <w:rFonts w:cstheme="minorHAnsi"/>
                <w:b/>
                <w:bCs/>
                <w:color w:val="000000"/>
                <w:sz w:val="14"/>
                <w:szCs w:val="14"/>
              </w:rPr>
            </w:pPr>
            <w:r w:rsidRPr="002B4CAC">
              <w:rPr>
                <w:rFonts w:cstheme="minorHAnsi"/>
                <w:b/>
                <w:bCs/>
                <w:color w:val="000000"/>
                <w:sz w:val="14"/>
                <w:szCs w:val="14"/>
              </w:rPr>
              <w:t>SPECs, 21-1.02K Bonded Fiber Matrix</w:t>
            </w:r>
          </w:p>
        </w:tc>
        <w:tc>
          <w:tcPr>
            <w:tcW w:w="7844" w:type="dxa"/>
            <w:vAlign w:val="center"/>
          </w:tcPr>
          <w:p w14:paraId="29DB642C" w14:textId="77777777" w:rsidR="004811AD" w:rsidRPr="002B4CAC" w:rsidRDefault="004811AD" w:rsidP="001E29CB">
            <w:pPr>
              <w:ind w:left="72"/>
              <w:rPr>
                <w:rFonts w:cstheme="minorHAnsi"/>
                <w:color w:val="000000"/>
                <w:sz w:val="14"/>
                <w:szCs w:val="14"/>
              </w:rPr>
            </w:pPr>
            <w:r w:rsidRPr="002B4CAC">
              <w:rPr>
                <w:rFonts w:cstheme="minorHAnsi"/>
                <w:color w:val="000000"/>
                <w:sz w:val="14"/>
                <w:szCs w:val="14"/>
              </w:rPr>
              <w:t xml:space="preserve">Bonded fiber matrix must be </w:t>
            </w:r>
            <w:proofErr w:type="gramStart"/>
            <w:r w:rsidRPr="002B4CAC">
              <w:rPr>
                <w:rFonts w:cstheme="minorHAnsi"/>
                <w:color w:val="000000"/>
                <w:sz w:val="14"/>
                <w:szCs w:val="14"/>
              </w:rPr>
              <w:t>hydraulically-applied</w:t>
            </w:r>
            <w:proofErr w:type="gramEnd"/>
            <w:r w:rsidRPr="002B4CAC">
              <w:rPr>
                <w:rFonts w:cstheme="minorHAnsi"/>
                <w:color w:val="000000"/>
                <w:sz w:val="14"/>
                <w:szCs w:val="14"/>
              </w:rPr>
              <w:t xml:space="preserve"> material composed of fiber and tackifier and may also include seed and fertilizer as shown.</w:t>
            </w:r>
          </w:p>
        </w:tc>
      </w:tr>
    </w:tbl>
    <w:p w14:paraId="43ADFD21" w14:textId="77777777" w:rsidR="004811AD" w:rsidRPr="002B4CAC" w:rsidRDefault="004811AD" w:rsidP="00695869">
      <w:pPr>
        <w:tabs>
          <w:tab w:val="left" w:pos="2628"/>
        </w:tabs>
        <w:jc w:val="center"/>
        <w:rPr>
          <w:rFonts w:asciiTheme="minorHAnsi" w:hAnsiTheme="minorHAnsi" w:cstheme="minorHAnsi"/>
          <w:b/>
          <w:bCs/>
          <w:sz w:val="14"/>
          <w:szCs w:val="14"/>
        </w:rPr>
      </w:pPr>
    </w:p>
    <w:tbl>
      <w:tblPr>
        <w:tblStyle w:val="TableGrid"/>
        <w:tblW w:w="9538" w:type="dxa"/>
        <w:tblLook w:val="04A0" w:firstRow="1" w:lastRow="0" w:firstColumn="1" w:lastColumn="0" w:noHBand="0" w:noVBand="1"/>
      </w:tblPr>
      <w:tblGrid>
        <w:gridCol w:w="1694"/>
        <w:gridCol w:w="7844"/>
      </w:tblGrid>
      <w:tr w:rsidR="004811AD" w:rsidRPr="002B4CAC" w14:paraId="3E56D4A0" w14:textId="77777777" w:rsidTr="002B4CAC">
        <w:trPr>
          <w:trHeight w:val="18"/>
        </w:trPr>
        <w:tc>
          <w:tcPr>
            <w:tcW w:w="1694" w:type="dxa"/>
            <w:shd w:val="clear" w:color="auto" w:fill="auto"/>
            <w:noWrap/>
            <w:vAlign w:val="center"/>
          </w:tcPr>
          <w:p w14:paraId="04D4B80E" w14:textId="77777777" w:rsidR="004811AD" w:rsidRPr="002B4CAC" w:rsidRDefault="004811AD" w:rsidP="000630B1">
            <w:pPr>
              <w:jc w:val="center"/>
              <w:rPr>
                <w:rFonts w:cstheme="minorHAnsi"/>
                <w:b/>
                <w:sz w:val="14"/>
                <w:szCs w:val="14"/>
              </w:rPr>
            </w:pPr>
          </w:p>
        </w:tc>
        <w:tc>
          <w:tcPr>
            <w:tcW w:w="7844" w:type="dxa"/>
            <w:shd w:val="clear" w:color="auto" w:fill="auto"/>
            <w:vAlign w:val="center"/>
          </w:tcPr>
          <w:p w14:paraId="6FA59520" w14:textId="77777777" w:rsidR="004811AD" w:rsidRPr="002B4CAC" w:rsidRDefault="004811AD" w:rsidP="000630B1">
            <w:pPr>
              <w:ind w:left="92"/>
              <w:rPr>
                <w:rFonts w:cstheme="minorHAnsi"/>
                <w:b/>
                <w:bCs/>
                <w:sz w:val="14"/>
                <w:szCs w:val="14"/>
              </w:rPr>
            </w:pPr>
            <w:r w:rsidRPr="002B4CAC">
              <w:rPr>
                <w:rFonts w:cstheme="minorHAnsi"/>
                <w:b/>
                <w:bCs/>
                <w:sz w:val="14"/>
                <w:szCs w:val="14"/>
              </w:rPr>
              <w:t>Maintenance</w:t>
            </w:r>
          </w:p>
        </w:tc>
      </w:tr>
      <w:tr w:rsidR="004811AD" w:rsidRPr="002B4CAC" w14:paraId="70584A3F" w14:textId="77777777" w:rsidTr="002B4CAC">
        <w:trPr>
          <w:trHeight w:val="18"/>
        </w:trPr>
        <w:tc>
          <w:tcPr>
            <w:tcW w:w="1694" w:type="dxa"/>
            <w:shd w:val="clear" w:color="auto" w:fill="F2F2F2" w:themeFill="background1" w:themeFillShade="F2"/>
            <w:noWrap/>
            <w:vAlign w:val="center"/>
          </w:tcPr>
          <w:p w14:paraId="2427DC76" w14:textId="77777777" w:rsidR="004811AD" w:rsidRPr="002B4CAC" w:rsidRDefault="004811AD" w:rsidP="000630B1">
            <w:pPr>
              <w:jc w:val="center"/>
              <w:rPr>
                <w:rFonts w:cstheme="minorHAnsi"/>
                <w:b/>
                <w:sz w:val="14"/>
                <w:szCs w:val="14"/>
              </w:rPr>
            </w:pPr>
            <w:r w:rsidRPr="002B4CAC">
              <w:rPr>
                <w:rFonts w:cstheme="minorHAnsi"/>
                <w:b/>
                <w:sz w:val="14"/>
                <w:szCs w:val="14"/>
              </w:rPr>
              <w:t>SS3.4</w:t>
            </w:r>
          </w:p>
        </w:tc>
        <w:tc>
          <w:tcPr>
            <w:tcW w:w="7844" w:type="dxa"/>
            <w:shd w:val="clear" w:color="auto" w:fill="F2F2F2" w:themeFill="background1" w:themeFillShade="F2"/>
            <w:vAlign w:val="center"/>
          </w:tcPr>
          <w:p w14:paraId="284168A5" w14:textId="77777777" w:rsidR="004811AD" w:rsidRPr="002B4CAC" w:rsidRDefault="004811AD" w:rsidP="009D30DD">
            <w:pPr>
              <w:ind w:left="92"/>
              <w:rPr>
                <w:rFonts w:cstheme="minorHAnsi"/>
                <w:bCs/>
                <w:sz w:val="14"/>
                <w:szCs w:val="14"/>
              </w:rPr>
            </w:pPr>
            <w:r w:rsidRPr="002B4CAC">
              <w:rPr>
                <w:rFonts w:cstheme="minorHAnsi"/>
                <w:bCs/>
                <w:sz w:val="14"/>
                <w:szCs w:val="14"/>
              </w:rPr>
              <w:t>Is Hydraulic Mulch maintained properly?</w:t>
            </w:r>
          </w:p>
        </w:tc>
      </w:tr>
      <w:tr w:rsidR="004811AD" w:rsidRPr="002B4CAC" w14:paraId="11B1F710" w14:textId="77777777" w:rsidTr="002B4CAC">
        <w:trPr>
          <w:cantSplit/>
          <w:trHeight w:val="456"/>
        </w:trPr>
        <w:tc>
          <w:tcPr>
            <w:tcW w:w="1694" w:type="dxa"/>
            <w:vAlign w:val="center"/>
          </w:tcPr>
          <w:p w14:paraId="06253798" w14:textId="77777777" w:rsidR="004811AD" w:rsidRPr="002B4CAC" w:rsidRDefault="004811AD" w:rsidP="00E02CC2">
            <w:pPr>
              <w:jc w:val="center"/>
              <w:rPr>
                <w:rFonts w:cstheme="minorHAnsi"/>
                <w:b/>
                <w:sz w:val="14"/>
                <w:szCs w:val="14"/>
              </w:rPr>
            </w:pPr>
            <w:r w:rsidRPr="002B4CAC">
              <w:rPr>
                <w:rFonts w:cstheme="minorHAnsi"/>
                <w:b/>
                <w:sz w:val="14"/>
                <w:szCs w:val="14"/>
              </w:rPr>
              <w:t>CGP, Order IV.E Proper Operations and Maintenance</w:t>
            </w:r>
          </w:p>
        </w:tc>
        <w:tc>
          <w:tcPr>
            <w:tcW w:w="7844" w:type="dxa"/>
            <w:vAlign w:val="center"/>
          </w:tcPr>
          <w:p w14:paraId="5CD27A7D" w14:textId="77777777" w:rsidR="004811AD" w:rsidRPr="002B4CAC" w:rsidRDefault="004811AD" w:rsidP="00497C44">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735FD8A2" w14:textId="77777777" w:rsidR="004811AD" w:rsidRPr="002B4CAC" w:rsidRDefault="004811AD" w:rsidP="00D900C1">
      <w:pPr>
        <w:jc w:val="center"/>
        <w:rPr>
          <w:rFonts w:asciiTheme="minorHAnsi" w:hAnsiTheme="minorHAnsi" w:cstheme="minorHAnsi"/>
          <w:sz w:val="14"/>
          <w:szCs w:val="14"/>
        </w:rPr>
      </w:pPr>
    </w:p>
    <w:tbl>
      <w:tblPr>
        <w:tblStyle w:val="TableGrid"/>
        <w:tblW w:w="9538" w:type="dxa"/>
        <w:tblLook w:val="04A0" w:firstRow="1" w:lastRow="0" w:firstColumn="1" w:lastColumn="0" w:noHBand="0" w:noVBand="1"/>
      </w:tblPr>
      <w:tblGrid>
        <w:gridCol w:w="1694"/>
        <w:gridCol w:w="7844"/>
      </w:tblGrid>
      <w:tr w:rsidR="004811AD" w:rsidRPr="002B4CAC" w14:paraId="34948728" w14:textId="77777777" w:rsidTr="002B4CAC">
        <w:trPr>
          <w:trHeight w:val="17"/>
        </w:trPr>
        <w:tc>
          <w:tcPr>
            <w:tcW w:w="1694" w:type="dxa"/>
            <w:noWrap/>
            <w:vAlign w:val="center"/>
          </w:tcPr>
          <w:p w14:paraId="2CD5E8B9" w14:textId="77777777" w:rsidR="004811AD" w:rsidRPr="002B4CAC" w:rsidRDefault="004811AD" w:rsidP="000630B1">
            <w:pPr>
              <w:jc w:val="center"/>
              <w:rPr>
                <w:rFonts w:cstheme="minorHAnsi"/>
                <w:b/>
                <w:sz w:val="14"/>
                <w:szCs w:val="14"/>
              </w:rPr>
            </w:pPr>
            <w:r w:rsidRPr="002B4CAC">
              <w:rPr>
                <w:rFonts w:cstheme="minorHAnsi"/>
                <w:b/>
                <w:sz w:val="14"/>
                <w:szCs w:val="14"/>
              </w:rPr>
              <w:t>QUESTION</w:t>
            </w:r>
          </w:p>
        </w:tc>
        <w:tc>
          <w:tcPr>
            <w:tcW w:w="7844" w:type="dxa"/>
            <w:vAlign w:val="center"/>
            <w:hideMark/>
          </w:tcPr>
          <w:p w14:paraId="254DCBEA" w14:textId="77777777" w:rsidR="004811AD" w:rsidRPr="002B4CAC" w:rsidRDefault="004811AD" w:rsidP="000630B1">
            <w:pPr>
              <w:ind w:left="92"/>
              <w:rPr>
                <w:rFonts w:cstheme="minorHAnsi"/>
                <w:b/>
                <w:bCs/>
                <w:sz w:val="14"/>
                <w:szCs w:val="14"/>
              </w:rPr>
            </w:pPr>
            <w:r w:rsidRPr="002B4CAC">
              <w:rPr>
                <w:rFonts w:cstheme="minorHAnsi"/>
                <w:b/>
                <w:bCs/>
                <w:sz w:val="14"/>
                <w:szCs w:val="14"/>
              </w:rPr>
              <w:t>Application</w:t>
            </w:r>
          </w:p>
        </w:tc>
      </w:tr>
      <w:tr w:rsidR="004811AD" w:rsidRPr="002B4CAC" w14:paraId="349C06F5" w14:textId="77777777" w:rsidTr="002B4CAC">
        <w:trPr>
          <w:trHeight w:val="17"/>
        </w:trPr>
        <w:tc>
          <w:tcPr>
            <w:tcW w:w="1694" w:type="dxa"/>
            <w:shd w:val="clear" w:color="auto" w:fill="F2F2F2" w:themeFill="background1" w:themeFillShade="F2"/>
            <w:noWrap/>
            <w:vAlign w:val="center"/>
          </w:tcPr>
          <w:p w14:paraId="4111D762" w14:textId="77777777" w:rsidR="004811AD" w:rsidRPr="002B4CAC" w:rsidRDefault="004811AD" w:rsidP="000630B1">
            <w:pPr>
              <w:jc w:val="center"/>
              <w:rPr>
                <w:rFonts w:cstheme="minorHAnsi"/>
                <w:b/>
                <w:sz w:val="14"/>
                <w:szCs w:val="14"/>
              </w:rPr>
            </w:pPr>
            <w:r w:rsidRPr="002B4CAC">
              <w:rPr>
                <w:rFonts w:cstheme="minorHAnsi"/>
                <w:b/>
                <w:sz w:val="14"/>
                <w:szCs w:val="14"/>
              </w:rPr>
              <w:t>SS4.1</w:t>
            </w:r>
          </w:p>
        </w:tc>
        <w:tc>
          <w:tcPr>
            <w:tcW w:w="7844" w:type="dxa"/>
            <w:shd w:val="clear" w:color="auto" w:fill="F2F2F2" w:themeFill="background1" w:themeFillShade="F2"/>
            <w:vAlign w:val="center"/>
          </w:tcPr>
          <w:p w14:paraId="648099E0" w14:textId="77777777" w:rsidR="004811AD" w:rsidRPr="002B4CAC" w:rsidRDefault="004811AD" w:rsidP="0009319C">
            <w:pPr>
              <w:ind w:left="92"/>
              <w:rPr>
                <w:rFonts w:cstheme="minorHAnsi"/>
                <w:bCs/>
                <w:sz w:val="14"/>
                <w:szCs w:val="14"/>
              </w:rPr>
            </w:pPr>
            <w:r w:rsidRPr="002B4CAC">
              <w:rPr>
                <w:rFonts w:cstheme="minorHAnsi"/>
                <w:bCs/>
                <w:sz w:val="14"/>
                <w:szCs w:val="14"/>
              </w:rPr>
              <w:t>Is Hydroseeding applied as required?</w:t>
            </w:r>
          </w:p>
        </w:tc>
      </w:tr>
      <w:tr w:rsidR="004811AD" w:rsidRPr="002B4CAC" w14:paraId="32461181" w14:textId="77777777" w:rsidTr="002B4CAC">
        <w:trPr>
          <w:trHeight w:val="17"/>
        </w:trPr>
        <w:tc>
          <w:tcPr>
            <w:tcW w:w="1694" w:type="dxa"/>
            <w:noWrap/>
            <w:vAlign w:val="center"/>
          </w:tcPr>
          <w:p w14:paraId="60C3C403" w14:textId="77777777" w:rsidR="004811AD" w:rsidRPr="002B4CAC" w:rsidRDefault="004811AD" w:rsidP="0000586B">
            <w:pPr>
              <w:jc w:val="center"/>
              <w:rPr>
                <w:rFonts w:cstheme="minorHAnsi"/>
                <w:b/>
                <w:sz w:val="14"/>
                <w:szCs w:val="14"/>
              </w:rPr>
            </w:pPr>
            <w:r w:rsidRPr="002B4CAC">
              <w:rPr>
                <w:rFonts w:cstheme="minorHAnsi"/>
                <w:b/>
                <w:sz w:val="14"/>
                <w:szCs w:val="14"/>
              </w:rPr>
              <w:t>CGP, Attachment C.E.2, D.D.2, E.D.2</w:t>
            </w:r>
          </w:p>
        </w:tc>
        <w:tc>
          <w:tcPr>
            <w:tcW w:w="7844" w:type="dxa"/>
            <w:vAlign w:val="center"/>
          </w:tcPr>
          <w:p w14:paraId="51438D37" w14:textId="041386A7" w:rsidR="004811AD" w:rsidRPr="002B4CAC" w:rsidRDefault="004811AD" w:rsidP="000630B1">
            <w:pPr>
              <w:ind w:left="72"/>
              <w:rPr>
                <w:rFonts w:cstheme="minorHAnsi"/>
                <w:sz w:val="14"/>
                <w:szCs w:val="14"/>
              </w:rPr>
            </w:pPr>
            <w:r w:rsidRPr="002B4CAC">
              <w:rPr>
                <w:rFonts w:cstheme="minorHAnsi"/>
                <w:sz w:val="14"/>
                <w:szCs w:val="14"/>
              </w:rPr>
              <w:t xml:space="preserve">Risk Level 1, 2 and 3 dischargers shall provide effective soil cover for </w:t>
            </w:r>
            <w:r w:rsidR="005F7DD2">
              <w:rPr>
                <w:rFonts w:cstheme="minorHAnsi"/>
                <w:sz w:val="14"/>
                <w:szCs w:val="14"/>
              </w:rPr>
              <w:t>*</w:t>
            </w:r>
            <w:r w:rsidRPr="002B4CAC">
              <w:rPr>
                <w:rFonts w:cstheme="minorHAnsi"/>
                <w:sz w:val="14"/>
                <w:szCs w:val="14"/>
              </w:rPr>
              <w:t>inactive</w:t>
            </w:r>
            <w:r w:rsidR="005F7DD2">
              <w:rPr>
                <w:rFonts w:cstheme="minorHAnsi"/>
                <w:sz w:val="14"/>
                <w:szCs w:val="14"/>
              </w:rPr>
              <w:t xml:space="preserve"> </w:t>
            </w:r>
            <w:r w:rsidRPr="002B4CAC">
              <w:rPr>
                <w:rFonts w:cstheme="minorHAnsi"/>
                <w:sz w:val="14"/>
                <w:szCs w:val="14"/>
              </w:rPr>
              <w:t>areas and all finished slopes, open space, utility backfill, and completed lots.</w:t>
            </w:r>
          </w:p>
          <w:p w14:paraId="278D66ED" w14:textId="77777777" w:rsidR="004811AD" w:rsidRPr="002B4CAC" w:rsidRDefault="004811AD" w:rsidP="000630B1">
            <w:pPr>
              <w:ind w:left="72"/>
              <w:rPr>
                <w:rFonts w:cstheme="minorHAnsi"/>
                <w:sz w:val="14"/>
                <w:szCs w:val="14"/>
              </w:rPr>
            </w:pPr>
          </w:p>
          <w:p w14:paraId="76B253CF" w14:textId="5EB0BDCC" w:rsidR="004811AD" w:rsidRPr="002B4CAC" w:rsidRDefault="005F7DD2" w:rsidP="000630B1">
            <w:pPr>
              <w:ind w:left="72"/>
              <w:rPr>
                <w:rFonts w:cstheme="minorHAnsi"/>
                <w:sz w:val="14"/>
                <w:szCs w:val="14"/>
              </w:rPr>
            </w:pPr>
            <w:r>
              <w:rPr>
                <w:rFonts w:cstheme="minorHAnsi"/>
                <w:sz w:val="14"/>
                <w:szCs w:val="14"/>
              </w:rPr>
              <w:t>*</w:t>
            </w:r>
            <w:r w:rsidR="004811AD" w:rsidRPr="002B4CAC">
              <w:rPr>
                <w:rFonts w:cstheme="minorHAnsi"/>
                <w:sz w:val="14"/>
                <w:szCs w:val="14"/>
              </w:rPr>
              <w:t>Inactive areas of construction are areas of construction activity that have been disturbed and are not scheduled to be re-disturbed for at least 14 days.</w:t>
            </w:r>
          </w:p>
        </w:tc>
      </w:tr>
      <w:tr w:rsidR="004811AD" w:rsidRPr="002B4CAC" w14:paraId="3E88E0F3" w14:textId="77777777" w:rsidTr="002B4CAC">
        <w:trPr>
          <w:trHeight w:val="17"/>
        </w:trPr>
        <w:tc>
          <w:tcPr>
            <w:tcW w:w="1694" w:type="dxa"/>
            <w:noWrap/>
            <w:vAlign w:val="center"/>
          </w:tcPr>
          <w:p w14:paraId="451A4B85" w14:textId="77777777" w:rsidR="004811AD" w:rsidRPr="002B4CAC" w:rsidRDefault="004811AD" w:rsidP="0000586B">
            <w:pPr>
              <w:jc w:val="center"/>
              <w:rPr>
                <w:rFonts w:cstheme="minorHAnsi"/>
                <w:b/>
                <w:sz w:val="14"/>
                <w:szCs w:val="14"/>
              </w:rPr>
            </w:pPr>
            <w:r w:rsidRPr="002B4CAC">
              <w:rPr>
                <w:rFonts w:cstheme="minorHAnsi"/>
                <w:b/>
                <w:sz w:val="14"/>
                <w:szCs w:val="14"/>
              </w:rPr>
              <w:t>CGP, Attachment D.E.3, E.E.3</w:t>
            </w:r>
          </w:p>
        </w:tc>
        <w:tc>
          <w:tcPr>
            <w:tcW w:w="7844" w:type="dxa"/>
            <w:vAlign w:val="center"/>
          </w:tcPr>
          <w:p w14:paraId="1CCFF600" w14:textId="3D499868" w:rsidR="004811AD" w:rsidRPr="002B4CAC" w:rsidRDefault="004811AD" w:rsidP="00F641B7">
            <w:pPr>
              <w:ind w:left="72"/>
              <w:rPr>
                <w:rFonts w:cstheme="minorHAnsi"/>
                <w:sz w:val="14"/>
                <w:szCs w:val="14"/>
              </w:rPr>
            </w:pPr>
            <w:r w:rsidRPr="002B4CAC">
              <w:rPr>
                <w:rFonts w:cstheme="minorHAnsi"/>
                <w:sz w:val="14"/>
                <w:szCs w:val="14"/>
              </w:rPr>
              <w:t xml:space="preserve">Risk Level 2 and 3 dischargers shall implement appropriate erosion control BMPs (runoff control and soil stabilization) in conjunction with sediment control BMPs for areas under </w:t>
            </w:r>
            <w:r w:rsidR="005F7DD2">
              <w:rPr>
                <w:rFonts w:cstheme="minorHAnsi"/>
                <w:sz w:val="14"/>
                <w:szCs w:val="14"/>
              </w:rPr>
              <w:t>*</w:t>
            </w:r>
            <w:r w:rsidRPr="002B4CAC">
              <w:rPr>
                <w:rFonts w:cstheme="minorHAnsi"/>
                <w:sz w:val="14"/>
                <w:szCs w:val="14"/>
              </w:rPr>
              <w:t>activ</w:t>
            </w:r>
            <w:r w:rsidR="005F7DD2">
              <w:rPr>
                <w:rFonts w:cstheme="minorHAnsi"/>
                <w:sz w:val="14"/>
                <w:szCs w:val="14"/>
              </w:rPr>
              <w:t xml:space="preserve">e </w:t>
            </w:r>
            <w:r w:rsidRPr="002B4CAC">
              <w:rPr>
                <w:rFonts w:cstheme="minorHAnsi"/>
                <w:sz w:val="14"/>
                <w:szCs w:val="14"/>
              </w:rPr>
              <w:t>construction.</w:t>
            </w:r>
          </w:p>
          <w:p w14:paraId="711D18D1" w14:textId="77777777" w:rsidR="004811AD" w:rsidRPr="002B4CAC" w:rsidRDefault="004811AD" w:rsidP="00F641B7">
            <w:pPr>
              <w:ind w:left="72"/>
              <w:rPr>
                <w:rFonts w:cstheme="minorHAnsi"/>
                <w:sz w:val="14"/>
                <w:szCs w:val="14"/>
              </w:rPr>
            </w:pPr>
          </w:p>
          <w:p w14:paraId="044DFA52" w14:textId="7084BE7E" w:rsidR="004811AD" w:rsidRPr="002B4CAC" w:rsidRDefault="005F7DD2" w:rsidP="00F641B7">
            <w:pPr>
              <w:ind w:left="72"/>
              <w:rPr>
                <w:rFonts w:cstheme="minorHAnsi"/>
                <w:sz w:val="14"/>
                <w:szCs w:val="14"/>
              </w:rPr>
            </w:pPr>
            <w:r>
              <w:rPr>
                <w:rFonts w:cstheme="minorHAnsi"/>
                <w:sz w:val="14"/>
                <w:szCs w:val="14"/>
              </w:rPr>
              <w:t>*A</w:t>
            </w:r>
            <w:r w:rsidR="004811AD" w:rsidRPr="002B4CAC">
              <w:rPr>
                <w:rFonts w:cstheme="minorHAnsi"/>
                <w:sz w:val="14"/>
                <w:szCs w:val="14"/>
              </w:rPr>
              <w:t>ctive areas of construction are areas undergoing land surface disturbance. This includes construction activity during the preliminary stage, mass grading stage, streets and utilities stage and the vertical construction stage.</w:t>
            </w:r>
          </w:p>
        </w:tc>
      </w:tr>
      <w:tr w:rsidR="004811AD" w:rsidRPr="002B4CAC" w14:paraId="002C57C9" w14:textId="77777777" w:rsidTr="002B4CAC">
        <w:trPr>
          <w:trHeight w:val="17"/>
        </w:trPr>
        <w:tc>
          <w:tcPr>
            <w:tcW w:w="1694" w:type="dxa"/>
            <w:noWrap/>
            <w:vAlign w:val="center"/>
          </w:tcPr>
          <w:p w14:paraId="242A96DB" w14:textId="77777777" w:rsidR="004811AD" w:rsidRPr="002B4CAC" w:rsidRDefault="004811AD" w:rsidP="000630B1">
            <w:pPr>
              <w:jc w:val="center"/>
              <w:rPr>
                <w:rFonts w:cstheme="minorHAnsi"/>
                <w:b/>
                <w:sz w:val="14"/>
                <w:szCs w:val="14"/>
              </w:rPr>
            </w:pPr>
            <w:r w:rsidRPr="002B4CAC">
              <w:rPr>
                <w:rFonts w:cstheme="minorHAnsi"/>
                <w:b/>
                <w:sz w:val="14"/>
                <w:szCs w:val="14"/>
              </w:rPr>
              <w:t>13-1.03A General</w:t>
            </w:r>
          </w:p>
        </w:tc>
        <w:tc>
          <w:tcPr>
            <w:tcW w:w="7844" w:type="dxa"/>
            <w:vAlign w:val="center"/>
          </w:tcPr>
          <w:p w14:paraId="10EA1B77" w14:textId="77777777" w:rsidR="004811AD" w:rsidRPr="002B4CAC" w:rsidRDefault="004811AD" w:rsidP="000630B1">
            <w:pPr>
              <w:ind w:left="92"/>
              <w:rPr>
                <w:rFonts w:cstheme="minorHAnsi"/>
                <w:bCs/>
                <w:sz w:val="14"/>
                <w:szCs w:val="14"/>
              </w:rPr>
            </w:pPr>
            <w:r w:rsidRPr="002B4CAC">
              <w:rPr>
                <w:rFonts w:cstheme="minorHAnsi"/>
                <w:bCs/>
                <w:sz w:val="14"/>
                <w:szCs w:val="14"/>
              </w:rPr>
              <w:t>Install soil stabilization materials for water pollution control practices in all work areas that are inactive or before storm events.</w:t>
            </w:r>
          </w:p>
        </w:tc>
      </w:tr>
      <w:tr w:rsidR="004811AD" w:rsidRPr="002B4CAC" w14:paraId="450BB8B9" w14:textId="77777777" w:rsidTr="002B4CAC">
        <w:trPr>
          <w:trHeight w:val="17"/>
        </w:trPr>
        <w:tc>
          <w:tcPr>
            <w:tcW w:w="1694" w:type="dxa"/>
            <w:noWrap/>
            <w:vAlign w:val="center"/>
          </w:tcPr>
          <w:p w14:paraId="40306C4C" w14:textId="77777777" w:rsidR="004811AD" w:rsidRPr="002B4CAC" w:rsidRDefault="004811AD" w:rsidP="0000586B">
            <w:pPr>
              <w:jc w:val="center"/>
              <w:rPr>
                <w:rFonts w:cstheme="minorHAnsi"/>
                <w:b/>
                <w:sz w:val="14"/>
                <w:szCs w:val="14"/>
              </w:rPr>
            </w:pPr>
            <w:r w:rsidRPr="002B4CAC">
              <w:rPr>
                <w:rFonts w:cstheme="minorHAnsi"/>
                <w:b/>
                <w:sz w:val="14"/>
                <w:szCs w:val="14"/>
              </w:rPr>
              <w:t>SPECs, 13-5.03A General</w:t>
            </w:r>
          </w:p>
        </w:tc>
        <w:tc>
          <w:tcPr>
            <w:tcW w:w="7844" w:type="dxa"/>
            <w:vAlign w:val="center"/>
          </w:tcPr>
          <w:p w14:paraId="1CB774E2" w14:textId="77777777" w:rsidR="004811AD" w:rsidRPr="002B4CAC" w:rsidRDefault="004811AD" w:rsidP="0070611F">
            <w:pPr>
              <w:ind w:left="72"/>
              <w:rPr>
                <w:rFonts w:cstheme="minorHAnsi"/>
                <w:sz w:val="14"/>
                <w:szCs w:val="14"/>
              </w:rPr>
            </w:pPr>
            <w:r w:rsidRPr="002B4CAC">
              <w:rPr>
                <w:rFonts w:cstheme="minorHAnsi"/>
                <w:sz w:val="14"/>
                <w:szCs w:val="14"/>
              </w:rPr>
              <w:t>Apply temporary soil stabilization materials within 24 hours after an area is ready to receive temporary soil stabilization or before a forecasted storm event.</w:t>
            </w:r>
          </w:p>
        </w:tc>
      </w:tr>
    </w:tbl>
    <w:p w14:paraId="6DBA7B01" w14:textId="77777777" w:rsidR="004811AD" w:rsidRPr="002B4CAC" w:rsidRDefault="004811AD" w:rsidP="0070611F">
      <w:pPr>
        <w:tabs>
          <w:tab w:val="left" w:pos="2628"/>
        </w:tabs>
        <w:jc w:val="center"/>
        <w:rPr>
          <w:rFonts w:asciiTheme="minorHAnsi" w:hAnsiTheme="minorHAnsi" w:cstheme="minorHAnsi"/>
          <w:b/>
          <w:bCs/>
          <w:sz w:val="14"/>
          <w:szCs w:val="14"/>
        </w:rPr>
      </w:pPr>
    </w:p>
    <w:tbl>
      <w:tblPr>
        <w:tblStyle w:val="TableGrid"/>
        <w:tblW w:w="9521" w:type="dxa"/>
        <w:tblLook w:val="04A0" w:firstRow="1" w:lastRow="0" w:firstColumn="1" w:lastColumn="0" w:noHBand="0" w:noVBand="1"/>
      </w:tblPr>
      <w:tblGrid>
        <w:gridCol w:w="1691"/>
        <w:gridCol w:w="7830"/>
      </w:tblGrid>
      <w:tr w:rsidR="004811AD" w:rsidRPr="002B4CAC" w14:paraId="27D84DE5" w14:textId="77777777" w:rsidTr="002B4CAC">
        <w:trPr>
          <w:trHeight w:val="7"/>
        </w:trPr>
        <w:tc>
          <w:tcPr>
            <w:tcW w:w="1691" w:type="dxa"/>
            <w:noWrap/>
            <w:vAlign w:val="center"/>
          </w:tcPr>
          <w:p w14:paraId="260DC17D" w14:textId="77777777" w:rsidR="004811AD" w:rsidRPr="002B4CAC" w:rsidRDefault="004811AD" w:rsidP="000630B1">
            <w:pPr>
              <w:jc w:val="center"/>
              <w:rPr>
                <w:rFonts w:cstheme="minorHAnsi"/>
                <w:b/>
                <w:sz w:val="14"/>
                <w:szCs w:val="14"/>
              </w:rPr>
            </w:pPr>
          </w:p>
        </w:tc>
        <w:tc>
          <w:tcPr>
            <w:tcW w:w="7830" w:type="dxa"/>
            <w:vAlign w:val="center"/>
          </w:tcPr>
          <w:p w14:paraId="78C49014" w14:textId="77777777" w:rsidR="004811AD" w:rsidRPr="002B4CAC" w:rsidRDefault="004811AD" w:rsidP="000630B1">
            <w:pPr>
              <w:ind w:left="92"/>
              <w:rPr>
                <w:rFonts w:cstheme="minorHAnsi"/>
                <w:bCs/>
                <w:sz w:val="14"/>
                <w:szCs w:val="14"/>
              </w:rPr>
            </w:pPr>
            <w:r w:rsidRPr="002B4CAC">
              <w:rPr>
                <w:rFonts w:cstheme="minorHAnsi"/>
                <w:b/>
                <w:bCs/>
                <w:sz w:val="14"/>
                <w:szCs w:val="14"/>
              </w:rPr>
              <w:t>Installation</w:t>
            </w:r>
          </w:p>
        </w:tc>
      </w:tr>
      <w:tr w:rsidR="004811AD" w:rsidRPr="002B4CAC" w14:paraId="52AEC877" w14:textId="77777777" w:rsidTr="002B4CAC">
        <w:trPr>
          <w:trHeight w:val="7"/>
        </w:trPr>
        <w:tc>
          <w:tcPr>
            <w:tcW w:w="1691" w:type="dxa"/>
            <w:shd w:val="clear" w:color="auto" w:fill="F2F2F2" w:themeFill="background1" w:themeFillShade="F2"/>
            <w:noWrap/>
            <w:vAlign w:val="center"/>
          </w:tcPr>
          <w:p w14:paraId="30312322" w14:textId="77777777" w:rsidR="004811AD" w:rsidRPr="002B4CAC" w:rsidRDefault="004811AD" w:rsidP="0009319C">
            <w:pPr>
              <w:jc w:val="center"/>
              <w:rPr>
                <w:rFonts w:cstheme="minorHAnsi"/>
                <w:b/>
                <w:sz w:val="14"/>
                <w:szCs w:val="14"/>
              </w:rPr>
            </w:pPr>
            <w:r w:rsidRPr="002B4CAC">
              <w:rPr>
                <w:rFonts w:cstheme="minorHAnsi"/>
                <w:b/>
                <w:sz w:val="14"/>
                <w:szCs w:val="14"/>
              </w:rPr>
              <w:t>SS4.2</w:t>
            </w:r>
          </w:p>
        </w:tc>
        <w:tc>
          <w:tcPr>
            <w:tcW w:w="7830" w:type="dxa"/>
            <w:shd w:val="clear" w:color="auto" w:fill="F2F2F2" w:themeFill="background1" w:themeFillShade="F2"/>
            <w:vAlign w:val="center"/>
          </w:tcPr>
          <w:p w14:paraId="681D9A21" w14:textId="77777777" w:rsidR="004811AD" w:rsidRPr="002B4CAC" w:rsidRDefault="004811AD" w:rsidP="000F1793">
            <w:pPr>
              <w:ind w:left="92"/>
              <w:rPr>
                <w:rFonts w:cstheme="minorHAnsi"/>
                <w:bCs/>
                <w:sz w:val="14"/>
                <w:szCs w:val="14"/>
              </w:rPr>
            </w:pPr>
            <w:r w:rsidRPr="002B4CAC">
              <w:rPr>
                <w:rFonts w:cstheme="minorHAnsi"/>
                <w:bCs/>
                <w:sz w:val="14"/>
                <w:szCs w:val="14"/>
              </w:rPr>
              <w:t>Is Hydroseeding installed properly?</w:t>
            </w:r>
          </w:p>
        </w:tc>
      </w:tr>
      <w:tr w:rsidR="004811AD" w:rsidRPr="002B4CAC" w14:paraId="3F5A7EFC" w14:textId="77777777" w:rsidTr="002B4CAC">
        <w:trPr>
          <w:trHeight w:val="7"/>
        </w:trPr>
        <w:tc>
          <w:tcPr>
            <w:tcW w:w="1691" w:type="dxa"/>
            <w:noWrap/>
            <w:vAlign w:val="center"/>
          </w:tcPr>
          <w:p w14:paraId="164D6D53" w14:textId="77777777" w:rsidR="004811AD" w:rsidRPr="002B4CAC" w:rsidRDefault="004811AD" w:rsidP="00F641B7">
            <w:pPr>
              <w:jc w:val="center"/>
              <w:rPr>
                <w:rFonts w:cstheme="minorHAnsi"/>
                <w:b/>
                <w:sz w:val="14"/>
                <w:szCs w:val="14"/>
              </w:rPr>
            </w:pPr>
            <w:r w:rsidRPr="002B4CAC">
              <w:rPr>
                <w:rFonts w:cstheme="minorHAnsi"/>
                <w:b/>
                <w:sz w:val="14"/>
                <w:szCs w:val="14"/>
              </w:rPr>
              <w:t>SPECs, 13-5.03A General</w:t>
            </w:r>
          </w:p>
        </w:tc>
        <w:tc>
          <w:tcPr>
            <w:tcW w:w="7830" w:type="dxa"/>
            <w:vAlign w:val="center"/>
          </w:tcPr>
          <w:p w14:paraId="3367D8CD" w14:textId="77777777" w:rsidR="004811AD" w:rsidRPr="002B4CAC" w:rsidRDefault="004811AD" w:rsidP="00F641B7">
            <w:pPr>
              <w:ind w:left="72"/>
              <w:rPr>
                <w:rFonts w:cstheme="minorHAnsi"/>
                <w:sz w:val="14"/>
                <w:szCs w:val="14"/>
              </w:rPr>
            </w:pPr>
            <w:r w:rsidRPr="002B4CAC">
              <w:rPr>
                <w:rFonts w:cstheme="minorHAnsi"/>
                <w:sz w:val="14"/>
                <w:szCs w:val="14"/>
              </w:rPr>
              <w:t xml:space="preserve">Do not use </w:t>
            </w:r>
            <w:proofErr w:type="gramStart"/>
            <w:r w:rsidRPr="002B4CAC">
              <w:rPr>
                <w:rFonts w:cstheme="minorHAnsi"/>
                <w:sz w:val="14"/>
                <w:szCs w:val="14"/>
              </w:rPr>
              <w:t>hydraulically-applied</w:t>
            </w:r>
            <w:proofErr w:type="gramEnd"/>
            <w:r w:rsidRPr="002B4CAC">
              <w:rPr>
                <w:rFonts w:cstheme="minorHAnsi"/>
                <w:sz w:val="14"/>
                <w:szCs w:val="14"/>
              </w:rPr>
              <w:t xml:space="preserve"> materials under the following conditions:</w:t>
            </w:r>
          </w:p>
          <w:p w14:paraId="7E1C0DC5" w14:textId="77777777" w:rsidR="005F7DD2" w:rsidRDefault="004811AD" w:rsidP="00F641B7">
            <w:pPr>
              <w:ind w:left="72"/>
              <w:rPr>
                <w:rFonts w:cstheme="minorHAnsi"/>
                <w:sz w:val="14"/>
                <w:szCs w:val="14"/>
              </w:rPr>
            </w:pPr>
            <w:r w:rsidRPr="002B4CAC">
              <w:rPr>
                <w:rFonts w:cstheme="minorHAnsi"/>
                <w:sz w:val="14"/>
                <w:szCs w:val="14"/>
              </w:rPr>
              <w:t>1. During precipitation</w:t>
            </w:r>
          </w:p>
          <w:p w14:paraId="33D812B8" w14:textId="77777777" w:rsidR="005F7DD2" w:rsidRDefault="004811AD" w:rsidP="00F641B7">
            <w:pPr>
              <w:ind w:left="72"/>
              <w:rPr>
                <w:rFonts w:cstheme="minorHAnsi"/>
                <w:sz w:val="14"/>
                <w:szCs w:val="14"/>
              </w:rPr>
            </w:pPr>
            <w:r w:rsidRPr="002B4CAC">
              <w:rPr>
                <w:rFonts w:cstheme="minorHAnsi"/>
                <w:sz w:val="14"/>
                <w:szCs w:val="14"/>
              </w:rPr>
              <w:t>2. Whenever water is standing on or moving across the soil surfac</w:t>
            </w:r>
            <w:r w:rsidR="005F7DD2">
              <w:rPr>
                <w:rFonts w:cstheme="minorHAnsi"/>
                <w:sz w:val="14"/>
                <w:szCs w:val="14"/>
              </w:rPr>
              <w:t>e</w:t>
            </w:r>
          </w:p>
          <w:p w14:paraId="31F50D89" w14:textId="5208BA18" w:rsidR="004811AD" w:rsidRPr="002B4CAC" w:rsidRDefault="004811AD" w:rsidP="00F641B7">
            <w:pPr>
              <w:ind w:left="72"/>
              <w:rPr>
                <w:rFonts w:cstheme="minorHAnsi"/>
                <w:sz w:val="14"/>
                <w:szCs w:val="14"/>
              </w:rPr>
            </w:pPr>
            <w:r w:rsidRPr="002B4CAC">
              <w:rPr>
                <w:rFonts w:cstheme="minorHAnsi"/>
                <w:sz w:val="14"/>
                <w:szCs w:val="14"/>
              </w:rPr>
              <w:t>3. Soil is frozen</w:t>
            </w:r>
          </w:p>
          <w:p w14:paraId="21150B2D" w14:textId="77777777" w:rsidR="004811AD" w:rsidRPr="002B4CAC" w:rsidRDefault="004811AD" w:rsidP="00F641B7">
            <w:pPr>
              <w:ind w:left="72"/>
              <w:rPr>
                <w:rFonts w:cstheme="minorHAnsi"/>
                <w:sz w:val="14"/>
                <w:szCs w:val="14"/>
              </w:rPr>
            </w:pPr>
            <w:r w:rsidRPr="002B4CAC">
              <w:rPr>
                <w:rFonts w:cstheme="minorHAnsi"/>
                <w:sz w:val="14"/>
                <w:szCs w:val="14"/>
              </w:rPr>
              <w:t>4. Air temperature is below 40 degrees F during the tackifier's curing period unless allowed by the tackifier manufacturer and authorized</w:t>
            </w:r>
          </w:p>
        </w:tc>
      </w:tr>
      <w:tr w:rsidR="004811AD" w:rsidRPr="002B4CAC" w14:paraId="24DAC1AA" w14:textId="77777777" w:rsidTr="002B4CAC">
        <w:trPr>
          <w:trHeight w:val="7"/>
        </w:trPr>
        <w:tc>
          <w:tcPr>
            <w:tcW w:w="1691" w:type="dxa"/>
            <w:noWrap/>
            <w:vAlign w:val="center"/>
          </w:tcPr>
          <w:p w14:paraId="0DC667E3" w14:textId="77777777" w:rsidR="004811AD" w:rsidRPr="002B4CAC" w:rsidRDefault="004811AD" w:rsidP="002C6CE8">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I  Temporary</w:t>
            </w:r>
            <w:proofErr w:type="gramEnd"/>
            <w:r w:rsidRPr="002B4CAC">
              <w:rPr>
                <w:rFonts w:cstheme="minorHAnsi"/>
                <w:b/>
                <w:sz w:val="14"/>
                <w:szCs w:val="14"/>
              </w:rPr>
              <w:t xml:space="preserve"> Hydroseed</w:t>
            </w:r>
          </w:p>
        </w:tc>
        <w:tc>
          <w:tcPr>
            <w:tcW w:w="7830" w:type="dxa"/>
            <w:vAlign w:val="center"/>
          </w:tcPr>
          <w:p w14:paraId="0F8C16E1" w14:textId="77777777" w:rsidR="004811AD" w:rsidRPr="002B4CAC" w:rsidRDefault="004811AD" w:rsidP="002C6CE8">
            <w:pPr>
              <w:ind w:left="72"/>
              <w:rPr>
                <w:rFonts w:cstheme="minorHAnsi"/>
                <w:sz w:val="14"/>
                <w:szCs w:val="14"/>
              </w:rPr>
            </w:pPr>
            <w:r w:rsidRPr="002B4CAC">
              <w:rPr>
                <w:rFonts w:cstheme="minorHAnsi"/>
                <w:sz w:val="14"/>
                <w:szCs w:val="14"/>
              </w:rPr>
              <w:t>If rates are not shown for fiber and tackifier, apply temporary hydroseed at the following rate:</w:t>
            </w:r>
          </w:p>
          <w:p w14:paraId="4615995A" w14:textId="77777777" w:rsidR="005F7DD2" w:rsidRDefault="004811AD" w:rsidP="002C6CE8">
            <w:pPr>
              <w:ind w:left="72"/>
              <w:rPr>
                <w:rFonts w:cstheme="minorHAnsi"/>
                <w:sz w:val="14"/>
                <w:szCs w:val="14"/>
              </w:rPr>
            </w:pPr>
            <w:r w:rsidRPr="002B4CAC">
              <w:rPr>
                <w:rFonts w:cstheme="minorHAnsi"/>
                <w:sz w:val="14"/>
                <w:szCs w:val="14"/>
              </w:rPr>
              <w:t>1. Seed as shown</w:t>
            </w:r>
          </w:p>
          <w:p w14:paraId="56924352" w14:textId="77777777" w:rsidR="005F7DD2" w:rsidRDefault="004811AD" w:rsidP="002C6CE8">
            <w:pPr>
              <w:ind w:left="72"/>
              <w:rPr>
                <w:rFonts w:cstheme="minorHAnsi"/>
                <w:sz w:val="14"/>
                <w:szCs w:val="14"/>
              </w:rPr>
            </w:pPr>
            <w:r w:rsidRPr="002B4CAC">
              <w:rPr>
                <w:rFonts w:cstheme="minorHAnsi"/>
                <w:sz w:val="14"/>
                <w:szCs w:val="14"/>
              </w:rPr>
              <w:t xml:space="preserve">2. Fiber at 2,000 </w:t>
            </w:r>
            <w:proofErr w:type="spellStart"/>
            <w:r w:rsidRPr="002B4CAC">
              <w:rPr>
                <w:rFonts w:cstheme="minorHAnsi"/>
                <w:sz w:val="14"/>
                <w:szCs w:val="14"/>
              </w:rPr>
              <w:t>lb</w:t>
            </w:r>
            <w:proofErr w:type="spellEnd"/>
            <w:r w:rsidRPr="002B4CAC">
              <w:rPr>
                <w:rFonts w:cstheme="minorHAnsi"/>
                <w:sz w:val="14"/>
                <w:szCs w:val="14"/>
              </w:rPr>
              <w:t>/acre</w:t>
            </w:r>
            <w:r w:rsidRPr="002B4CAC">
              <w:rPr>
                <w:rFonts w:cstheme="minorHAnsi"/>
                <w:sz w:val="14"/>
                <w:szCs w:val="14"/>
              </w:rPr>
              <w:tab/>
            </w:r>
          </w:p>
          <w:p w14:paraId="0C567E0C" w14:textId="7DB9A8EB" w:rsidR="004811AD" w:rsidRPr="002B4CAC" w:rsidRDefault="004811AD" w:rsidP="002C6CE8">
            <w:pPr>
              <w:ind w:left="72"/>
              <w:rPr>
                <w:rFonts w:cstheme="minorHAnsi"/>
                <w:sz w:val="14"/>
                <w:szCs w:val="14"/>
              </w:rPr>
            </w:pPr>
            <w:r w:rsidRPr="002B4CAC">
              <w:rPr>
                <w:rFonts w:cstheme="minorHAnsi"/>
                <w:sz w:val="14"/>
                <w:szCs w:val="14"/>
              </w:rPr>
              <w:t>3. Tackifier under the manufacturer's instructions for the slope, soil, and wind conditions</w:t>
            </w:r>
          </w:p>
          <w:p w14:paraId="6D2E50B3" w14:textId="77777777" w:rsidR="004811AD" w:rsidRPr="002B4CAC" w:rsidRDefault="004811AD" w:rsidP="002C6CE8">
            <w:pPr>
              <w:ind w:left="72"/>
              <w:rPr>
                <w:rFonts w:cstheme="minorHAnsi"/>
                <w:sz w:val="14"/>
                <w:szCs w:val="14"/>
              </w:rPr>
            </w:pPr>
            <w:r w:rsidRPr="002B4CAC">
              <w:rPr>
                <w:rFonts w:cstheme="minorHAnsi"/>
                <w:sz w:val="14"/>
                <w:szCs w:val="14"/>
              </w:rPr>
              <w:t>Fiber for temporary hydroseed must be at least 50 percent wood fiber. The remaining percentage must be cellulose fiber, alternate fiber, or a combination.</w:t>
            </w:r>
          </w:p>
        </w:tc>
      </w:tr>
      <w:tr w:rsidR="004811AD" w:rsidRPr="002B4CAC" w14:paraId="6F71C796" w14:textId="77777777" w:rsidTr="002B4CAC">
        <w:trPr>
          <w:cantSplit/>
          <w:trHeight w:val="853"/>
        </w:trPr>
        <w:tc>
          <w:tcPr>
            <w:tcW w:w="1691" w:type="dxa"/>
            <w:vAlign w:val="center"/>
          </w:tcPr>
          <w:p w14:paraId="77445A1E" w14:textId="77777777" w:rsidR="004811AD" w:rsidRPr="002B4CAC" w:rsidRDefault="004811AD" w:rsidP="002C6CE8">
            <w:pPr>
              <w:jc w:val="center"/>
              <w:rPr>
                <w:rFonts w:cstheme="minorHAnsi"/>
                <w:b/>
                <w:bCs/>
                <w:color w:val="000000"/>
                <w:sz w:val="14"/>
                <w:szCs w:val="14"/>
              </w:rPr>
            </w:pPr>
            <w:r w:rsidRPr="002B4CAC">
              <w:rPr>
                <w:rFonts w:cstheme="minorHAnsi"/>
                <w:b/>
                <w:bCs/>
                <w:color w:val="000000"/>
                <w:sz w:val="14"/>
                <w:szCs w:val="14"/>
              </w:rPr>
              <w:t>SPECs, 21-1.03</w:t>
            </w:r>
            <w:proofErr w:type="gramStart"/>
            <w:r w:rsidRPr="002B4CAC">
              <w:rPr>
                <w:rFonts w:cstheme="minorHAnsi"/>
                <w:b/>
                <w:bCs/>
                <w:color w:val="000000"/>
                <w:sz w:val="14"/>
                <w:szCs w:val="14"/>
              </w:rPr>
              <w:t xml:space="preserve">E  </w:t>
            </w:r>
            <w:proofErr w:type="spellStart"/>
            <w:r w:rsidRPr="002B4CAC">
              <w:rPr>
                <w:rFonts w:cstheme="minorHAnsi"/>
                <w:b/>
                <w:bCs/>
                <w:color w:val="000000"/>
                <w:sz w:val="14"/>
                <w:szCs w:val="14"/>
              </w:rPr>
              <w:t>Hydromulch</w:t>
            </w:r>
            <w:proofErr w:type="spellEnd"/>
            <w:proofErr w:type="gramEnd"/>
            <w:r w:rsidRPr="002B4CAC">
              <w:rPr>
                <w:rFonts w:cstheme="minorHAnsi"/>
                <w:b/>
                <w:bCs/>
                <w:color w:val="000000"/>
                <w:sz w:val="14"/>
                <w:szCs w:val="14"/>
              </w:rPr>
              <w:t xml:space="preserve"> and Hydroseed</w:t>
            </w:r>
          </w:p>
        </w:tc>
        <w:tc>
          <w:tcPr>
            <w:tcW w:w="7830" w:type="dxa"/>
            <w:vAlign w:val="center"/>
          </w:tcPr>
          <w:p w14:paraId="1442160E"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 xml:space="preserve">Apply </w:t>
            </w:r>
            <w:proofErr w:type="spellStart"/>
            <w:r w:rsidRPr="002B4CAC">
              <w:rPr>
                <w:rFonts w:cstheme="minorHAnsi"/>
                <w:color w:val="000000"/>
                <w:sz w:val="14"/>
                <w:szCs w:val="14"/>
              </w:rPr>
              <w:t>hydromuch</w:t>
            </w:r>
            <w:proofErr w:type="spellEnd"/>
            <w:r w:rsidRPr="002B4CAC">
              <w:rPr>
                <w:rFonts w:cstheme="minorHAnsi"/>
                <w:color w:val="000000"/>
                <w:sz w:val="14"/>
                <w:szCs w:val="14"/>
              </w:rPr>
              <w:t xml:space="preserve"> with hydraulic spray equipment that mixes fiber, tackifier, fertilizer, and other erosion control materials specified. If applying hydroseed, add seed to </w:t>
            </w:r>
            <w:proofErr w:type="spellStart"/>
            <w:r w:rsidRPr="002B4CAC">
              <w:rPr>
                <w:rFonts w:cstheme="minorHAnsi"/>
                <w:color w:val="000000"/>
                <w:sz w:val="14"/>
                <w:szCs w:val="14"/>
              </w:rPr>
              <w:t>hydromulch</w:t>
            </w:r>
            <w:proofErr w:type="spellEnd"/>
            <w:r w:rsidRPr="002B4CAC">
              <w:rPr>
                <w:rFonts w:cstheme="minorHAnsi"/>
                <w:color w:val="000000"/>
                <w:sz w:val="14"/>
                <w:szCs w:val="14"/>
              </w:rPr>
              <w:t>. Seed may be dry applied to small areas not accessible by hydroseeding equipment if authorized.</w:t>
            </w:r>
          </w:p>
          <w:p w14:paraId="4654D2F4"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 xml:space="preserve">Add water to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and hydroseed materials as recommended by the manufacturer and mix sufficiently to ensure an even application. A dispersing agent may be added to the mixture if authorized.</w:t>
            </w:r>
          </w:p>
          <w:p w14:paraId="3F2DB980"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Equipment must utilize a built-in continuous agitation and discharge system capable of producing a homogeneous mixture and a uniform application rate. The tank must have a minimum capacity of 1,000 gallons. You may use a smaller tank if authorized.</w:t>
            </w:r>
          </w:p>
          <w:p w14:paraId="58323BB0"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 xml:space="preserve">Apply materials in locations, rates, and number of applications shown and as follows: </w:t>
            </w:r>
          </w:p>
          <w:p w14:paraId="1A28C720"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1. Begin application within 60 minutes after adding seed to the tank.</w:t>
            </w:r>
          </w:p>
          <w:p w14:paraId="296BD797"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2. Apply in successive passes as necessary to achieve the required application rate.</w:t>
            </w:r>
          </w:p>
          <w:p w14:paraId="293A81D7"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 xml:space="preserve">3. Apply all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or hydroseed materials indicated for a single area within 72 hours.</w:t>
            </w:r>
          </w:p>
          <w:p w14:paraId="4493E19B"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 xml:space="preserve">When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or hydroseed materials are applied to areas covered by RECP, apply </w:t>
            </w:r>
            <w:proofErr w:type="spellStart"/>
            <w:r w:rsidRPr="002B4CAC">
              <w:rPr>
                <w:rFonts w:cstheme="minorHAnsi"/>
                <w:color w:val="000000"/>
                <w:sz w:val="14"/>
                <w:szCs w:val="14"/>
              </w:rPr>
              <w:t>hydromulch</w:t>
            </w:r>
            <w:proofErr w:type="spellEnd"/>
            <w:r w:rsidRPr="002B4CAC">
              <w:rPr>
                <w:rFonts w:cstheme="minorHAnsi"/>
                <w:color w:val="000000"/>
                <w:sz w:val="14"/>
                <w:szCs w:val="14"/>
              </w:rPr>
              <w:t xml:space="preserve"> and hydroseed materials to the rolled product as follows:</w:t>
            </w:r>
          </w:p>
          <w:p w14:paraId="7842E29A"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1. Verify the RECP is in uniform contact with the slope surface.</w:t>
            </w:r>
          </w:p>
          <w:p w14:paraId="38FC3258"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2. Spray materials into the RECP perpendicular to the slope and integrate well.</w:t>
            </w:r>
          </w:p>
          <w:p w14:paraId="3E24324F"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3. Do not displace or damage the RECP.</w:t>
            </w:r>
          </w:p>
          <w:p w14:paraId="0DAAE076" w14:textId="77777777" w:rsidR="004811AD" w:rsidRPr="002B4CAC" w:rsidRDefault="004811AD" w:rsidP="002C6CE8">
            <w:pPr>
              <w:ind w:left="72"/>
              <w:rPr>
                <w:rFonts w:cstheme="minorHAnsi"/>
                <w:color w:val="000000"/>
                <w:sz w:val="14"/>
                <w:szCs w:val="14"/>
              </w:rPr>
            </w:pPr>
            <w:r w:rsidRPr="002B4CAC">
              <w:rPr>
                <w:rFonts w:cstheme="minorHAnsi"/>
                <w:color w:val="000000"/>
                <w:sz w:val="14"/>
                <w:szCs w:val="14"/>
              </w:rPr>
              <w:t>After the final application, do not allow pedestrians or equipment onto the treated areas.</w:t>
            </w:r>
          </w:p>
        </w:tc>
      </w:tr>
    </w:tbl>
    <w:p w14:paraId="7B02B296" w14:textId="77777777" w:rsidR="004811AD" w:rsidRPr="002B4CAC" w:rsidRDefault="004811AD" w:rsidP="00695869">
      <w:pPr>
        <w:tabs>
          <w:tab w:val="left" w:pos="2628"/>
        </w:tabs>
        <w:jc w:val="center"/>
        <w:rPr>
          <w:rFonts w:asciiTheme="minorHAnsi" w:hAnsiTheme="minorHAnsi" w:cstheme="minorHAnsi"/>
          <w:b/>
          <w:bCs/>
          <w:sz w:val="14"/>
          <w:szCs w:val="14"/>
        </w:rPr>
      </w:pPr>
    </w:p>
    <w:tbl>
      <w:tblPr>
        <w:tblStyle w:val="TableGrid"/>
        <w:tblW w:w="9504" w:type="dxa"/>
        <w:tblLook w:val="04A0" w:firstRow="1" w:lastRow="0" w:firstColumn="1" w:lastColumn="0" w:noHBand="0" w:noVBand="1"/>
      </w:tblPr>
      <w:tblGrid>
        <w:gridCol w:w="1688"/>
        <w:gridCol w:w="7816"/>
      </w:tblGrid>
      <w:tr w:rsidR="004811AD" w:rsidRPr="002B4CAC" w14:paraId="6863243D" w14:textId="77777777" w:rsidTr="002B4CAC">
        <w:trPr>
          <w:trHeight w:val="25"/>
        </w:trPr>
        <w:tc>
          <w:tcPr>
            <w:tcW w:w="1688" w:type="dxa"/>
            <w:shd w:val="clear" w:color="auto" w:fill="auto"/>
            <w:noWrap/>
            <w:vAlign w:val="center"/>
          </w:tcPr>
          <w:p w14:paraId="318A1051" w14:textId="77777777" w:rsidR="004811AD" w:rsidRPr="002B4CAC" w:rsidRDefault="004811AD" w:rsidP="000630B1">
            <w:pPr>
              <w:jc w:val="center"/>
              <w:rPr>
                <w:rFonts w:cstheme="minorHAnsi"/>
                <w:b/>
                <w:sz w:val="14"/>
                <w:szCs w:val="14"/>
              </w:rPr>
            </w:pPr>
          </w:p>
        </w:tc>
        <w:tc>
          <w:tcPr>
            <w:tcW w:w="7816" w:type="dxa"/>
            <w:shd w:val="clear" w:color="auto" w:fill="auto"/>
            <w:vAlign w:val="center"/>
          </w:tcPr>
          <w:p w14:paraId="18A0B597" w14:textId="77777777" w:rsidR="004811AD" w:rsidRPr="002B4CAC" w:rsidRDefault="004811AD" w:rsidP="000630B1">
            <w:pPr>
              <w:ind w:left="92"/>
              <w:rPr>
                <w:rFonts w:cstheme="minorHAnsi"/>
                <w:b/>
                <w:bCs/>
                <w:sz w:val="14"/>
                <w:szCs w:val="14"/>
              </w:rPr>
            </w:pPr>
            <w:r w:rsidRPr="002B4CAC">
              <w:rPr>
                <w:rFonts w:cstheme="minorHAnsi"/>
                <w:b/>
                <w:bCs/>
                <w:sz w:val="14"/>
                <w:szCs w:val="14"/>
              </w:rPr>
              <w:t>Materials</w:t>
            </w:r>
          </w:p>
        </w:tc>
      </w:tr>
      <w:tr w:rsidR="004811AD" w:rsidRPr="002B4CAC" w14:paraId="6A28669C" w14:textId="77777777" w:rsidTr="002B4CAC">
        <w:trPr>
          <w:trHeight w:val="25"/>
        </w:trPr>
        <w:tc>
          <w:tcPr>
            <w:tcW w:w="1688" w:type="dxa"/>
            <w:shd w:val="clear" w:color="auto" w:fill="F2F2F2" w:themeFill="background1" w:themeFillShade="F2"/>
            <w:noWrap/>
            <w:vAlign w:val="center"/>
          </w:tcPr>
          <w:p w14:paraId="3E7235D1" w14:textId="77777777" w:rsidR="004811AD" w:rsidRPr="002B4CAC" w:rsidRDefault="004811AD" w:rsidP="000630B1">
            <w:pPr>
              <w:jc w:val="center"/>
              <w:rPr>
                <w:rFonts w:cstheme="minorHAnsi"/>
                <w:b/>
                <w:sz w:val="14"/>
                <w:szCs w:val="14"/>
              </w:rPr>
            </w:pPr>
            <w:r w:rsidRPr="002B4CAC">
              <w:rPr>
                <w:rFonts w:cstheme="minorHAnsi"/>
                <w:b/>
                <w:sz w:val="14"/>
                <w:szCs w:val="14"/>
              </w:rPr>
              <w:t>SS4.3</w:t>
            </w:r>
          </w:p>
        </w:tc>
        <w:tc>
          <w:tcPr>
            <w:tcW w:w="7816" w:type="dxa"/>
            <w:shd w:val="clear" w:color="auto" w:fill="F2F2F2" w:themeFill="background1" w:themeFillShade="F2"/>
            <w:vAlign w:val="center"/>
          </w:tcPr>
          <w:p w14:paraId="3E875DDB" w14:textId="77777777" w:rsidR="004811AD" w:rsidRPr="002B4CAC" w:rsidRDefault="004811AD" w:rsidP="000F1793">
            <w:pPr>
              <w:ind w:left="92"/>
              <w:rPr>
                <w:rFonts w:cstheme="minorHAnsi"/>
                <w:bCs/>
                <w:sz w:val="14"/>
                <w:szCs w:val="14"/>
              </w:rPr>
            </w:pPr>
            <w:r w:rsidRPr="002B4CAC">
              <w:rPr>
                <w:rFonts w:cstheme="minorHAnsi"/>
                <w:bCs/>
                <w:sz w:val="14"/>
                <w:szCs w:val="14"/>
              </w:rPr>
              <w:t>Does Hydroseeding consist of the proper materials?</w:t>
            </w:r>
          </w:p>
        </w:tc>
      </w:tr>
      <w:tr w:rsidR="004811AD" w:rsidRPr="002B4CAC" w14:paraId="6D53B9CB" w14:textId="77777777" w:rsidTr="002B4CAC">
        <w:trPr>
          <w:trHeight w:val="25"/>
        </w:trPr>
        <w:tc>
          <w:tcPr>
            <w:tcW w:w="1688" w:type="dxa"/>
            <w:noWrap/>
            <w:vAlign w:val="center"/>
          </w:tcPr>
          <w:p w14:paraId="2AF55686" w14:textId="77777777" w:rsidR="004811AD" w:rsidRPr="002B4CAC" w:rsidRDefault="004811AD" w:rsidP="00BC5214">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E  Fiber</w:t>
            </w:r>
            <w:proofErr w:type="gramEnd"/>
          </w:p>
        </w:tc>
        <w:tc>
          <w:tcPr>
            <w:tcW w:w="7816" w:type="dxa"/>
            <w:vAlign w:val="center"/>
          </w:tcPr>
          <w:p w14:paraId="21052314"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Fiber must be wood fiber, cellulose fiber, alternate fiber, or a combination of these fibers.</w:t>
            </w:r>
          </w:p>
          <w:p w14:paraId="5D1F8C48"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Wood fiber must be a long strand, whole wood fiber thermos-mechanically processed from clean whole wood chips.</w:t>
            </w:r>
          </w:p>
          <w:p w14:paraId="1E559414" w14:textId="77777777" w:rsidR="004811AD" w:rsidRPr="002B4CAC" w:rsidRDefault="004811AD" w:rsidP="00BC5214">
            <w:pPr>
              <w:ind w:left="72"/>
              <w:rPr>
                <w:rFonts w:cstheme="minorHAnsi"/>
                <w:color w:val="000000"/>
                <w:sz w:val="14"/>
                <w:szCs w:val="14"/>
              </w:rPr>
            </w:pPr>
            <w:proofErr w:type="spellStart"/>
            <w:r w:rsidRPr="002B4CAC">
              <w:rPr>
                <w:rFonts w:cstheme="minorHAnsi"/>
                <w:color w:val="000000"/>
                <w:sz w:val="14"/>
                <w:szCs w:val="14"/>
              </w:rPr>
              <w:t>Celullose</w:t>
            </w:r>
            <w:proofErr w:type="spellEnd"/>
            <w:r w:rsidRPr="002B4CAC">
              <w:rPr>
                <w:rFonts w:cstheme="minorHAnsi"/>
                <w:color w:val="000000"/>
                <w:sz w:val="14"/>
                <w:szCs w:val="14"/>
              </w:rPr>
              <w:t xml:space="preserve"> fiber must be made from natural or recycled pulp fiber, such as wood chips, sawdust, newsprint, chipboard, corrugated cardboard, or a combination of these materials.</w:t>
            </w:r>
          </w:p>
          <w:p w14:paraId="541E88A6"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Alternate fiber must be a long strand, whole natural fiber made from clean straw, cotton, corn, or other natural feed stock.</w:t>
            </w:r>
          </w:p>
          <w:p w14:paraId="326D29CA"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Fiber must:</w:t>
            </w:r>
          </w:p>
          <w:p w14:paraId="20E8E9ED"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1. Disperse into a uniform slurry when mixed with water.</w:t>
            </w:r>
          </w:p>
          <w:p w14:paraId="2262DDC6"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2. Contain 3/4-inch fiber strands for at least 25 percent by total volume.</w:t>
            </w:r>
          </w:p>
          <w:p w14:paraId="45E2C301"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3. Have at least 40 percent retained when passed through a no. 25 sieve.</w:t>
            </w:r>
          </w:p>
          <w:p w14:paraId="275FE18B"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4. Have an initial moisture content of no more than 15 percent of its dry weight when tested under CA Test 226. The moisture content must be marked on the packaging.</w:t>
            </w:r>
          </w:p>
          <w:p w14:paraId="245C65B8" w14:textId="77777777" w:rsidR="004811AD" w:rsidRPr="002B4CAC" w:rsidRDefault="004811AD" w:rsidP="00BC5214">
            <w:pPr>
              <w:ind w:left="252" w:hanging="180"/>
              <w:rPr>
                <w:rFonts w:cstheme="minorHAnsi"/>
                <w:color w:val="000000"/>
                <w:sz w:val="14"/>
                <w:szCs w:val="14"/>
              </w:rPr>
            </w:pPr>
            <w:r w:rsidRPr="002B4CAC">
              <w:rPr>
                <w:rFonts w:cstheme="minorHAnsi"/>
                <w:color w:val="000000"/>
                <w:sz w:val="14"/>
                <w:szCs w:val="14"/>
              </w:rPr>
              <w:t xml:space="preserve">5. Have a water holding capacity, by weight, of at least 1,200 percent when tested under the procedure designated in the Department's Final Report, CA-DOT-TL-2176-1-76-36, Water Holding Capacity for </w:t>
            </w:r>
            <w:proofErr w:type="spellStart"/>
            <w:r w:rsidRPr="002B4CAC">
              <w:rPr>
                <w:rFonts w:cstheme="minorHAnsi"/>
                <w:color w:val="000000"/>
                <w:sz w:val="14"/>
                <w:szCs w:val="14"/>
              </w:rPr>
              <w:t>Hydromulch</w:t>
            </w:r>
            <w:proofErr w:type="spellEnd"/>
            <w:r w:rsidRPr="002B4CAC">
              <w:rPr>
                <w:rFonts w:cstheme="minorHAnsi"/>
                <w:color w:val="000000"/>
                <w:sz w:val="14"/>
                <w:szCs w:val="14"/>
              </w:rPr>
              <w:t>, available from METS.</w:t>
            </w:r>
          </w:p>
          <w:p w14:paraId="07B6FD9E"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lastRenderedPageBreak/>
              <w:t>6. Be nontoxic to plants and animal life.</w:t>
            </w:r>
          </w:p>
          <w:p w14:paraId="122C4B9A"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7. Be free of synthetic or plastic materials, lead paint, printing ink, varnish, petroleum products, seed germination inhibitors, and chlorine bleach.</w:t>
            </w:r>
          </w:p>
          <w:p w14:paraId="485D0512"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8. Contain less than 250 ppm of boron.</w:t>
            </w:r>
          </w:p>
          <w:p w14:paraId="3398713C"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9. Contain less than 7 percent ash when tested under Technical Association of the Pulp and Paper Industry, TAPPI Standard T 413.</w:t>
            </w:r>
          </w:p>
          <w:p w14:paraId="7A3CE1A3" w14:textId="77777777" w:rsidR="004811AD" w:rsidRPr="002B4CAC" w:rsidRDefault="004811AD" w:rsidP="00BC5214">
            <w:pPr>
              <w:ind w:left="252" w:hanging="180"/>
              <w:rPr>
                <w:rFonts w:cstheme="minorHAnsi"/>
                <w:color w:val="000000"/>
                <w:sz w:val="14"/>
                <w:szCs w:val="14"/>
              </w:rPr>
            </w:pPr>
            <w:r w:rsidRPr="002B4CAC">
              <w:rPr>
                <w:rFonts w:cstheme="minorHAnsi"/>
                <w:color w:val="000000"/>
                <w:sz w:val="14"/>
                <w:szCs w:val="14"/>
              </w:rPr>
              <w:t>10. Be colored to contrast with the area on which the fiber is to be applied. The coloring agent must be biodegradable, nontoxic, and free from copper, mercury and arsenic and must not stain concrete or painted surfaces.</w:t>
            </w:r>
          </w:p>
          <w:p w14:paraId="0CA91810"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Fiber for temporary hydraulic mulch must be at least 50 percent wood fiber. The remaining percentage must be cellulose fiber, alternate fiber, or a combination.</w:t>
            </w:r>
          </w:p>
          <w:p w14:paraId="4E0CDC61"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Fiber for temporary bonded fiber matrix and bonded fiber matrix must be 100 percent wood fiber and comply with the requirements for fiber except the sieve requirement must be at least 50 percent retained on a no. 25 sieve.</w:t>
            </w:r>
          </w:p>
          <w:p w14:paraId="5E6F426A"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Fiber for polymer stabilized fiber matrix must be at least 50 percent wood fiber. The remaining percentage must be cellulose fiber, alternate fiber, or a combination.</w:t>
            </w:r>
          </w:p>
        </w:tc>
      </w:tr>
      <w:tr w:rsidR="004811AD" w:rsidRPr="002B4CAC" w14:paraId="6E12512A" w14:textId="77777777" w:rsidTr="002B4CAC">
        <w:trPr>
          <w:trHeight w:val="25"/>
        </w:trPr>
        <w:tc>
          <w:tcPr>
            <w:tcW w:w="1688" w:type="dxa"/>
            <w:noWrap/>
            <w:vAlign w:val="center"/>
          </w:tcPr>
          <w:p w14:paraId="400B800E" w14:textId="77777777" w:rsidR="004811AD" w:rsidRPr="002B4CAC" w:rsidRDefault="004811AD" w:rsidP="00BC5214">
            <w:pPr>
              <w:jc w:val="center"/>
              <w:rPr>
                <w:rFonts w:cstheme="minorHAnsi"/>
                <w:b/>
                <w:bCs/>
                <w:color w:val="000000"/>
                <w:sz w:val="14"/>
                <w:szCs w:val="14"/>
              </w:rPr>
            </w:pPr>
            <w:r w:rsidRPr="002B4CAC">
              <w:rPr>
                <w:rFonts w:cstheme="minorHAnsi"/>
                <w:b/>
                <w:bCs/>
                <w:color w:val="000000"/>
                <w:sz w:val="14"/>
                <w:szCs w:val="14"/>
              </w:rPr>
              <w:lastRenderedPageBreak/>
              <w:t>SPECs, 21-1.02</w:t>
            </w:r>
            <w:proofErr w:type="gramStart"/>
            <w:r w:rsidRPr="002B4CAC">
              <w:rPr>
                <w:rFonts w:cstheme="minorHAnsi"/>
                <w:b/>
                <w:bCs/>
                <w:color w:val="000000"/>
                <w:sz w:val="14"/>
                <w:szCs w:val="14"/>
              </w:rPr>
              <w:t>F(</w:t>
            </w:r>
            <w:proofErr w:type="gramEnd"/>
            <w:r w:rsidRPr="002B4CAC">
              <w:rPr>
                <w:rFonts w:cstheme="minorHAnsi"/>
                <w:b/>
                <w:bCs/>
                <w:color w:val="000000"/>
                <w:sz w:val="14"/>
                <w:szCs w:val="14"/>
              </w:rPr>
              <w:t>1) Tackifier, General</w:t>
            </w:r>
          </w:p>
        </w:tc>
        <w:tc>
          <w:tcPr>
            <w:tcW w:w="7816" w:type="dxa"/>
            <w:vAlign w:val="center"/>
          </w:tcPr>
          <w:p w14:paraId="143C74BA"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Tackifier must be (1) free from growth or germination inhibiting factors, (2) nonflammable, (3) nontoxic to aquatic organisms, and (4) functional for a minimum of 180 days.</w:t>
            </w:r>
          </w:p>
          <w:p w14:paraId="6E56BCAA"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 xml:space="preserve">General purpose tackifier may be either a </w:t>
            </w:r>
            <w:proofErr w:type="gramStart"/>
            <w:r w:rsidRPr="002B4CAC">
              <w:rPr>
                <w:rFonts w:cstheme="minorHAnsi"/>
                <w:color w:val="000000"/>
                <w:sz w:val="14"/>
                <w:szCs w:val="14"/>
              </w:rPr>
              <w:t>plant based</w:t>
            </w:r>
            <w:proofErr w:type="gramEnd"/>
            <w:r w:rsidRPr="002B4CAC">
              <w:rPr>
                <w:rFonts w:cstheme="minorHAnsi"/>
                <w:color w:val="000000"/>
                <w:sz w:val="14"/>
                <w:szCs w:val="14"/>
              </w:rPr>
              <w:t xml:space="preserve"> product or a polymeric emulsion blend as follows:</w:t>
            </w:r>
          </w:p>
          <w:p w14:paraId="1090AF56" w14:textId="77777777" w:rsidR="004811AD" w:rsidRPr="002B4CAC" w:rsidRDefault="004811AD" w:rsidP="00BC5214">
            <w:pPr>
              <w:ind w:left="252" w:hanging="180"/>
              <w:rPr>
                <w:rFonts w:cstheme="minorHAnsi"/>
                <w:color w:val="000000"/>
                <w:sz w:val="14"/>
                <w:szCs w:val="14"/>
              </w:rPr>
            </w:pPr>
            <w:r w:rsidRPr="002B4CAC">
              <w:rPr>
                <w:rFonts w:cstheme="minorHAnsi"/>
                <w:color w:val="000000"/>
                <w:sz w:val="14"/>
                <w:szCs w:val="14"/>
              </w:rPr>
              <w:t>1. Plant based tackifier must be a natural high molecular weight polysaccharide, a high viscosity hydrocolloid that is miscible in water, and labeled as either guar, psyllium, or starch, as follows:</w:t>
            </w:r>
          </w:p>
          <w:p w14:paraId="19A3272C"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1.1. Guar </w:t>
            </w:r>
            <w:proofErr w:type="gramStart"/>
            <w:r w:rsidRPr="002B4CAC">
              <w:rPr>
                <w:rFonts w:cstheme="minorHAnsi"/>
                <w:color w:val="000000"/>
                <w:sz w:val="14"/>
                <w:szCs w:val="14"/>
              </w:rPr>
              <w:t>gum based</w:t>
            </w:r>
            <w:proofErr w:type="gramEnd"/>
            <w:r w:rsidRPr="002B4CAC">
              <w:rPr>
                <w:rFonts w:cstheme="minorHAnsi"/>
                <w:color w:val="000000"/>
                <w:sz w:val="14"/>
                <w:szCs w:val="14"/>
              </w:rPr>
              <w:t xml:space="preserve"> product must be derived from the ground endosperm of the guar plant, </w:t>
            </w:r>
            <w:proofErr w:type="spellStart"/>
            <w:r w:rsidRPr="002B4CAC">
              <w:rPr>
                <w:rFonts w:cstheme="minorHAnsi"/>
                <w:color w:val="000000"/>
                <w:sz w:val="14"/>
                <w:szCs w:val="14"/>
              </w:rPr>
              <w:t>Cyanmopsis</w:t>
            </w:r>
            <w:proofErr w:type="spellEnd"/>
            <w:r w:rsidRPr="002B4CAC">
              <w:rPr>
                <w:rFonts w:cstheme="minorHAnsi"/>
                <w:color w:val="000000"/>
                <w:sz w:val="14"/>
                <w:szCs w:val="14"/>
              </w:rPr>
              <w:t xml:space="preserve"> tetragonolobus. It must be treated with dispersing agents for easy mixing. It must be able to be diluted at the rate of 1 to 5 pounds per 100 gallons of water.</w:t>
            </w:r>
          </w:p>
          <w:p w14:paraId="23228DEA"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1.2. Psyllium based product must be manufactured from the finely ground, </w:t>
            </w:r>
            <w:proofErr w:type="spellStart"/>
            <w:r w:rsidRPr="002B4CAC">
              <w:rPr>
                <w:rFonts w:cstheme="minorHAnsi"/>
                <w:color w:val="000000"/>
                <w:sz w:val="14"/>
                <w:szCs w:val="14"/>
              </w:rPr>
              <w:t>mucilloid</w:t>
            </w:r>
            <w:proofErr w:type="spellEnd"/>
            <w:r w:rsidRPr="002B4CAC">
              <w:rPr>
                <w:rFonts w:cstheme="minorHAnsi"/>
                <w:color w:val="000000"/>
                <w:sz w:val="14"/>
                <w:szCs w:val="14"/>
              </w:rPr>
              <w:t xml:space="preserve"> coating of Plantago ovata or Plantago ispaghula seeds and able to dry and form a firm but </w:t>
            </w:r>
            <w:proofErr w:type="spellStart"/>
            <w:r w:rsidRPr="002B4CAC">
              <w:rPr>
                <w:rFonts w:cstheme="minorHAnsi"/>
                <w:color w:val="000000"/>
                <w:sz w:val="14"/>
                <w:szCs w:val="14"/>
              </w:rPr>
              <w:t>rewettable</w:t>
            </w:r>
            <w:proofErr w:type="spellEnd"/>
            <w:r w:rsidRPr="002B4CAC">
              <w:rPr>
                <w:rFonts w:cstheme="minorHAnsi"/>
                <w:color w:val="000000"/>
                <w:sz w:val="14"/>
                <w:szCs w:val="14"/>
              </w:rPr>
              <w:t xml:space="preserve"> membrane.</w:t>
            </w:r>
          </w:p>
          <w:p w14:paraId="7FAB160E"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1.3. Starch based product must be a nonionic, water-soluble, granular material derived from corn, potato, or other plant-based source.</w:t>
            </w:r>
          </w:p>
          <w:p w14:paraId="617A254C"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2. Polymeric emulsion blend tackifier must be a prepackaged liquid or dry powder, anionic formulation with a residual monomer content not exceeding 0.05 percent by weight. The tackifier must contain and be labeled with one of the following as the primary active ingredients:</w:t>
            </w:r>
          </w:p>
          <w:p w14:paraId="25F5CB86"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2.1. Acrylic copolymers and polymers.</w:t>
            </w:r>
          </w:p>
          <w:p w14:paraId="618D9145"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 xml:space="preserve"> </w:t>
            </w:r>
            <w:r w:rsidRPr="002B4CAC">
              <w:rPr>
                <w:rFonts w:cstheme="minorHAnsi"/>
                <w:color w:val="000000"/>
                <w:sz w:val="14"/>
                <w:szCs w:val="14"/>
              </w:rPr>
              <w:tab/>
              <w:t xml:space="preserve">2.2. Polymers of </w:t>
            </w:r>
            <w:proofErr w:type="spellStart"/>
            <w:r w:rsidRPr="002B4CAC">
              <w:rPr>
                <w:rFonts w:cstheme="minorHAnsi"/>
                <w:color w:val="000000"/>
                <w:sz w:val="14"/>
                <w:szCs w:val="14"/>
              </w:rPr>
              <w:t>methacrylates</w:t>
            </w:r>
            <w:proofErr w:type="spellEnd"/>
            <w:r w:rsidRPr="002B4CAC">
              <w:rPr>
                <w:rFonts w:cstheme="minorHAnsi"/>
                <w:color w:val="000000"/>
                <w:sz w:val="14"/>
                <w:szCs w:val="14"/>
              </w:rPr>
              <w:t xml:space="preserve"> and acrylates.</w:t>
            </w:r>
          </w:p>
          <w:p w14:paraId="0F0AE9BF"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2.3. Copolymers of sodium acrylates and acrylamides.</w:t>
            </w:r>
          </w:p>
          <w:p w14:paraId="30B60A85"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2.4. Polyacrylamide and copolymer of acrylamide.</w:t>
            </w:r>
          </w:p>
          <w:p w14:paraId="52BE6AC1"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2.5. Hydrocolloid polymers.</w:t>
            </w:r>
          </w:p>
        </w:tc>
      </w:tr>
      <w:tr w:rsidR="004811AD" w:rsidRPr="002B4CAC" w14:paraId="4E421D2D" w14:textId="77777777" w:rsidTr="002B4CAC">
        <w:trPr>
          <w:cantSplit/>
          <w:trHeight w:val="432"/>
        </w:trPr>
        <w:tc>
          <w:tcPr>
            <w:tcW w:w="1688" w:type="dxa"/>
            <w:vAlign w:val="center"/>
          </w:tcPr>
          <w:p w14:paraId="4FC0BD68" w14:textId="77777777" w:rsidR="004811AD" w:rsidRPr="002B4CAC" w:rsidRDefault="004811AD" w:rsidP="002C6CE8">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G  Seed</w:t>
            </w:r>
            <w:proofErr w:type="gramEnd"/>
          </w:p>
        </w:tc>
        <w:tc>
          <w:tcPr>
            <w:tcW w:w="7816" w:type="dxa"/>
            <w:vAlign w:val="center"/>
          </w:tcPr>
          <w:p w14:paraId="302F1014" w14:textId="77777777" w:rsidR="004811AD" w:rsidRPr="002B4CAC" w:rsidRDefault="004811AD" w:rsidP="002C6CE8">
            <w:pPr>
              <w:ind w:left="72"/>
              <w:rPr>
                <w:rFonts w:cstheme="minorHAnsi"/>
                <w:sz w:val="14"/>
                <w:szCs w:val="14"/>
              </w:rPr>
            </w:pPr>
            <w:r w:rsidRPr="002B4CAC">
              <w:rPr>
                <w:rFonts w:cstheme="minorHAnsi"/>
                <w:sz w:val="14"/>
                <w:szCs w:val="14"/>
              </w:rPr>
              <w:t>Seed with a germination rate lower than the minimum rate shown may be used if authorized.</w:t>
            </w:r>
          </w:p>
          <w:p w14:paraId="1888AC2E" w14:textId="77777777" w:rsidR="004811AD" w:rsidRPr="002B4CAC" w:rsidRDefault="004811AD" w:rsidP="002C6CE8">
            <w:pPr>
              <w:ind w:left="72"/>
              <w:rPr>
                <w:rFonts w:cstheme="minorHAnsi"/>
                <w:sz w:val="14"/>
                <w:szCs w:val="14"/>
              </w:rPr>
            </w:pPr>
            <w:r w:rsidRPr="002B4CAC">
              <w:rPr>
                <w:rFonts w:cstheme="minorHAnsi"/>
                <w:sz w:val="14"/>
                <w:szCs w:val="14"/>
              </w:rPr>
              <w:t>Measure and mix individual seed species in the presence of the Engineer before applying seed.</w:t>
            </w:r>
          </w:p>
        </w:tc>
      </w:tr>
    </w:tbl>
    <w:p w14:paraId="59663797" w14:textId="77777777" w:rsidR="004811AD" w:rsidRPr="002B4CAC" w:rsidRDefault="004811AD" w:rsidP="00695869">
      <w:pPr>
        <w:tabs>
          <w:tab w:val="left" w:pos="2628"/>
        </w:tabs>
        <w:jc w:val="center"/>
        <w:rPr>
          <w:rFonts w:asciiTheme="minorHAnsi" w:hAnsiTheme="minorHAnsi" w:cstheme="minorHAnsi"/>
          <w:b/>
          <w:bCs/>
          <w:sz w:val="14"/>
          <w:szCs w:val="14"/>
        </w:rPr>
      </w:pPr>
    </w:p>
    <w:tbl>
      <w:tblPr>
        <w:tblStyle w:val="TableGrid"/>
        <w:tblW w:w="9504" w:type="dxa"/>
        <w:tblLook w:val="04A0" w:firstRow="1" w:lastRow="0" w:firstColumn="1" w:lastColumn="0" w:noHBand="0" w:noVBand="1"/>
      </w:tblPr>
      <w:tblGrid>
        <w:gridCol w:w="1688"/>
        <w:gridCol w:w="7816"/>
      </w:tblGrid>
      <w:tr w:rsidR="004811AD" w:rsidRPr="002B4CAC" w14:paraId="53CB0E2A" w14:textId="77777777" w:rsidTr="002B4CAC">
        <w:trPr>
          <w:trHeight w:val="18"/>
        </w:trPr>
        <w:tc>
          <w:tcPr>
            <w:tcW w:w="1688" w:type="dxa"/>
            <w:shd w:val="clear" w:color="auto" w:fill="auto"/>
            <w:noWrap/>
            <w:vAlign w:val="center"/>
          </w:tcPr>
          <w:p w14:paraId="416F7971" w14:textId="77777777" w:rsidR="004811AD" w:rsidRPr="002B4CAC" w:rsidRDefault="004811AD" w:rsidP="000630B1">
            <w:pPr>
              <w:jc w:val="center"/>
              <w:rPr>
                <w:rFonts w:cstheme="minorHAnsi"/>
                <w:b/>
                <w:sz w:val="14"/>
                <w:szCs w:val="14"/>
              </w:rPr>
            </w:pPr>
          </w:p>
        </w:tc>
        <w:tc>
          <w:tcPr>
            <w:tcW w:w="7816" w:type="dxa"/>
            <w:shd w:val="clear" w:color="auto" w:fill="auto"/>
            <w:vAlign w:val="center"/>
          </w:tcPr>
          <w:p w14:paraId="6C92B8DE" w14:textId="77777777" w:rsidR="004811AD" w:rsidRPr="002B4CAC" w:rsidRDefault="004811AD" w:rsidP="000630B1">
            <w:pPr>
              <w:ind w:left="92"/>
              <w:rPr>
                <w:rFonts w:cstheme="minorHAnsi"/>
                <w:b/>
                <w:bCs/>
                <w:sz w:val="14"/>
                <w:szCs w:val="14"/>
              </w:rPr>
            </w:pPr>
            <w:r w:rsidRPr="002B4CAC">
              <w:rPr>
                <w:rFonts w:cstheme="minorHAnsi"/>
                <w:b/>
                <w:bCs/>
                <w:sz w:val="14"/>
                <w:szCs w:val="14"/>
              </w:rPr>
              <w:t>Maintenance</w:t>
            </w:r>
          </w:p>
        </w:tc>
      </w:tr>
      <w:tr w:rsidR="004811AD" w:rsidRPr="002B4CAC" w14:paraId="0F361E02" w14:textId="77777777" w:rsidTr="002B4CAC">
        <w:trPr>
          <w:trHeight w:val="18"/>
        </w:trPr>
        <w:tc>
          <w:tcPr>
            <w:tcW w:w="1688" w:type="dxa"/>
            <w:shd w:val="clear" w:color="auto" w:fill="F2F2F2" w:themeFill="background1" w:themeFillShade="F2"/>
            <w:noWrap/>
            <w:vAlign w:val="center"/>
          </w:tcPr>
          <w:p w14:paraId="2FEB424B" w14:textId="77777777" w:rsidR="004811AD" w:rsidRPr="002B4CAC" w:rsidRDefault="004811AD" w:rsidP="000630B1">
            <w:pPr>
              <w:jc w:val="center"/>
              <w:rPr>
                <w:rFonts w:cstheme="minorHAnsi"/>
                <w:b/>
                <w:sz w:val="14"/>
                <w:szCs w:val="14"/>
              </w:rPr>
            </w:pPr>
            <w:r w:rsidRPr="002B4CAC">
              <w:rPr>
                <w:rFonts w:cstheme="minorHAnsi"/>
                <w:b/>
                <w:sz w:val="14"/>
                <w:szCs w:val="14"/>
              </w:rPr>
              <w:t>SS4.4</w:t>
            </w:r>
          </w:p>
        </w:tc>
        <w:tc>
          <w:tcPr>
            <w:tcW w:w="7816" w:type="dxa"/>
            <w:shd w:val="clear" w:color="auto" w:fill="F2F2F2" w:themeFill="background1" w:themeFillShade="F2"/>
            <w:vAlign w:val="center"/>
          </w:tcPr>
          <w:p w14:paraId="6F5AF356" w14:textId="77777777" w:rsidR="004811AD" w:rsidRPr="002B4CAC" w:rsidRDefault="004811AD" w:rsidP="0009319C">
            <w:pPr>
              <w:ind w:left="92"/>
              <w:rPr>
                <w:rFonts w:cstheme="minorHAnsi"/>
                <w:bCs/>
                <w:sz w:val="14"/>
                <w:szCs w:val="14"/>
              </w:rPr>
            </w:pPr>
            <w:r w:rsidRPr="002B4CAC">
              <w:rPr>
                <w:rFonts w:cstheme="minorHAnsi"/>
                <w:bCs/>
                <w:sz w:val="14"/>
                <w:szCs w:val="14"/>
              </w:rPr>
              <w:t>Is Hydroseeding maintained properly?</w:t>
            </w:r>
          </w:p>
        </w:tc>
      </w:tr>
      <w:tr w:rsidR="004811AD" w:rsidRPr="002B4CAC" w14:paraId="12258810" w14:textId="77777777" w:rsidTr="002B4CAC">
        <w:trPr>
          <w:cantSplit/>
          <w:trHeight w:val="456"/>
        </w:trPr>
        <w:tc>
          <w:tcPr>
            <w:tcW w:w="1688" w:type="dxa"/>
            <w:vAlign w:val="center"/>
          </w:tcPr>
          <w:p w14:paraId="2A29FEA1" w14:textId="77777777" w:rsidR="004811AD" w:rsidRPr="002B4CAC" w:rsidRDefault="004811AD" w:rsidP="00E02CC2">
            <w:pPr>
              <w:jc w:val="center"/>
              <w:rPr>
                <w:rFonts w:cstheme="minorHAnsi"/>
                <w:b/>
                <w:sz w:val="14"/>
                <w:szCs w:val="14"/>
              </w:rPr>
            </w:pPr>
            <w:r w:rsidRPr="002B4CAC">
              <w:rPr>
                <w:rFonts w:cstheme="minorHAnsi"/>
                <w:b/>
                <w:sz w:val="14"/>
                <w:szCs w:val="14"/>
              </w:rPr>
              <w:t>CGP, Order IV.E Proper Operations and Maintenance</w:t>
            </w:r>
          </w:p>
        </w:tc>
        <w:tc>
          <w:tcPr>
            <w:tcW w:w="7816" w:type="dxa"/>
            <w:vAlign w:val="center"/>
          </w:tcPr>
          <w:p w14:paraId="281A4067" w14:textId="77777777" w:rsidR="004811AD" w:rsidRPr="002B4CAC" w:rsidRDefault="004811AD" w:rsidP="00497C44">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44E17CB8" w14:textId="77777777" w:rsidR="004811AD" w:rsidRPr="002B4CAC" w:rsidRDefault="004811AD" w:rsidP="00DA2AA2">
      <w:pPr>
        <w:jc w:val="center"/>
        <w:rPr>
          <w:rFonts w:asciiTheme="minorHAnsi" w:hAnsiTheme="minorHAnsi" w:cstheme="minorHAnsi"/>
          <w:sz w:val="14"/>
          <w:szCs w:val="14"/>
        </w:rPr>
      </w:pPr>
    </w:p>
    <w:tbl>
      <w:tblPr>
        <w:tblStyle w:val="TableGrid"/>
        <w:tblW w:w="9521" w:type="dxa"/>
        <w:tblLook w:val="04A0" w:firstRow="1" w:lastRow="0" w:firstColumn="1" w:lastColumn="0" w:noHBand="0" w:noVBand="1"/>
      </w:tblPr>
      <w:tblGrid>
        <w:gridCol w:w="1691"/>
        <w:gridCol w:w="7830"/>
      </w:tblGrid>
      <w:tr w:rsidR="004811AD" w:rsidRPr="002B4CAC" w14:paraId="7CD3C3C0" w14:textId="77777777" w:rsidTr="002B4CAC">
        <w:trPr>
          <w:trHeight w:val="17"/>
        </w:trPr>
        <w:tc>
          <w:tcPr>
            <w:tcW w:w="1691" w:type="dxa"/>
            <w:noWrap/>
            <w:vAlign w:val="center"/>
          </w:tcPr>
          <w:p w14:paraId="4720B469" w14:textId="77777777" w:rsidR="004811AD" w:rsidRPr="002B4CAC" w:rsidRDefault="004811AD" w:rsidP="000630B1">
            <w:pPr>
              <w:jc w:val="center"/>
              <w:rPr>
                <w:rFonts w:cstheme="minorHAnsi"/>
                <w:b/>
                <w:sz w:val="14"/>
                <w:szCs w:val="14"/>
              </w:rPr>
            </w:pPr>
            <w:r w:rsidRPr="002B4CAC">
              <w:rPr>
                <w:rFonts w:cstheme="minorHAnsi"/>
                <w:b/>
                <w:sz w:val="14"/>
                <w:szCs w:val="14"/>
              </w:rPr>
              <w:t>QUESTION</w:t>
            </w:r>
          </w:p>
        </w:tc>
        <w:tc>
          <w:tcPr>
            <w:tcW w:w="7830" w:type="dxa"/>
            <w:vAlign w:val="center"/>
            <w:hideMark/>
          </w:tcPr>
          <w:p w14:paraId="4CB5FDBB" w14:textId="77777777" w:rsidR="004811AD" w:rsidRPr="002B4CAC" w:rsidRDefault="004811AD" w:rsidP="000630B1">
            <w:pPr>
              <w:ind w:left="92"/>
              <w:rPr>
                <w:rFonts w:cstheme="minorHAnsi"/>
                <w:b/>
                <w:bCs/>
                <w:sz w:val="14"/>
                <w:szCs w:val="14"/>
              </w:rPr>
            </w:pPr>
            <w:r w:rsidRPr="002B4CAC">
              <w:rPr>
                <w:rFonts w:cstheme="minorHAnsi"/>
                <w:b/>
                <w:bCs/>
                <w:sz w:val="14"/>
                <w:szCs w:val="14"/>
              </w:rPr>
              <w:t>Application</w:t>
            </w:r>
          </w:p>
        </w:tc>
      </w:tr>
      <w:tr w:rsidR="004811AD" w:rsidRPr="002B4CAC" w14:paraId="2166B9C1" w14:textId="77777777" w:rsidTr="002B4CAC">
        <w:trPr>
          <w:trHeight w:val="17"/>
        </w:trPr>
        <w:tc>
          <w:tcPr>
            <w:tcW w:w="1691" w:type="dxa"/>
            <w:shd w:val="clear" w:color="auto" w:fill="F2F2F2" w:themeFill="background1" w:themeFillShade="F2"/>
            <w:noWrap/>
            <w:vAlign w:val="center"/>
          </w:tcPr>
          <w:p w14:paraId="63098E44" w14:textId="77777777" w:rsidR="004811AD" w:rsidRPr="002B4CAC" w:rsidRDefault="004811AD" w:rsidP="003F0574">
            <w:pPr>
              <w:jc w:val="center"/>
              <w:rPr>
                <w:rFonts w:cstheme="minorHAnsi"/>
                <w:b/>
                <w:sz w:val="14"/>
                <w:szCs w:val="14"/>
              </w:rPr>
            </w:pPr>
            <w:r w:rsidRPr="002B4CAC">
              <w:rPr>
                <w:rFonts w:cstheme="minorHAnsi"/>
                <w:b/>
                <w:sz w:val="14"/>
                <w:szCs w:val="14"/>
              </w:rPr>
              <w:t>SS5.1</w:t>
            </w:r>
          </w:p>
        </w:tc>
        <w:tc>
          <w:tcPr>
            <w:tcW w:w="7830" w:type="dxa"/>
            <w:shd w:val="clear" w:color="auto" w:fill="F2F2F2" w:themeFill="background1" w:themeFillShade="F2"/>
            <w:vAlign w:val="center"/>
          </w:tcPr>
          <w:p w14:paraId="00A3A7BD" w14:textId="77777777" w:rsidR="004811AD" w:rsidRPr="002B4CAC" w:rsidRDefault="004811AD" w:rsidP="00E40593">
            <w:pPr>
              <w:ind w:left="92"/>
              <w:rPr>
                <w:rFonts w:cstheme="minorHAnsi"/>
                <w:bCs/>
                <w:sz w:val="14"/>
                <w:szCs w:val="14"/>
              </w:rPr>
            </w:pPr>
            <w:r w:rsidRPr="002B4CAC">
              <w:rPr>
                <w:rFonts w:cstheme="minorHAnsi"/>
                <w:bCs/>
                <w:sz w:val="14"/>
                <w:szCs w:val="14"/>
              </w:rPr>
              <w:t>Are the Soil Binders applied as required?</w:t>
            </w:r>
          </w:p>
        </w:tc>
      </w:tr>
      <w:tr w:rsidR="004811AD" w:rsidRPr="002B4CAC" w14:paraId="73A300B7" w14:textId="77777777" w:rsidTr="002B4CAC">
        <w:trPr>
          <w:trHeight w:val="17"/>
        </w:trPr>
        <w:tc>
          <w:tcPr>
            <w:tcW w:w="1691" w:type="dxa"/>
            <w:noWrap/>
            <w:vAlign w:val="center"/>
          </w:tcPr>
          <w:p w14:paraId="7CF0EE83" w14:textId="77777777" w:rsidR="004811AD" w:rsidRPr="002B4CAC" w:rsidRDefault="004811AD" w:rsidP="002C316F">
            <w:pPr>
              <w:jc w:val="center"/>
              <w:rPr>
                <w:rFonts w:cstheme="minorHAnsi"/>
                <w:b/>
                <w:sz w:val="14"/>
                <w:szCs w:val="14"/>
              </w:rPr>
            </w:pPr>
            <w:r w:rsidRPr="002B4CAC">
              <w:rPr>
                <w:rFonts w:cstheme="minorHAnsi"/>
                <w:b/>
                <w:sz w:val="14"/>
                <w:szCs w:val="14"/>
              </w:rPr>
              <w:t>CGP, Attachment C.D.2, D.D.2, E.D.2</w:t>
            </w:r>
          </w:p>
        </w:tc>
        <w:tc>
          <w:tcPr>
            <w:tcW w:w="7830" w:type="dxa"/>
            <w:vAlign w:val="center"/>
          </w:tcPr>
          <w:p w14:paraId="586C4CC9" w14:textId="00E3989D" w:rsidR="004811AD" w:rsidRPr="002B4CAC" w:rsidRDefault="004811AD" w:rsidP="00127B6B">
            <w:pPr>
              <w:ind w:left="72"/>
              <w:rPr>
                <w:rFonts w:cstheme="minorHAnsi"/>
                <w:sz w:val="14"/>
                <w:szCs w:val="14"/>
              </w:rPr>
            </w:pPr>
            <w:r w:rsidRPr="002B4CAC">
              <w:rPr>
                <w:rFonts w:cstheme="minorHAnsi"/>
                <w:sz w:val="14"/>
                <w:szCs w:val="14"/>
              </w:rPr>
              <w:t xml:space="preserve">Risk Level 1, 2 and 3 dischargers shall provide effective soil cover for </w:t>
            </w:r>
            <w:r w:rsidR="00127B6B">
              <w:rPr>
                <w:rFonts w:cstheme="minorHAnsi"/>
                <w:sz w:val="14"/>
                <w:szCs w:val="14"/>
              </w:rPr>
              <w:t>*</w:t>
            </w:r>
            <w:r w:rsidRPr="002B4CAC">
              <w:rPr>
                <w:rFonts w:cstheme="minorHAnsi"/>
                <w:sz w:val="14"/>
                <w:szCs w:val="14"/>
              </w:rPr>
              <w:t>inactiv</w:t>
            </w:r>
            <w:r w:rsidR="00127B6B">
              <w:rPr>
                <w:rFonts w:cstheme="minorHAnsi"/>
                <w:sz w:val="14"/>
                <w:szCs w:val="14"/>
              </w:rPr>
              <w:t xml:space="preserve">e </w:t>
            </w:r>
            <w:r w:rsidRPr="002B4CAC">
              <w:rPr>
                <w:rFonts w:cstheme="minorHAnsi"/>
                <w:sz w:val="14"/>
                <w:szCs w:val="14"/>
              </w:rPr>
              <w:t>areas and all finished slopes, open space, utility backfill, and completed lots.</w:t>
            </w:r>
          </w:p>
          <w:p w14:paraId="4DCAAEDC" w14:textId="5D69AFDB" w:rsidR="004811AD" w:rsidRPr="002B4CAC" w:rsidRDefault="00127B6B" w:rsidP="000630B1">
            <w:pPr>
              <w:ind w:left="72"/>
              <w:rPr>
                <w:rFonts w:cstheme="minorHAnsi"/>
                <w:sz w:val="14"/>
                <w:szCs w:val="14"/>
              </w:rPr>
            </w:pPr>
            <w:r>
              <w:rPr>
                <w:rFonts w:cstheme="minorHAnsi"/>
                <w:sz w:val="14"/>
                <w:szCs w:val="14"/>
              </w:rPr>
              <w:t>*</w:t>
            </w:r>
            <w:r w:rsidR="004811AD" w:rsidRPr="002B4CAC">
              <w:rPr>
                <w:rFonts w:cstheme="minorHAnsi"/>
                <w:sz w:val="14"/>
                <w:szCs w:val="14"/>
              </w:rPr>
              <w:t>Inactive areas of construction are areas of construction activity that have been disturbed and are not scheduled to be re-disturbed for at least 14 days.</w:t>
            </w:r>
          </w:p>
        </w:tc>
      </w:tr>
      <w:tr w:rsidR="004811AD" w:rsidRPr="002B4CAC" w14:paraId="58FAC753" w14:textId="77777777" w:rsidTr="002B4CAC">
        <w:trPr>
          <w:trHeight w:val="17"/>
        </w:trPr>
        <w:tc>
          <w:tcPr>
            <w:tcW w:w="1691" w:type="dxa"/>
            <w:noWrap/>
            <w:vAlign w:val="center"/>
          </w:tcPr>
          <w:p w14:paraId="4F5F61AB" w14:textId="77777777" w:rsidR="004811AD" w:rsidRPr="002B4CAC" w:rsidRDefault="004811AD" w:rsidP="002C316F">
            <w:pPr>
              <w:jc w:val="center"/>
              <w:rPr>
                <w:rFonts w:cstheme="minorHAnsi"/>
                <w:b/>
                <w:sz w:val="14"/>
                <w:szCs w:val="14"/>
              </w:rPr>
            </w:pPr>
            <w:r w:rsidRPr="002B4CAC">
              <w:rPr>
                <w:rFonts w:cstheme="minorHAnsi"/>
                <w:b/>
                <w:sz w:val="14"/>
                <w:szCs w:val="14"/>
              </w:rPr>
              <w:t>CGP, Attachment D.E.3, E.E.3</w:t>
            </w:r>
          </w:p>
        </w:tc>
        <w:tc>
          <w:tcPr>
            <w:tcW w:w="7830" w:type="dxa"/>
            <w:vAlign w:val="center"/>
          </w:tcPr>
          <w:p w14:paraId="4A204759" w14:textId="061193BF" w:rsidR="004811AD" w:rsidRPr="002B4CAC" w:rsidRDefault="004811AD" w:rsidP="00127B6B">
            <w:pPr>
              <w:ind w:left="72"/>
              <w:rPr>
                <w:rFonts w:cstheme="minorHAnsi"/>
                <w:sz w:val="14"/>
                <w:szCs w:val="14"/>
              </w:rPr>
            </w:pPr>
            <w:r w:rsidRPr="002B4CAC">
              <w:rPr>
                <w:rFonts w:cstheme="minorHAnsi"/>
                <w:sz w:val="14"/>
                <w:szCs w:val="14"/>
              </w:rPr>
              <w:t xml:space="preserve">Risk Level 2 and 3 dischargers shall implement appropriate erosion control BMPs (runoff control and soil stabilization) in conjunction with sediment control BMPs for areas under </w:t>
            </w:r>
            <w:r w:rsidR="00127B6B">
              <w:rPr>
                <w:rFonts w:cstheme="minorHAnsi"/>
                <w:sz w:val="14"/>
                <w:szCs w:val="14"/>
              </w:rPr>
              <w:t>*</w:t>
            </w:r>
            <w:r w:rsidRPr="002B4CAC">
              <w:rPr>
                <w:rFonts w:cstheme="minorHAnsi"/>
                <w:sz w:val="14"/>
                <w:szCs w:val="14"/>
              </w:rPr>
              <w:t>active</w:t>
            </w:r>
            <w:r w:rsidR="00127B6B">
              <w:rPr>
                <w:rFonts w:cstheme="minorHAnsi"/>
                <w:sz w:val="14"/>
                <w:szCs w:val="14"/>
              </w:rPr>
              <w:t xml:space="preserve"> </w:t>
            </w:r>
            <w:r w:rsidRPr="002B4CAC">
              <w:rPr>
                <w:rFonts w:cstheme="minorHAnsi"/>
                <w:sz w:val="14"/>
                <w:szCs w:val="14"/>
              </w:rPr>
              <w:t>construction.</w:t>
            </w:r>
          </w:p>
          <w:p w14:paraId="535E0536" w14:textId="7FDB924F" w:rsidR="004811AD" w:rsidRPr="002B4CAC" w:rsidRDefault="00127B6B" w:rsidP="00F641B7">
            <w:pPr>
              <w:ind w:left="72"/>
              <w:rPr>
                <w:rFonts w:cstheme="minorHAnsi"/>
                <w:sz w:val="14"/>
                <w:szCs w:val="14"/>
              </w:rPr>
            </w:pPr>
            <w:r>
              <w:rPr>
                <w:rFonts w:cstheme="minorHAnsi"/>
                <w:sz w:val="14"/>
                <w:szCs w:val="14"/>
              </w:rPr>
              <w:t>*</w:t>
            </w:r>
            <w:r w:rsidR="004811AD" w:rsidRPr="002B4CAC">
              <w:rPr>
                <w:rFonts w:cstheme="minorHAnsi"/>
                <w:sz w:val="14"/>
                <w:szCs w:val="14"/>
              </w:rPr>
              <w:t>Active areas of construction are areas undergoing land surface disturbance. This includes construction activity during the preliminary stage, mass grading stage, streets and utilities stage and the vertical construction stage.</w:t>
            </w:r>
          </w:p>
        </w:tc>
      </w:tr>
      <w:tr w:rsidR="004811AD" w:rsidRPr="002B4CAC" w14:paraId="13CDCD11" w14:textId="77777777" w:rsidTr="002B4CAC">
        <w:trPr>
          <w:trHeight w:val="17"/>
        </w:trPr>
        <w:tc>
          <w:tcPr>
            <w:tcW w:w="1691" w:type="dxa"/>
            <w:tcBorders>
              <w:bottom w:val="single" w:sz="4" w:space="0" w:color="auto"/>
            </w:tcBorders>
            <w:noWrap/>
            <w:vAlign w:val="center"/>
          </w:tcPr>
          <w:p w14:paraId="27BDABC5" w14:textId="77777777" w:rsidR="004811AD" w:rsidRPr="002B4CAC" w:rsidRDefault="004811AD" w:rsidP="000630B1">
            <w:pPr>
              <w:jc w:val="center"/>
              <w:rPr>
                <w:rFonts w:cstheme="minorHAnsi"/>
                <w:b/>
                <w:sz w:val="14"/>
                <w:szCs w:val="14"/>
              </w:rPr>
            </w:pPr>
            <w:r w:rsidRPr="002B4CAC">
              <w:rPr>
                <w:rFonts w:cstheme="minorHAnsi"/>
                <w:b/>
                <w:sz w:val="14"/>
                <w:szCs w:val="14"/>
              </w:rPr>
              <w:t>13-1.03A General</w:t>
            </w:r>
          </w:p>
        </w:tc>
        <w:tc>
          <w:tcPr>
            <w:tcW w:w="7830" w:type="dxa"/>
            <w:tcBorders>
              <w:bottom w:val="single" w:sz="4" w:space="0" w:color="auto"/>
            </w:tcBorders>
            <w:vAlign w:val="center"/>
          </w:tcPr>
          <w:p w14:paraId="32737EA2" w14:textId="77777777" w:rsidR="004811AD" w:rsidRPr="002B4CAC" w:rsidRDefault="004811AD" w:rsidP="000630B1">
            <w:pPr>
              <w:ind w:left="92"/>
              <w:rPr>
                <w:rFonts w:cstheme="minorHAnsi"/>
                <w:bCs/>
                <w:sz w:val="14"/>
                <w:szCs w:val="14"/>
              </w:rPr>
            </w:pPr>
            <w:r w:rsidRPr="002B4CAC">
              <w:rPr>
                <w:rFonts w:cstheme="minorHAnsi"/>
                <w:bCs/>
                <w:sz w:val="14"/>
                <w:szCs w:val="14"/>
              </w:rPr>
              <w:t>Install soil stabilization materials for water pollution control practices in all work areas that are inactive or before storm events.</w:t>
            </w:r>
          </w:p>
        </w:tc>
      </w:tr>
      <w:tr w:rsidR="004811AD" w:rsidRPr="002B4CAC" w14:paraId="1D5CDFB7" w14:textId="77777777" w:rsidTr="002B4CAC">
        <w:trPr>
          <w:trHeight w:val="17"/>
        </w:trPr>
        <w:tc>
          <w:tcPr>
            <w:tcW w:w="1691" w:type="dxa"/>
            <w:noWrap/>
            <w:vAlign w:val="center"/>
          </w:tcPr>
          <w:p w14:paraId="5940D233" w14:textId="77777777" w:rsidR="004811AD" w:rsidRPr="002B4CAC" w:rsidRDefault="004811AD" w:rsidP="00E40593">
            <w:pPr>
              <w:jc w:val="center"/>
              <w:rPr>
                <w:rFonts w:cstheme="minorHAnsi"/>
                <w:b/>
                <w:sz w:val="14"/>
                <w:szCs w:val="14"/>
              </w:rPr>
            </w:pPr>
            <w:r w:rsidRPr="002B4CAC">
              <w:rPr>
                <w:rFonts w:cstheme="minorHAnsi"/>
                <w:b/>
                <w:sz w:val="14"/>
                <w:szCs w:val="14"/>
              </w:rPr>
              <w:t>SPECs, 13-5.03A General</w:t>
            </w:r>
          </w:p>
        </w:tc>
        <w:tc>
          <w:tcPr>
            <w:tcW w:w="7830" w:type="dxa"/>
            <w:vAlign w:val="center"/>
          </w:tcPr>
          <w:p w14:paraId="26CCE43E" w14:textId="77777777" w:rsidR="004811AD" w:rsidRPr="002B4CAC" w:rsidRDefault="004811AD" w:rsidP="00E40593">
            <w:pPr>
              <w:ind w:left="72"/>
              <w:rPr>
                <w:rFonts w:cstheme="minorHAnsi"/>
                <w:sz w:val="14"/>
                <w:szCs w:val="14"/>
              </w:rPr>
            </w:pPr>
            <w:r w:rsidRPr="002B4CAC">
              <w:rPr>
                <w:rFonts w:cstheme="minorHAnsi"/>
                <w:sz w:val="14"/>
                <w:szCs w:val="14"/>
              </w:rPr>
              <w:t>Apply temporary soil stabilization materials within 24 hours after an area is ready to receive temporary soil stabilization or before a forecasted storm event.</w:t>
            </w:r>
          </w:p>
        </w:tc>
      </w:tr>
    </w:tbl>
    <w:p w14:paraId="0EFF2402" w14:textId="77777777" w:rsidR="004811AD" w:rsidRPr="002B4CAC" w:rsidRDefault="004811AD" w:rsidP="00342CB4">
      <w:pPr>
        <w:tabs>
          <w:tab w:val="left" w:pos="2628"/>
        </w:tabs>
        <w:jc w:val="center"/>
        <w:rPr>
          <w:rFonts w:asciiTheme="minorHAnsi" w:hAnsiTheme="minorHAnsi" w:cstheme="minorHAnsi"/>
          <w:b/>
          <w:bCs/>
          <w:sz w:val="14"/>
          <w:szCs w:val="14"/>
        </w:rPr>
      </w:pPr>
    </w:p>
    <w:tbl>
      <w:tblPr>
        <w:tblStyle w:val="TableGrid"/>
        <w:tblW w:w="9521" w:type="dxa"/>
        <w:tblLook w:val="04A0" w:firstRow="1" w:lastRow="0" w:firstColumn="1" w:lastColumn="0" w:noHBand="0" w:noVBand="1"/>
      </w:tblPr>
      <w:tblGrid>
        <w:gridCol w:w="1691"/>
        <w:gridCol w:w="7830"/>
      </w:tblGrid>
      <w:tr w:rsidR="004811AD" w:rsidRPr="002B4CAC" w14:paraId="6E93B54C" w14:textId="77777777" w:rsidTr="002B4CAC">
        <w:trPr>
          <w:trHeight w:val="20"/>
        </w:trPr>
        <w:tc>
          <w:tcPr>
            <w:tcW w:w="1691" w:type="dxa"/>
            <w:noWrap/>
            <w:vAlign w:val="center"/>
          </w:tcPr>
          <w:p w14:paraId="6D1520DD" w14:textId="77777777" w:rsidR="004811AD" w:rsidRPr="002B4CAC" w:rsidRDefault="004811AD" w:rsidP="000630B1">
            <w:pPr>
              <w:jc w:val="center"/>
              <w:rPr>
                <w:rFonts w:cstheme="minorHAnsi"/>
                <w:b/>
                <w:sz w:val="14"/>
                <w:szCs w:val="14"/>
              </w:rPr>
            </w:pPr>
          </w:p>
        </w:tc>
        <w:tc>
          <w:tcPr>
            <w:tcW w:w="7830" w:type="dxa"/>
            <w:vAlign w:val="center"/>
          </w:tcPr>
          <w:p w14:paraId="5E9AAAB4" w14:textId="77777777" w:rsidR="004811AD" w:rsidRPr="002B4CAC" w:rsidRDefault="004811AD" w:rsidP="000630B1">
            <w:pPr>
              <w:ind w:left="92"/>
              <w:rPr>
                <w:rFonts w:cstheme="minorHAnsi"/>
                <w:bCs/>
                <w:sz w:val="14"/>
                <w:szCs w:val="14"/>
              </w:rPr>
            </w:pPr>
            <w:r w:rsidRPr="002B4CAC">
              <w:rPr>
                <w:rFonts w:cstheme="minorHAnsi"/>
                <w:b/>
                <w:bCs/>
                <w:sz w:val="14"/>
                <w:szCs w:val="14"/>
              </w:rPr>
              <w:t>Installation</w:t>
            </w:r>
          </w:p>
        </w:tc>
      </w:tr>
      <w:tr w:rsidR="004811AD" w:rsidRPr="002B4CAC" w14:paraId="12E21448" w14:textId="77777777" w:rsidTr="002B4CAC">
        <w:trPr>
          <w:trHeight w:val="20"/>
        </w:trPr>
        <w:tc>
          <w:tcPr>
            <w:tcW w:w="1691" w:type="dxa"/>
            <w:shd w:val="clear" w:color="auto" w:fill="F2F2F2" w:themeFill="background1" w:themeFillShade="F2"/>
            <w:noWrap/>
            <w:vAlign w:val="center"/>
          </w:tcPr>
          <w:p w14:paraId="339F12C1" w14:textId="77777777" w:rsidR="004811AD" w:rsidRPr="002B4CAC" w:rsidRDefault="004811AD" w:rsidP="003F0574">
            <w:pPr>
              <w:jc w:val="center"/>
              <w:rPr>
                <w:rFonts w:cstheme="minorHAnsi"/>
                <w:b/>
                <w:sz w:val="14"/>
                <w:szCs w:val="14"/>
              </w:rPr>
            </w:pPr>
            <w:r w:rsidRPr="002B4CAC">
              <w:rPr>
                <w:rFonts w:cstheme="minorHAnsi"/>
                <w:b/>
                <w:sz w:val="14"/>
                <w:szCs w:val="14"/>
              </w:rPr>
              <w:t>SS5.2</w:t>
            </w:r>
          </w:p>
        </w:tc>
        <w:tc>
          <w:tcPr>
            <w:tcW w:w="7830" w:type="dxa"/>
            <w:shd w:val="clear" w:color="auto" w:fill="F2F2F2" w:themeFill="background1" w:themeFillShade="F2"/>
            <w:vAlign w:val="center"/>
          </w:tcPr>
          <w:p w14:paraId="789F508C" w14:textId="77777777" w:rsidR="004811AD" w:rsidRPr="002B4CAC" w:rsidRDefault="004811AD" w:rsidP="00006ED9">
            <w:pPr>
              <w:ind w:left="92"/>
              <w:rPr>
                <w:rFonts w:cstheme="minorHAnsi"/>
                <w:bCs/>
                <w:sz w:val="14"/>
                <w:szCs w:val="14"/>
              </w:rPr>
            </w:pPr>
            <w:r w:rsidRPr="002B4CAC">
              <w:rPr>
                <w:rFonts w:cstheme="minorHAnsi"/>
                <w:bCs/>
                <w:sz w:val="14"/>
                <w:szCs w:val="14"/>
              </w:rPr>
              <w:t>Are the Soil Binders installed properly?</w:t>
            </w:r>
          </w:p>
        </w:tc>
      </w:tr>
      <w:tr w:rsidR="004811AD" w:rsidRPr="002B4CAC" w14:paraId="4403C70C" w14:textId="77777777" w:rsidTr="002B4CAC">
        <w:trPr>
          <w:trHeight w:val="20"/>
        </w:trPr>
        <w:tc>
          <w:tcPr>
            <w:tcW w:w="1691" w:type="dxa"/>
            <w:noWrap/>
            <w:vAlign w:val="center"/>
          </w:tcPr>
          <w:p w14:paraId="0630C6BB" w14:textId="77777777" w:rsidR="004811AD" w:rsidRPr="002B4CAC" w:rsidRDefault="004811AD" w:rsidP="00326D8E">
            <w:pPr>
              <w:jc w:val="center"/>
              <w:rPr>
                <w:rFonts w:cstheme="minorHAnsi"/>
                <w:b/>
                <w:sz w:val="14"/>
                <w:szCs w:val="14"/>
              </w:rPr>
            </w:pPr>
            <w:r w:rsidRPr="002B4CAC">
              <w:rPr>
                <w:rFonts w:cstheme="minorHAnsi"/>
                <w:b/>
                <w:sz w:val="14"/>
                <w:szCs w:val="14"/>
              </w:rPr>
              <w:t>SPECs, 13-5.03A General</w:t>
            </w:r>
          </w:p>
        </w:tc>
        <w:tc>
          <w:tcPr>
            <w:tcW w:w="7830" w:type="dxa"/>
            <w:vAlign w:val="center"/>
          </w:tcPr>
          <w:p w14:paraId="1844ACBB" w14:textId="77777777" w:rsidR="004811AD" w:rsidRPr="002B4CAC" w:rsidRDefault="004811AD" w:rsidP="00326D8E">
            <w:pPr>
              <w:ind w:left="72"/>
              <w:rPr>
                <w:rFonts w:cstheme="minorHAnsi"/>
                <w:sz w:val="14"/>
                <w:szCs w:val="14"/>
              </w:rPr>
            </w:pPr>
            <w:r w:rsidRPr="002B4CAC">
              <w:rPr>
                <w:rFonts w:cstheme="minorHAnsi"/>
                <w:sz w:val="14"/>
                <w:szCs w:val="14"/>
              </w:rPr>
              <w:t xml:space="preserve">Do not use </w:t>
            </w:r>
            <w:proofErr w:type="gramStart"/>
            <w:r w:rsidRPr="002B4CAC">
              <w:rPr>
                <w:rFonts w:cstheme="minorHAnsi"/>
                <w:sz w:val="14"/>
                <w:szCs w:val="14"/>
              </w:rPr>
              <w:t>hydraulically-applied</w:t>
            </w:r>
            <w:proofErr w:type="gramEnd"/>
            <w:r w:rsidRPr="002B4CAC">
              <w:rPr>
                <w:rFonts w:cstheme="minorHAnsi"/>
                <w:sz w:val="14"/>
                <w:szCs w:val="14"/>
              </w:rPr>
              <w:t xml:space="preserve"> materials under the following conditions:</w:t>
            </w:r>
          </w:p>
          <w:p w14:paraId="60F730F6" w14:textId="77777777" w:rsidR="00127B6B" w:rsidRDefault="004811AD" w:rsidP="00326D8E">
            <w:pPr>
              <w:ind w:left="72"/>
              <w:rPr>
                <w:rFonts w:cstheme="minorHAnsi"/>
                <w:sz w:val="14"/>
                <w:szCs w:val="14"/>
              </w:rPr>
            </w:pPr>
            <w:r w:rsidRPr="002B4CAC">
              <w:rPr>
                <w:rFonts w:cstheme="minorHAnsi"/>
                <w:sz w:val="14"/>
                <w:szCs w:val="14"/>
              </w:rPr>
              <w:t>1. During precipitation</w:t>
            </w:r>
          </w:p>
          <w:p w14:paraId="5684BC31" w14:textId="77777777" w:rsidR="00127B6B" w:rsidRDefault="004811AD" w:rsidP="00326D8E">
            <w:pPr>
              <w:ind w:left="72"/>
              <w:rPr>
                <w:rFonts w:cstheme="minorHAnsi"/>
                <w:sz w:val="14"/>
                <w:szCs w:val="14"/>
              </w:rPr>
            </w:pPr>
            <w:r w:rsidRPr="002B4CAC">
              <w:rPr>
                <w:rFonts w:cstheme="minorHAnsi"/>
                <w:sz w:val="14"/>
                <w:szCs w:val="14"/>
              </w:rPr>
              <w:t>2. Whenever water is standing on or moving across the soil surface</w:t>
            </w:r>
          </w:p>
          <w:p w14:paraId="1DA34FA3" w14:textId="52FD326F" w:rsidR="004811AD" w:rsidRPr="002B4CAC" w:rsidRDefault="004811AD" w:rsidP="00326D8E">
            <w:pPr>
              <w:ind w:left="72"/>
              <w:rPr>
                <w:rFonts w:cstheme="minorHAnsi"/>
                <w:sz w:val="14"/>
                <w:szCs w:val="14"/>
              </w:rPr>
            </w:pPr>
            <w:r w:rsidRPr="002B4CAC">
              <w:rPr>
                <w:rFonts w:cstheme="minorHAnsi"/>
                <w:sz w:val="14"/>
                <w:szCs w:val="14"/>
              </w:rPr>
              <w:t>3. Soil is frozen</w:t>
            </w:r>
          </w:p>
          <w:p w14:paraId="1D32E18E" w14:textId="77777777" w:rsidR="004811AD" w:rsidRPr="002B4CAC" w:rsidRDefault="004811AD" w:rsidP="00326D8E">
            <w:pPr>
              <w:ind w:left="72"/>
              <w:rPr>
                <w:rFonts w:cstheme="minorHAnsi"/>
                <w:sz w:val="14"/>
                <w:szCs w:val="14"/>
              </w:rPr>
            </w:pPr>
            <w:r w:rsidRPr="002B4CAC">
              <w:rPr>
                <w:rFonts w:cstheme="minorHAnsi"/>
                <w:sz w:val="14"/>
                <w:szCs w:val="14"/>
              </w:rPr>
              <w:t>4. Air temperature is below 40 degrees F during the tackifier's curing period unless allowed by the tackifier manufacturer and authorized</w:t>
            </w:r>
          </w:p>
        </w:tc>
      </w:tr>
      <w:tr w:rsidR="004811AD" w:rsidRPr="002B4CAC" w14:paraId="1ADAFC78" w14:textId="77777777" w:rsidTr="002B4CAC">
        <w:trPr>
          <w:trHeight w:val="20"/>
        </w:trPr>
        <w:tc>
          <w:tcPr>
            <w:tcW w:w="1691" w:type="dxa"/>
            <w:noWrap/>
            <w:vAlign w:val="center"/>
          </w:tcPr>
          <w:p w14:paraId="5FF7F59E" w14:textId="77777777" w:rsidR="004811AD" w:rsidRPr="002B4CAC" w:rsidRDefault="004811AD" w:rsidP="00191A3B">
            <w:pPr>
              <w:jc w:val="center"/>
              <w:rPr>
                <w:rFonts w:cstheme="minorHAnsi"/>
                <w:b/>
                <w:sz w:val="14"/>
                <w:szCs w:val="14"/>
              </w:rPr>
            </w:pPr>
            <w:r w:rsidRPr="002B4CAC">
              <w:rPr>
                <w:rFonts w:cstheme="minorHAnsi"/>
                <w:b/>
                <w:sz w:val="14"/>
                <w:szCs w:val="14"/>
              </w:rPr>
              <w:t>SPECs, 13-5.03J Temporary Soil Binder</w:t>
            </w:r>
          </w:p>
        </w:tc>
        <w:tc>
          <w:tcPr>
            <w:tcW w:w="7830" w:type="dxa"/>
            <w:vAlign w:val="center"/>
          </w:tcPr>
          <w:p w14:paraId="46969B92" w14:textId="77777777" w:rsidR="004811AD" w:rsidRPr="002B4CAC" w:rsidRDefault="004811AD" w:rsidP="00191A3B">
            <w:pPr>
              <w:ind w:left="72"/>
              <w:rPr>
                <w:rFonts w:cstheme="minorHAnsi"/>
                <w:sz w:val="14"/>
                <w:szCs w:val="14"/>
              </w:rPr>
            </w:pPr>
            <w:r w:rsidRPr="002B4CAC">
              <w:rPr>
                <w:rFonts w:cstheme="minorHAnsi"/>
                <w:sz w:val="14"/>
                <w:szCs w:val="14"/>
              </w:rPr>
              <w:t>If rates are not shown, apply temporary soil binder under the manufacturer’s instructions for the slope, soil, and wind conditions.</w:t>
            </w:r>
          </w:p>
        </w:tc>
      </w:tr>
    </w:tbl>
    <w:p w14:paraId="5E14458F" w14:textId="7AE1E03A" w:rsidR="004811AD" w:rsidRDefault="004811AD" w:rsidP="00342CB4">
      <w:pPr>
        <w:tabs>
          <w:tab w:val="left" w:pos="2628"/>
        </w:tabs>
        <w:jc w:val="center"/>
        <w:rPr>
          <w:rFonts w:asciiTheme="minorHAnsi" w:hAnsiTheme="minorHAnsi" w:cstheme="minorHAnsi"/>
          <w:b/>
          <w:bCs/>
          <w:sz w:val="14"/>
          <w:szCs w:val="14"/>
        </w:rPr>
      </w:pPr>
    </w:p>
    <w:p w14:paraId="46641A44" w14:textId="09506CA9" w:rsidR="002B4CAC" w:rsidRDefault="002B4CAC" w:rsidP="00342CB4">
      <w:pPr>
        <w:tabs>
          <w:tab w:val="left" w:pos="2628"/>
        </w:tabs>
        <w:jc w:val="center"/>
        <w:rPr>
          <w:rFonts w:asciiTheme="minorHAnsi" w:hAnsiTheme="minorHAnsi" w:cstheme="minorHAnsi"/>
          <w:b/>
          <w:bCs/>
          <w:sz w:val="14"/>
          <w:szCs w:val="14"/>
        </w:rPr>
      </w:pPr>
    </w:p>
    <w:p w14:paraId="6D654D95" w14:textId="625E4430" w:rsidR="002B4CAC" w:rsidRDefault="002B4CAC" w:rsidP="00342CB4">
      <w:pPr>
        <w:tabs>
          <w:tab w:val="left" w:pos="2628"/>
        </w:tabs>
        <w:jc w:val="center"/>
        <w:rPr>
          <w:rFonts w:asciiTheme="minorHAnsi" w:hAnsiTheme="minorHAnsi" w:cstheme="minorHAnsi"/>
          <w:b/>
          <w:bCs/>
          <w:sz w:val="14"/>
          <w:szCs w:val="14"/>
        </w:rPr>
      </w:pPr>
    </w:p>
    <w:p w14:paraId="556AD767" w14:textId="7ED66ED2" w:rsidR="002B4CAC" w:rsidRDefault="002B4CAC" w:rsidP="00342CB4">
      <w:pPr>
        <w:tabs>
          <w:tab w:val="left" w:pos="2628"/>
        </w:tabs>
        <w:jc w:val="center"/>
        <w:rPr>
          <w:rFonts w:asciiTheme="minorHAnsi" w:hAnsiTheme="minorHAnsi" w:cstheme="minorHAnsi"/>
          <w:b/>
          <w:bCs/>
          <w:sz w:val="14"/>
          <w:szCs w:val="14"/>
        </w:rPr>
      </w:pPr>
    </w:p>
    <w:p w14:paraId="0366576B" w14:textId="0834515B" w:rsidR="002B4CAC" w:rsidRDefault="002B4CAC" w:rsidP="00342CB4">
      <w:pPr>
        <w:tabs>
          <w:tab w:val="left" w:pos="2628"/>
        </w:tabs>
        <w:jc w:val="center"/>
        <w:rPr>
          <w:rFonts w:asciiTheme="minorHAnsi" w:hAnsiTheme="minorHAnsi" w:cstheme="minorHAnsi"/>
          <w:b/>
          <w:bCs/>
          <w:sz w:val="14"/>
          <w:szCs w:val="14"/>
        </w:rPr>
      </w:pPr>
    </w:p>
    <w:p w14:paraId="5A21CD59" w14:textId="77777777" w:rsidR="002B4CAC" w:rsidRPr="002B4CAC" w:rsidRDefault="002B4CAC" w:rsidP="00342CB4">
      <w:pPr>
        <w:tabs>
          <w:tab w:val="left" w:pos="2628"/>
        </w:tabs>
        <w:jc w:val="center"/>
        <w:rPr>
          <w:rFonts w:asciiTheme="minorHAnsi" w:hAnsiTheme="minorHAnsi" w:cstheme="minorHAnsi"/>
          <w:b/>
          <w:bCs/>
          <w:sz w:val="14"/>
          <w:szCs w:val="14"/>
        </w:rPr>
      </w:pPr>
    </w:p>
    <w:tbl>
      <w:tblPr>
        <w:tblStyle w:val="TableGrid"/>
        <w:tblW w:w="9403" w:type="dxa"/>
        <w:tblLook w:val="04A0" w:firstRow="1" w:lastRow="0" w:firstColumn="1" w:lastColumn="0" w:noHBand="0" w:noVBand="1"/>
      </w:tblPr>
      <w:tblGrid>
        <w:gridCol w:w="1670"/>
        <w:gridCol w:w="7733"/>
      </w:tblGrid>
      <w:tr w:rsidR="004811AD" w:rsidRPr="002B4CAC" w14:paraId="504A4F57" w14:textId="77777777" w:rsidTr="002B4CAC">
        <w:trPr>
          <w:trHeight w:val="8"/>
        </w:trPr>
        <w:tc>
          <w:tcPr>
            <w:tcW w:w="1670" w:type="dxa"/>
            <w:shd w:val="clear" w:color="auto" w:fill="auto"/>
            <w:noWrap/>
            <w:vAlign w:val="center"/>
          </w:tcPr>
          <w:p w14:paraId="4ABD611B" w14:textId="77777777" w:rsidR="004811AD" w:rsidRPr="002B4CAC" w:rsidRDefault="004811AD" w:rsidP="000630B1">
            <w:pPr>
              <w:jc w:val="center"/>
              <w:rPr>
                <w:rFonts w:cstheme="minorHAnsi"/>
                <w:b/>
                <w:sz w:val="14"/>
                <w:szCs w:val="14"/>
              </w:rPr>
            </w:pPr>
          </w:p>
        </w:tc>
        <w:tc>
          <w:tcPr>
            <w:tcW w:w="7733" w:type="dxa"/>
            <w:shd w:val="clear" w:color="auto" w:fill="auto"/>
            <w:vAlign w:val="center"/>
          </w:tcPr>
          <w:p w14:paraId="5E4320B3" w14:textId="77777777" w:rsidR="004811AD" w:rsidRPr="002B4CAC" w:rsidRDefault="004811AD" w:rsidP="000630B1">
            <w:pPr>
              <w:ind w:left="92"/>
              <w:rPr>
                <w:rFonts w:cstheme="minorHAnsi"/>
                <w:b/>
                <w:bCs/>
                <w:sz w:val="14"/>
                <w:szCs w:val="14"/>
              </w:rPr>
            </w:pPr>
            <w:r w:rsidRPr="002B4CAC">
              <w:rPr>
                <w:rFonts w:cstheme="minorHAnsi"/>
                <w:b/>
                <w:bCs/>
                <w:sz w:val="14"/>
                <w:szCs w:val="14"/>
              </w:rPr>
              <w:t>Materials</w:t>
            </w:r>
          </w:p>
        </w:tc>
      </w:tr>
      <w:tr w:rsidR="004811AD" w:rsidRPr="002B4CAC" w14:paraId="237E82A1" w14:textId="77777777" w:rsidTr="002B4CAC">
        <w:trPr>
          <w:trHeight w:val="8"/>
        </w:trPr>
        <w:tc>
          <w:tcPr>
            <w:tcW w:w="1670" w:type="dxa"/>
            <w:shd w:val="clear" w:color="auto" w:fill="F2F2F2" w:themeFill="background1" w:themeFillShade="F2"/>
            <w:noWrap/>
            <w:vAlign w:val="center"/>
          </w:tcPr>
          <w:p w14:paraId="4DD28E0D" w14:textId="77777777" w:rsidR="004811AD" w:rsidRPr="002B4CAC" w:rsidRDefault="004811AD" w:rsidP="00ED1E53">
            <w:pPr>
              <w:jc w:val="center"/>
              <w:rPr>
                <w:rFonts w:cstheme="minorHAnsi"/>
                <w:b/>
                <w:sz w:val="14"/>
                <w:szCs w:val="14"/>
              </w:rPr>
            </w:pPr>
            <w:r w:rsidRPr="002B4CAC">
              <w:rPr>
                <w:rFonts w:cstheme="minorHAnsi"/>
                <w:b/>
                <w:sz w:val="14"/>
                <w:szCs w:val="14"/>
              </w:rPr>
              <w:t>SS5.3</w:t>
            </w:r>
          </w:p>
        </w:tc>
        <w:tc>
          <w:tcPr>
            <w:tcW w:w="7733" w:type="dxa"/>
            <w:shd w:val="clear" w:color="auto" w:fill="F2F2F2" w:themeFill="background1" w:themeFillShade="F2"/>
            <w:vAlign w:val="center"/>
          </w:tcPr>
          <w:p w14:paraId="21A07393" w14:textId="77777777" w:rsidR="004811AD" w:rsidRPr="002B4CAC" w:rsidRDefault="004811AD" w:rsidP="00006ED9">
            <w:pPr>
              <w:ind w:left="92"/>
              <w:rPr>
                <w:rFonts w:cstheme="minorHAnsi"/>
                <w:bCs/>
                <w:sz w:val="14"/>
                <w:szCs w:val="14"/>
              </w:rPr>
            </w:pPr>
            <w:r w:rsidRPr="002B4CAC">
              <w:rPr>
                <w:rFonts w:cstheme="minorHAnsi"/>
                <w:bCs/>
                <w:sz w:val="14"/>
                <w:szCs w:val="14"/>
              </w:rPr>
              <w:t>Do soil binders consist of the proper materials?</w:t>
            </w:r>
          </w:p>
        </w:tc>
      </w:tr>
      <w:tr w:rsidR="004811AD" w:rsidRPr="002B4CAC" w14:paraId="03DCBA92" w14:textId="77777777" w:rsidTr="002B4CAC">
        <w:trPr>
          <w:trHeight w:val="8"/>
        </w:trPr>
        <w:tc>
          <w:tcPr>
            <w:tcW w:w="1670" w:type="dxa"/>
            <w:noWrap/>
            <w:vAlign w:val="center"/>
          </w:tcPr>
          <w:p w14:paraId="4766251E" w14:textId="77777777" w:rsidR="004811AD" w:rsidRPr="002B4CAC" w:rsidRDefault="004811AD" w:rsidP="00BC5214">
            <w:pPr>
              <w:jc w:val="center"/>
              <w:rPr>
                <w:rFonts w:cstheme="minorHAnsi"/>
                <w:b/>
                <w:bCs/>
                <w:color w:val="000000"/>
                <w:sz w:val="14"/>
                <w:szCs w:val="14"/>
              </w:rPr>
            </w:pPr>
            <w:r w:rsidRPr="002B4CAC">
              <w:rPr>
                <w:rFonts w:cstheme="minorHAnsi"/>
                <w:b/>
                <w:bCs/>
                <w:color w:val="000000"/>
                <w:sz w:val="14"/>
                <w:szCs w:val="14"/>
              </w:rPr>
              <w:t>SPECs, 21-1.02</w:t>
            </w:r>
            <w:proofErr w:type="gramStart"/>
            <w:r w:rsidRPr="002B4CAC">
              <w:rPr>
                <w:rFonts w:cstheme="minorHAnsi"/>
                <w:b/>
                <w:bCs/>
                <w:color w:val="000000"/>
                <w:sz w:val="14"/>
                <w:szCs w:val="14"/>
              </w:rPr>
              <w:t>F(</w:t>
            </w:r>
            <w:proofErr w:type="gramEnd"/>
            <w:r w:rsidRPr="002B4CAC">
              <w:rPr>
                <w:rFonts w:cstheme="minorHAnsi"/>
                <w:b/>
                <w:bCs/>
                <w:color w:val="000000"/>
                <w:sz w:val="14"/>
                <w:szCs w:val="14"/>
              </w:rPr>
              <w:t>1) Tackifier, General</w:t>
            </w:r>
          </w:p>
        </w:tc>
        <w:tc>
          <w:tcPr>
            <w:tcW w:w="7733" w:type="dxa"/>
            <w:vAlign w:val="center"/>
          </w:tcPr>
          <w:p w14:paraId="34AAC671"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Tackifier must be (1) free from growth or germination inhibiting factors, (2) nonflammable, (3) nontoxic to aquatic organisms, and (4) functional for a minimum of 180 days.</w:t>
            </w:r>
          </w:p>
          <w:p w14:paraId="168BAF06"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 xml:space="preserve">General purpose tackifier may be either a </w:t>
            </w:r>
            <w:proofErr w:type="gramStart"/>
            <w:r w:rsidRPr="002B4CAC">
              <w:rPr>
                <w:rFonts w:cstheme="minorHAnsi"/>
                <w:color w:val="000000"/>
                <w:sz w:val="14"/>
                <w:szCs w:val="14"/>
              </w:rPr>
              <w:t>plant based</w:t>
            </w:r>
            <w:proofErr w:type="gramEnd"/>
            <w:r w:rsidRPr="002B4CAC">
              <w:rPr>
                <w:rFonts w:cstheme="minorHAnsi"/>
                <w:color w:val="000000"/>
                <w:sz w:val="14"/>
                <w:szCs w:val="14"/>
              </w:rPr>
              <w:t xml:space="preserve"> product or a polymeric emulsion blend as follows:</w:t>
            </w:r>
          </w:p>
          <w:p w14:paraId="07C64815" w14:textId="77777777" w:rsidR="004811AD" w:rsidRPr="002B4CAC" w:rsidRDefault="004811AD" w:rsidP="00BC5214">
            <w:pPr>
              <w:ind w:left="252" w:hanging="180"/>
              <w:rPr>
                <w:rFonts w:cstheme="minorHAnsi"/>
                <w:color w:val="000000"/>
                <w:sz w:val="14"/>
                <w:szCs w:val="14"/>
              </w:rPr>
            </w:pPr>
            <w:r w:rsidRPr="002B4CAC">
              <w:rPr>
                <w:rFonts w:cstheme="minorHAnsi"/>
                <w:color w:val="000000"/>
                <w:sz w:val="14"/>
                <w:szCs w:val="14"/>
              </w:rPr>
              <w:t>1. Plant based tackifier must be a natural high molecular weight polysaccharide, a high viscosity hydrocolloid that is miscible in water, and labeled as either guar, psyllium, or starch, as follows:</w:t>
            </w:r>
          </w:p>
          <w:p w14:paraId="5CC80B5E"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1.1. Guar </w:t>
            </w:r>
            <w:proofErr w:type="gramStart"/>
            <w:r w:rsidRPr="002B4CAC">
              <w:rPr>
                <w:rFonts w:cstheme="minorHAnsi"/>
                <w:color w:val="000000"/>
                <w:sz w:val="14"/>
                <w:szCs w:val="14"/>
              </w:rPr>
              <w:t>gum based</w:t>
            </w:r>
            <w:proofErr w:type="gramEnd"/>
            <w:r w:rsidRPr="002B4CAC">
              <w:rPr>
                <w:rFonts w:cstheme="minorHAnsi"/>
                <w:color w:val="000000"/>
                <w:sz w:val="14"/>
                <w:szCs w:val="14"/>
              </w:rPr>
              <w:t xml:space="preserve"> product must be derived from the ground endosperm of the guar plant, </w:t>
            </w:r>
            <w:proofErr w:type="spellStart"/>
            <w:r w:rsidRPr="002B4CAC">
              <w:rPr>
                <w:rFonts w:cstheme="minorHAnsi"/>
                <w:color w:val="000000"/>
                <w:sz w:val="14"/>
                <w:szCs w:val="14"/>
              </w:rPr>
              <w:t>Cyanmopsis</w:t>
            </w:r>
            <w:proofErr w:type="spellEnd"/>
            <w:r w:rsidRPr="002B4CAC">
              <w:rPr>
                <w:rFonts w:cstheme="minorHAnsi"/>
                <w:color w:val="000000"/>
                <w:sz w:val="14"/>
                <w:szCs w:val="14"/>
              </w:rPr>
              <w:t xml:space="preserve"> tetragonolobus. It must be treated with dispersing agents for easy mixing. It must be able to be diluted at the rate of 1 to 5 pounds per 100 gallons of water.</w:t>
            </w:r>
          </w:p>
          <w:p w14:paraId="016908C4"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1.2. Psyllium based product must be manufactured from the finely ground, </w:t>
            </w:r>
            <w:proofErr w:type="spellStart"/>
            <w:r w:rsidRPr="002B4CAC">
              <w:rPr>
                <w:rFonts w:cstheme="minorHAnsi"/>
                <w:color w:val="000000"/>
                <w:sz w:val="14"/>
                <w:szCs w:val="14"/>
              </w:rPr>
              <w:t>mucilloid</w:t>
            </w:r>
            <w:proofErr w:type="spellEnd"/>
            <w:r w:rsidRPr="002B4CAC">
              <w:rPr>
                <w:rFonts w:cstheme="minorHAnsi"/>
                <w:color w:val="000000"/>
                <w:sz w:val="14"/>
                <w:szCs w:val="14"/>
              </w:rPr>
              <w:t xml:space="preserve"> coating of Plantago ovata or Plantago ispaghula seeds and able to dry and form a firm but </w:t>
            </w:r>
            <w:proofErr w:type="spellStart"/>
            <w:r w:rsidRPr="002B4CAC">
              <w:rPr>
                <w:rFonts w:cstheme="minorHAnsi"/>
                <w:color w:val="000000"/>
                <w:sz w:val="14"/>
                <w:szCs w:val="14"/>
              </w:rPr>
              <w:t>rewettable</w:t>
            </w:r>
            <w:proofErr w:type="spellEnd"/>
            <w:r w:rsidRPr="002B4CAC">
              <w:rPr>
                <w:rFonts w:cstheme="minorHAnsi"/>
                <w:color w:val="000000"/>
                <w:sz w:val="14"/>
                <w:szCs w:val="14"/>
              </w:rPr>
              <w:t xml:space="preserve"> membrane.</w:t>
            </w:r>
          </w:p>
          <w:p w14:paraId="35820518"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1.3. Starch based product must be a nonionic, water-soluble, granular material derived from corn, potato, or other plant-based source.</w:t>
            </w:r>
          </w:p>
          <w:p w14:paraId="580A44E8"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2. Polymeric emulsion blend tackifier must be a prepackaged liquid or dry powder, anionic formulation with a residual monomer content not exceeding 0.05 percent by weight. The tackifier must contain and be labeled with one of the following as the primary active ingredients:</w:t>
            </w:r>
          </w:p>
          <w:p w14:paraId="1D025FC2"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2.1. Acrylic copolymers and polymers.</w:t>
            </w:r>
          </w:p>
          <w:p w14:paraId="7F206965"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 xml:space="preserve"> </w:t>
            </w:r>
            <w:r w:rsidRPr="002B4CAC">
              <w:rPr>
                <w:rFonts w:cstheme="minorHAnsi"/>
                <w:color w:val="000000"/>
                <w:sz w:val="14"/>
                <w:szCs w:val="14"/>
              </w:rPr>
              <w:tab/>
              <w:t xml:space="preserve">2.2. Polymers of </w:t>
            </w:r>
            <w:proofErr w:type="spellStart"/>
            <w:r w:rsidRPr="002B4CAC">
              <w:rPr>
                <w:rFonts w:cstheme="minorHAnsi"/>
                <w:color w:val="000000"/>
                <w:sz w:val="14"/>
                <w:szCs w:val="14"/>
              </w:rPr>
              <w:t>methacrylates</w:t>
            </w:r>
            <w:proofErr w:type="spellEnd"/>
            <w:r w:rsidRPr="002B4CAC">
              <w:rPr>
                <w:rFonts w:cstheme="minorHAnsi"/>
                <w:color w:val="000000"/>
                <w:sz w:val="14"/>
                <w:szCs w:val="14"/>
              </w:rPr>
              <w:t xml:space="preserve"> and acrylates.</w:t>
            </w:r>
          </w:p>
          <w:p w14:paraId="19783251"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2.3. Copolymers of sodium acrylates and acrylamides.</w:t>
            </w:r>
          </w:p>
          <w:p w14:paraId="332F132F"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2.4. Polyacrylamide and copolymer of acrylamide.</w:t>
            </w:r>
          </w:p>
          <w:p w14:paraId="2FFFD009"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2.5. Hydrocolloid polymers.</w:t>
            </w:r>
          </w:p>
        </w:tc>
      </w:tr>
    </w:tbl>
    <w:p w14:paraId="45EE2996" w14:textId="77777777" w:rsidR="004811AD" w:rsidRPr="002B4CAC" w:rsidRDefault="004811AD" w:rsidP="00342CB4">
      <w:pPr>
        <w:tabs>
          <w:tab w:val="left" w:pos="2628"/>
        </w:tabs>
        <w:jc w:val="center"/>
        <w:rPr>
          <w:rFonts w:asciiTheme="minorHAnsi" w:hAnsiTheme="minorHAnsi" w:cstheme="minorHAnsi"/>
          <w:b/>
          <w:bCs/>
          <w:sz w:val="14"/>
          <w:szCs w:val="14"/>
        </w:rPr>
      </w:pPr>
    </w:p>
    <w:tbl>
      <w:tblPr>
        <w:tblStyle w:val="TableGrid"/>
        <w:tblW w:w="9437" w:type="dxa"/>
        <w:tblLook w:val="04A0" w:firstRow="1" w:lastRow="0" w:firstColumn="1" w:lastColumn="0" w:noHBand="0" w:noVBand="1"/>
      </w:tblPr>
      <w:tblGrid>
        <w:gridCol w:w="1676"/>
        <w:gridCol w:w="7761"/>
      </w:tblGrid>
      <w:tr w:rsidR="004811AD" w:rsidRPr="002B4CAC" w14:paraId="37EFF47E" w14:textId="77777777" w:rsidTr="002B4CAC">
        <w:trPr>
          <w:trHeight w:val="18"/>
        </w:trPr>
        <w:tc>
          <w:tcPr>
            <w:tcW w:w="1676" w:type="dxa"/>
            <w:shd w:val="clear" w:color="auto" w:fill="auto"/>
            <w:noWrap/>
            <w:vAlign w:val="center"/>
          </w:tcPr>
          <w:p w14:paraId="5CBE4252" w14:textId="77777777" w:rsidR="004811AD" w:rsidRPr="002B4CAC" w:rsidRDefault="004811AD" w:rsidP="000630B1">
            <w:pPr>
              <w:jc w:val="center"/>
              <w:rPr>
                <w:rFonts w:cstheme="minorHAnsi"/>
                <w:b/>
                <w:sz w:val="14"/>
                <w:szCs w:val="14"/>
              </w:rPr>
            </w:pPr>
          </w:p>
        </w:tc>
        <w:tc>
          <w:tcPr>
            <w:tcW w:w="7761" w:type="dxa"/>
            <w:shd w:val="clear" w:color="auto" w:fill="auto"/>
            <w:vAlign w:val="center"/>
          </w:tcPr>
          <w:p w14:paraId="0A033409" w14:textId="77777777" w:rsidR="004811AD" w:rsidRPr="002B4CAC" w:rsidRDefault="004811AD" w:rsidP="000630B1">
            <w:pPr>
              <w:ind w:left="92"/>
              <w:rPr>
                <w:rFonts w:cstheme="minorHAnsi"/>
                <w:b/>
                <w:bCs/>
                <w:sz w:val="14"/>
                <w:szCs w:val="14"/>
              </w:rPr>
            </w:pPr>
            <w:r w:rsidRPr="002B4CAC">
              <w:rPr>
                <w:rFonts w:cstheme="minorHAnsi"/>
                <w:b/>
                <w:bCs/>
                <w:sz w:val="14"/>
                <w:szCs w:val="14"/>
              </w:rPr>
              <w:t>Maintenance</w:t>
            </w:r>
          </w:p>
        </w:tc>
      </w:tr>
      <w:tr w:rsidR="004811AD" w:rsidRPr="002B4CAC" w14:paraId="6846D177" w14:textId="77777777" w:rsidTr="002B4CAC">
        <w:trPr>
          <w:trHeight w:val="18"/>
        </w:trPr>
        <w:tc>
          <w:tcPr>
            <w:tcW w:w="1676" w:type="dxa"/>
            <w:shd w:val="clear" w:color="auto" w:fill="F2F2F2" w:themeFill="background1" w:themeFillShade="F2"/>
            <w:noWrap/>
            <w:vAlign w:val="center"/>
          </w:tcPr>
          <w:p w14:paraId="0B835A99" w14:textId="77777777" w:rsidR="004811AD" w:rsidRPr="002B4CAC" w:rsidRDefault="004811AD" w:rsidP="00ED1E53">
            <w:pPr>
              <w:jc w:val="center"/>
              <w:rPr>
                <w:rFonts w:cstheme="minorHAnsi"/>
                <w:b/>
                <w:sz w:val="14"/>
                <w:szCs w:val="14"/>
              </w:rPr>
            </w:pPr>
            <w:r w:rsidRPr="002B4CAC">
              <w:rPr>
                <w:rFonts w:cstheme="minorHAnsi"/>
                <w:b/>
                <w:sz w:val="14"/>
                <w:szCs w:val="14"/>
              </w:rPr>
              <w:t>SS5.4</w:t>
            </w:r>
          </w:p>
        </w:tc>
        <w:tc>
          <w:tcPr>
            <w:tcW w:w="7761" w:type="dxa"/>
            <w:shd w:val="clear" w:color="auto" w:fill="F2F2F2" w:themeFill="background1" w:themeFillShade="F2"/>
            <w:vAlign w:val="center"/>
          </w:tcPr>
          <w:p w14:paraId="4937445F" w14:textId="77777777" w:rsidR="004811AD" w:rsidRPr="002B4CAC" w:rsidRDefault="004811AD" w:rsidP="00006ED9">
            <w:pPr>
              <w:ind w:left="92"/>
              <w:rPr>
                <w:rFonts w:cstheme="minorHAnsi"/>
                <w:bCs/>
                <w:sz w:val="14"/>
                <w:szCs w:val="14"/>
              </w:rPr>
            </w:pPr>
            <w:r w:rsidRPr="002B4CAC">
              <w:rPr>
                <w:rFonts w:cstheme="minorHAnsi"/>
                <w:bCs/>
                <w:sz w:val="14"/>
                <w:szCs w:val="14"/>
              </w:rPr>
              <w:t>Are the soil binders maintained properly?</w:t>
            </w:r>
          </w:p>
        </w:tc>
      </w:tr>
      <w:tr w:rsidR="004811AD" w:rsidRPr="002B4CAC" w14:paraId="6725429E" w14:textId="77777777" w:rsidTr="002B4CAC">
        <w:trPr>
          <w:cantSplit/>
          <w:trHeight w:val="456"/>
        </w:trPr>
        <w:tc>
          <w:tcPr>
            <w:tcW w:w="1676" w:type="dxa"/>
            <w:vAlign w:val="center"/>
          </w:tcPr>
          <w:p w14:paraId="7FDEC414" w14:textId="77777777" w:rsidR="004811AD" w:rsidRPr="002B4CAC" w:rsidRDefault="004811AD" w:rsidP="00E02CC2">
            <w:pPr>
              <w:jc w:val="center"/>
              <w:rPr>
                <w:rFonts w:cstheme="minorHAnsi"/>
                <w:b/>
                <w:sz w:val="14"/>
                <w:szCs w:val="14"/>
              </w:rPr>
            </w:pPr>
            <w:r w:rsidRPr="002B4CAC">
              <w:rPr>
                <w:rFonts w:cstheme="minorHAnsi"/>
                <w:b/>
                <w:sz w:val="14"/>
                <w:szCs w:val="14"/>
              </w:rPr>
              <w:t>CGP, Order IV.E Proper Operations and Maintenance</w:t>
            </w:r>
          </w:p>
        </w:tc>
        <w:tc>
          <w:tcPr>
            <w:tcW w:w="7761" w:type="dxa"/>
            <w:vAlign w:val="center"/>
          </w:tcPr>
          <w:p w14:paraId="20152B27" w14:textId="77777777" w:rsidR="004811AD" w:rsidRPr="002B4CAC" w:rsidRDefault="004811AD" w:rsidP="00342CB4">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1B79A43B" w14:textId="77777777" w:rsidR="004811AD" w:rsidRPr="002B4CAC" w:rsidRDefault="004811AD" w:rsidP="00D63A22">
      <w:pPr>
        <w:jc w:val="center"/>
        <w:rPr>
          <w:rFonts w:asciiTheme="minorHAnsi" w:hAnsiTheme="minorHAnsi" w:cstheme="minorHAnsi"/>
          <w:sz w:val="14"/>
          <w:szCs w:val="14"/>
        </w:rPr>
      </w:pPr>
    </w:p>
    <w:tbl>
      <w:tblPr>
        <w:tblStyle w:val="TableGrid"/>
        <w:tblW w:w="9437" w:type="dxa"/>
        <w:tblLook w:val="04A0" w:firstRow="1" w:lastRow="0" w:firstColumn="1" w:lastColumn="0" w:noHBand="0" w:noVBand="1"/>
      </w:tblPr>
      <w:tblGrid>
        <w:gridCol w:w="1676"/>
        <w:gridCol w:w="7761"/>
      </w:tblGrid>
      <w:tr w:rsidR="004811AD" w:rsidRPr="002B4CAC" w14:paraId="67590F28" w14:textId="77777777" w:rsidTr="002B4CAC">
        <w:trPr>
          <w:trHeight w:val="19"/>
        </w:trPr>
        <w:tc>
          <w:tcPr>
            <w:tcW w:w="1676" w:type="dxa"/>
            <w:noWrap/>
            <w:vAlign w:val="center"/>
          </w:tcPr>
          <w:p w14:paraId="5DB531B9" w14:textId="77777777" w:rsidR="004811AD" w:rsidRPr="002B4CAC" w:rsidRDefault="004811AD" w:rsidP="000630B1">
            <w:pPr>
              <w:jc w:val="center"/>
              <w:rPr>
                <w:rFonts w:cstheme="minorHAnsi"/>
                <w:b/>
                <w:sz w:val="14"/>
                <w:szCs w:val="14"/>
              </w:rPr>
            </w:pPr>
            <w:r w:rsidRPr="002B4CAC">
              <w:rPr>
                <w:rFonts w:cstheme="minorHAnsi"/>
                <w:b/>
                <w:sz w:val="14"/>
                <w:szCs w:val="14"/>
              </w:rPr>
              <w:t>QUESTION</w:t>
            </w:r>
          </w:p>
        </w:tc>
        <w:tc>
          <w:tcPr>
            <w:tcW w:w="7761" w:type="dxa"/>
            <w:vAlign w:val="center"/>
            <w:hideMark/>
          </w:tcPr>
          <w:p w14:paraId="0B4168AB" w14:textId="77777777" w:rsidR="004811AD" w:rsidRPr="002B4CAC" w:rsidRDefault="004811AD" w:rsidP="000630B1">
            <w:pPr>
              <w:ind w:left="92"/>
              <w:rPr>
                <w:rFonts w:cstheme="minorHAnsi"/>
                <w:b/>
                <w:bCs/>
                <w:sz w:val="14"/>
                <w:szCs w:val="14"/>
              </w:rPr>
            </w:pPr>
            <w:r w:rsidRPr="002B4CAC">
              <w:rPr>
                <w:rFonts w:cstheme="minorHAnsi"/>
                <w:b/>
                <w:bCs/>
                <w:sz w:val="14"/>
                <w:szCs w:val="14"/>
              </w:rPr>
              <w:t>Application</w:t>
            </w:r>
          </w:p>
        </w:tc>
      </w:tr>
      <w:tr w:rsidR="004811AD" w:rsidRPr="002B4CAC" w14:paraId="40194BEE" w14:textId="77777777" w:rsidTr="002B4CAC">
        <w:trPr>
          <w:trHeight w:val="19"/>
        </w:trPr>
        <w:tc>
          <w:tcPr>
            <w:tcW w:w="1676" w:type="dxa"/>
            <w:shd w:val="clear" w:color="auto" w:fill="F2F2F2" w:themeFill="background1" w:themeFillShade="F2"/>
            <w:noWrap/>
            <w:vAlign w:val="center"/>
          </w:tcPr>
          <w:p w14:paraId="5EA763B8" w14:textId="77777777" w:rsidR="004811AD" w:rsidRPr="002B4CAC" w:rsidRDefault="004811AD" w:rsidP="00914A0B">
            <w:pPr>
              <w:jc w:val="center"/>
              <w:rPr>
                <w:rFonts w:cstheme="minorHAnsi"/>
                <w:b/>
                <w:sz w:val="14"/>
                <w:szCs w:val="14"/>
              </w:rPr>
            </w:pPr>
            <w:r w:rsidRPr="002B4CAC">
              <w:rPr>
                <w:rFonts w:cstheme="minorHAnsi"/>
                <w:b/>
                <w:sz w:val="14"/>
                <w:szCs w:val="14"/>
              </w:rPr>
              <w:t>SS6.1</w:t>
            </w:r>
          </w:p>
        </w:tc>
        <w:tc>
          <w:tcPr>
            <w:tcW w:w="7761" w:type="dxa"/>
            <w:shd w:val="clear" w:color="auto" w:fill="F2F2F2" w:themeFill="background1" w:themeFillShade="F2"/>
            <w:vAlign w:val="center"/>
          </w:tcPr>
          <w:p w14:paraId="56A98327" w14:textId="77777777" w:rsidR="004811AD" w:rsidRPr="002B4CAC" w:rsidRDefault="004811AD" w:rsidP="00C871D0">
            <w:pPr>
              <w:ind w:left="92"/>
              <w:rPr>
                <w:rFonts w:cstheme="minorHAnsi"/>
                <w:bCs/>
                <w:sz w:val="14"/>
                <w:szCs w:val="14"/>
              </w:rPr>
            </w:pPr>
            <w:r w:rsidRPr="002B4CAC">
              <w:rPr>
                <w:rFonts w:cstheme="minorHAnsi"/>
                <w:bCs/>
                <w:sz w:val="14"/>
                <w:szCs w:val="14"/>
              </w:rPr>
              <w:t>Is Straw Mulch applied as required?</w:t>
            </w:r>
          </w:p>
        </w:tc>
      </w:tr>
      <w:tr w:rsidR="004811AD" w:rsidRPr="002B4CAC" w14:paraId="751986B8" w14:textId="77777777" w:rsidTr="002B4CAC">
        <w:trPr>
          <w:trHeight w:val="19"/>
        </w:trPr>
        <w:tc>
          <w:tcPr>
            <w:tcW w:w="1676" w:type="dxa"/>
            <w:noWrap/>
            <w:vAlign w:val="center"/>
          </w:tcPr>
          <w:p w14:paraId="2582BE5B" w14:textId="77777777" w:rsidR="004811AD" w:rsidRPr="002B4CAC" w:rsidRDefault="004811AD" w:rsidP="007473FF">
            <w:pPr>
              <w:jc w:val="center"/>
              <w:rPr>
                <w:rFonts w:cstheme="minorHAnsi"/>
                <w:b/>
                <w:sz w:val="14"/>
                <w:szCs w:val="14"/>
              </w:rPr>
            </w:pPr>
            <w:r w:rsidRPr="002B4CAC">
              <w:rPr>
                <w:rFonts w:cstheme="minorHAnsi"/>
                <w:b/>
                <w:sz w:val="14"/>
                <w:szCs w:val="14"/>
              </w:rPr>
              <w:t>CGP, Attachment C.D.2, D.D.2, E.D.2</w:t>
            </w:r>
          </w:p>
        </w:tc>
        <w:tc>
          <w:tcPr>
            <w:tcW w:w="7761" w:type="dxa"/>
            <w:vAlign w:val="center"/>
          </w:tcPr>
          <w:p w14:paraId="23CD7B2F" w14:textId="18434BCA" w:rsidR="004811AD" w:rsidRPr="002B4CAC" w:rsidRDefault="004811AD" w:rsidP="00872EA9">
            <w:pPr>
              <w:spacing w:after="60"/>
              <w:ind w:left="72"/>
              <w:rPr>
                <w:rFonts w:cstheme="minorHAnsi"/>
                <w:sz w:val="14"/>
                <w:szCs w:val="14"/>
              </w:rPr>
            </w:pPr>
            <w:r w:rsidRPr="002B4CAC">
              <w:rPr>
                <w:rFonts w:cstheme="minorHAnsi"/>
                <w:sz w:val="14"/>
                <w:szCs w:val="14"/>
              </w:rPr>
              <w:t xml:space="preserve">Risk Level 1, 2 and 3 dischargers shall provide effective soil cover for </w:t>
            </w:r>
            <w:r w:rsidR="00C90701">
              <w:rPr>
                <w:rFonts w:cstheme="minorHAnsi"/>
                <w:sz w:val="14"/>
                <w:szCs w:val="14"/>
              </w:rPr>
              <w:t>*</w:t>
            </w:r>
            <w:r w:rsidRPr="002B4CAC">
              <w:rPr>
                <w:rFonts w:cstheme="minorHAnsi"/>
                <w:sz w:val="14"/>
                <w:szCs w:val="14"/>
              </w:rPr>
              <w:t>inactive</w:t>
            </w:r>
            <w:r w:rsidR="00C90701">
              <w:rPr>
                <w:rFonts w:cstheme="minorHAnsi"/>
                <w:sz w:val="14"/>
                <w:szCs w:val="14"/>
              </w:rPr>
              <w:t xml:space="preserve"> </w:t>
            </w:r>
            <w:r w:rsidRPr="002B4CAC">
              <w:rPr>
                <w:rFonts w:cstheme="minorHAnsi"/>
                <w:sz w:val="14"/>
                <w:szCs w:val="14"/>
              </w:rPr>
              <w:t>areas and all finished slopes, open space, utility backfill, and completed lots.</w:t>
            </w:r>
          </w:p>
          <w:p w14:paraId="1CFB708D" w14:textId="0973C2A5" w:rsidR="004811AD" w:rsidRPr="002B4CAC" w:rsidRDefault="00C90701" w:rsidP="000630B1">
            <w:pPr>
              <w:ind w:left="72"/>
              <w:rPr>
                <w:rFonts w:cstheme="minorHAnsi"/>
                <w:sz w:val="14"/>
                <w:szCs w:val="14"/>
              </w:rPr>
            </w:pPr>
            <w:r>
              <w:rPr>
                <w:rFonts w:cstheme="minorHAnsi"/>
                <w:sz w:val="14"/>
                <w:szCs w:val="14"/>
              </w:rPr>
              <w:t>*</w:t>
            </w:r>
            <w:r w:rsidR="004811AD" w:rsidRPr="002B4CAC">
              <w:rPr>
                <w:rFonts w:cstheme="minorHAnsi"/>
                <w:sz w:val="14"/>
                <w:szCs w:val="14"/>
              </w:rPr>
              <w:t>Inactive areas of construction are areas of construction activity that have been disturbed and are not scheduled to be re-disturbed for at least 14 days.</w:t>
            </w:r>
          </w:p>
        </w:tc>
      </w:tr>
      <w:tr w:rsidR="004811AD" w:rsidRPr="002B4CAC" w14:paraId="57ADAA8F" w14:textId="77777777" w:rsidTr="002B4CAC">
        <w:trPr>
          <w:trHeight w:val="19"/>
        </w:trPr>
        <w:tc>
          <w:tcPr>
            <w:tcW w:w="1676" w:type="dxa"/>
            <w:noWrap/>
            <w:vAlign w:val="center"/>
          </w:tcPr>
          <w:p w14:paraId="6F523534" w14:textId="77777777" w:rsidR="004811AD" w:rsidRPr="002B4CAC" w:rsidRDefault="004811AD" w:rsidP="007473FF">
            <w:pPr>
              <w:jc w:val="center"/>
              <w:rPr>
                <w:rFonts w:cstheme="minorHAnsi"/>
                <w:b/>
                <w:sz w:val="14"/>
                <w:szCs w:val="14"/>
              </w:rPr>
            </w:pPr>
            <w:r w:rsidRPr="002B4CAC">
              <w:rPr>
                <w:rFonts w:cstheme="minorHAnsi"/>
                <w:b/>
                <w:sz w:val="14"/>
                <w:szCs w:val="14"/>
              </w:rPr>
              <w:t>CGP, Attachment D.E.3, E.E.3</w:t>
            </w:r>
          </w:p>
        </w:tc>
        <w:tc>
          <w:tcPr>
            <w:tcW w:w="7761" w:type="dxa"/>
            <w:vAlign w:val="center"/>
          </w:tcPr>
          <w:p w14:paraId="3FD00F8A" w14:textId="63155FF4" w:rsidR="004811AD" w:rsidRPr="002B4CAC" w:rsidRDefault="004811AD" w:rsidP="00872EA9">
            <w:pPr>
              <w:spacing w:after="60"/>
              <w:ind w:left="72"/>
              <w:rPr>
                <w:rFonts w:cstheme="minorHAnsi"/>
                <w:sz w:val="14"/>
                <w:szCs w:val="14"/>
              </w:rPr>
            </w:pPr>
            <w:r w:rsidRPr="002B4CAC">
              <w:rPr>
                <w:rFonts w:cstheme="minorHAnsi"/>
                <w:sz w:val="14"/>
                <w:szCs w:val="14"/>
              </w:rPr>
              <w:t xml:space="preserve">Risk Level 2 and 3 dischargers shall implement appropriate erosion control BMPs (runoff control and soil stabilization) in conjunction with sediment control BMPs for areas under </w:t>
            </w:r>
            <w:r w:rsidR="00C90701">
              <w:rPr>
                <w:rFonts w:cstheme="minorHAnsi"/>
                <w:sz w:val="14"/>
                <w:szCs w:val="14"/>
              </w:rPr>
              <w:t>*</w:t>
            </w:r>
            <w:r w:rsidRPr="002B4CAC">
              <w:rPr>
                <w:rFonts w:cstheme="minorHAnsi"/>
                <w:sz w:val="14"/>
                <w:szCs w:val="14"/>
              </w:rPr>
              <w:t>active</w:t>
            </w:r>
            <w:r w:rsidR="00C90701">
              <w:rPr>
                <w:rFonts w:cstheme="minorHAnsi"/>
                <w:sz w:val="14"/>
                <w:szCs w:val="14"/>
              </w:rPr>
              <w:t xml:space="preserve"> </w:t>
            </w:r>
            <w:r w:rsidRPr="002B4CAC">
              <w:rPr>
                <w:rFonts w:cstheme="minorHAnsi"/>
                <w:sz w:val="14"/>
                <w:szCs w:val="14"/>
              </w:rPr>
              <w:t>construction.</w:t>
            </w:r>
          </w:p>
          <w:p w14:paraId="2BF10085" w14:textId="7D3323CC" w:rsidR="004811AD" w:rsidRPr="002B4CAC" w:rsidRDefault="00C90701" w:rsidP="00F641B7">
            <w:pPr>
              <w:ind w:left="72"/>
              <w:rPr>
                <w:rFonts w:cstheme="minorHAnsi"/>
                <w:sz w:val="14"/>
                <w:szCs w:val="14"/>
              </w:rPr>
            </w:pPr>
            <w:r>
              <w:rPr>
                <w:rFonts w:cstheme="minorHAnsi"/>
                <w:sz w:val="14"/>
                <w:szCs w:val="14"/>
              </w:rPr>
              <w:t>*</w:t>
            </w:r>
            <w:r w:rsidR="004811AD" w:rsidRPr="002B4CAC">
              <w:rPr>
                <w:rFonts w:cstheme="minorHAnsi"/>
                <w:sz w:val="14"/>
                <w:szCs w:val="14"/>
              </w:rPr>
              <w:t>Active areas of construction are areas undergoing land surface disturbance. This includes construction activity during the preliminary stage, mass grading stage, streets and utilities stage and the vertical construction stage.</w:t>
            </w:r>
          </w:p>
        </w:tc>
      </w:tr>
      <w:tr w:rsidR="004811AD" w:rsidRPr="002B4CAC" w14:paraId="1329A44B" w14:textId="77777777" w:rsidTr="002B4CAC">
        <w:trPr>
          <w:trHeight w:val="19"/>
        </w:trPr>
        <w:tc>
          <w:tcPr>
            <w:tcW w:w="1676" w:type="dxa"/>
            <w:noWrap/>
            <w:vAlign w:val="center"/>
          </w:tcPr>
          <w:p w14:paraId="3C750B4A" w14:textId="77777777" w:rsidR="004811AD" w:rsidRPr="002B4CAC" w:rsidRDefault="004811AD" w:rsidP="000630B1">
            <w:pPr>
              <w:jc w:val="center"/>
              <w:rPr>
                <w:rFonts w:cstheme="minorHAnsi"/>
                <w:b/>
                <w:sz w:val="14"/>
                <w:szCs w:val="14"/>
              </w:rPr>
            </w:pPr>
            <w:r w:rsidRPr="002B4CAC">
              <w:rPr>
                <w:rFonts w:cstheme="minorHAnsi"/>
                <w:b/>
                <w:sz w:val="14"/>
                <w:szCs w:val="14"/>
              </w:rPr>
              <w:t>13-1.03A General</w:t>
            </w:r>
          </w:p>
        </w:tc>
        <w:tc>
          <w:tcPr>
            <w:tcW w:w="7761" w:type="dxa"/>
            <w:vAlign w:val="center"/>
          </w:tcPr>
          <w:p w14:paraId="713ED977" w14:textId="77777777" w:rsidR="004811AD" w:rsidRPr="002B4CAC" w:rsidRDefault="004811AD" w:rsidP="000630B1">
            <w:pPr>
              <w:ind w:left="92"/>
              <w:rPr>
                <w:rFonts w:cstheme="minorHAnsi"/>
                <w:bCs/>
                <w:sz w:val="14"/>
                <w:szCs w:val="14"/>
              </w:rPr>
            </w:pPr>
            <w:r w:rsidRPr="002B4CAC">
              <w:rPr>
                <w:rFonts w:cstheme="minorHAnsi"/>
                <w:bCs/>
                <w:sz w:val="14"/>
                <w:szCs w:val="14"/>
              </w:rPr>
              <w:t>Install soil stabilization materials for water pollution control practices in all work areas that are inactive or before storm events.</w:t>
            </w:r>
          </w:p>
        </w:tc>
      </w:tr>
      <w:tr w:rsidR="004811AD" w:rsidRPr="002B4CAC" w14:paraId="50760108" w14:textId="77777777" w:rsidTr="002B4CAC">
        <w:trPr>
          <w:trHeight w:val="19"/>
        </w:trPr>
        <w:tc>
          <w:tcPr>
            <w:tcW w:w="1676" w:type="dxa"/>
            <w:noWrap/>
            <w:vAlign w:val="center"/>
          </w:tcPr>
          <w:p w14:paraId="3F9080AD" w14:textId="77777777" w:rsidR="004811AD" w:rsidRPr="002B4CAC" w:rsidRDefault="004811AD" w:rsidP="009E4E39">
            <w:pPr>
              <w:jc w:val="center"/>
              <w:rPr>
                <w:rFonts w:cstheme="minorHAnsi"/>
                <w:b/>
                <w:sz w:val="14"/>
                <w:szCs w:val="14"/>
              </w:rPr>
            </w:pPr>
            <w:r w:rsidRPr="002B4CAC">
              <w:rPr>
                <w:rFonts w:cstheme="minorHAnsi"/>
                <w:b/>
                <w:sz w:val="14"/>
                <w:szCs w:val="14"/>
              </w:rPr>
              <w:t>SPECs, 13-5.03A General</w:t>
            </w:r>
          </w:p>
        </w:tc>
        <w:tc>
          <w:tcPr>
            <w:tcW w:w="7761" w:type="dxa"/>
            <w:vAlign w:val="center"/>
          </w:tcPr>
          <w:p w14:paraId="25A545DD" w14:textId="77777777" w:rsidR="004811AD" w:rsidRPr="002B4CAC" w:rsidRDefault="004811AD" w:rsidP="009E4E39">
            <w:pPr>
              <w:ind w:left="72"/>
              <w:rPr>
                <w:rFonts w:cstheme="minorHAnsi"/>
                <w:sz w:val="14"/>
                <w:szCs w:val="14"/>
              </w:rPr>
            </w:pPr>
            <w:r w:rsidRPr="002B4CAC">
              <w:rPr>
                <w:rFonts w:cstheme="minorHAnsi"/>
                <w:sz w:val="14"/>
                <w:szCs w:val="14"/>
              </w:rPr>
              <w:t>Apply temporary soil stabilization materials within 24 hours after an area is ready to receive temporary soil stabilization or before a forecasted storm event.</w:t>
            </w:r>
          </w:p>
        </w:tc>
      </w:tr>
    </w:tbl>
    <w:p w14:paraId="5A127043" w14:textId="77777777" w:rsidR="004811AD" w:rsidRPr="002B4CAC" w:rsidRDefault="004811AD" w:rsidP="00C871D0">
      <w:pPr>
        <w:tabs>
          <w:tab w:val="left" w:pos="2628"/>
        </w:tabs>
        <w:jc w:val="center"/>
        <w:rPr>
          <w:rFonts w:asciiTheme="minorHAnsi" w:hAnsiTheme="minorHAnsi" w:cstheme="minorHAnsi"/>
          <w:b/>
          <w:bCs/>
          <w:sz w:val="14"/>
          <w:szCs w:val="14"/>
        </w:rPr>
      </w:pPr>
    </w:p>
    <w:tbl>
      <w:tblPr>
        <w:tblStyle w:val="TableGrid"/>
        <w:tblW w:w="9454" w:type="dxa"/>
        <w:tblLook w:val="04A0" w:firstRow="1" w:lastRow="0" w:firstColumn="1" w:lastColumn="0" w:noHBand="0" w:noVBand="1"/>
      </w:tblPr>
      <w:tblGrid>
        <w:gridCol w:w="1679"/>
        <w:gridCol w:w="7775"/>
      </w:tblGrid>
      <w:tr w:rsidR="004811AD" w:rsidRPr="002B4CAC" w14:paraId="3682C5F9" w14:textId="77777777" w:rsidTr="002B4CAC">
        <w:trPr>
          <w:trHeight w:val="17"/>
        </w:trPr>
        <w:tc>
          <w:tcPr>
            <w:tcW w:w="1679" w:type="dxa"/>
            <w:noWrap/>
            <w:vAlign w:val="center"/>
          </w:tcPr>
          <w:p w14:paraId="1069AACF" w14:textId="77777777" w:rsidR="004811AD" w:rsidRPr="002B4CAC" w:rsidRDefault="004811AD" w:rsidP="000630B1">
            <w:pPr>
              <w:jc w:val="center"/>
              <w:rPr>
                <w:rFonts w:cstheme="minorHAnsi"/>
                <w:b/>
                <w:sz w:val="14"/>
                <w:szCs w:val="14"/>
              </w:rPr>
            </w:pPr>
          </w:p>
        </w:tc>
        <w:tc>
          <w:tcPr>
            <w:tcW w:w="7775" w:type="dxa"/>
            <w:vAlign w:val="center"/>
          </w:tcPr>
          <w:p w14:paraId="40CA9354" w14:textId="77777777" w:rsidR="004811AD" w:rsidRPr="002B4CAC" w:rsidRDefault="004811AD" w:rsidP="000630B1">
            <w:pPr>
              <w:ind w:left="92"/>
              <w:rPr>
                <w:rFonts w:cstheme="minorHAnsi"/>
                <w:bCs/>
                <w:sz w:val="14"/>
                <w:szCs w:val="14"/>
              </w:rPr>
            </w:pPr>
            <w:r w:rsidRPr="002B4CAC">
              <w:rPr>
                <w:rFonts w:cstheme="minorHAnsi"/>
                <w:b/>
                <w:bCs/>
                <w:sz w:val="14"/>
                <w:szCs w:val="14"/>
              </w:rPr>
              <w:t>Installation</w:t>
            </w:r>
          </w:p>
        </w:tc>
      </w:tr>
      <w:tr w:rsidR="004811AD" w:rsidRPr="002B4CAC" w14:paraId="65D2D955" w14:textId="77777777" w:rsidTr="002B4CAC">
        <w:trPr>
          <w:trHeight w:val="17"/>
        </w:trPr>
        <w:tc>
          <w:tcPr>
            <w:tcW w:w="1679" w:type="dxa"/>
            <w:shd w:val="clear" w:color="auto" w:fill="F2F2F2" w:themeFill="background1" w:themeFillShade="F2"/>
            <w:noWrap/>
            <w:vAlign w:val="center"/>
          </w:tcPr>
          <w:p w14:paraId="51F1ADBC" w14:textId="77777777" w:rsidR="004811AD" w:rsidRPr="002B4CAC" w:rsidRDefault="004811AD" w:rsidP="000630B1">
            <w:pPr>
              <w:jc w:val="center"/>
              <w:rPr>
                <w:rFonts w:cstheme="minorHAnsi"/>
                <w:b/>
                <w:sz w:val="14"/>
                <w:szCs w:val="14"/>
              </w:rPr>
            </w:pPr>
            <w:r w:rsidRPr="002B4CAC">
              <w:rPr>
                <w:rFonts w:cstheme="minorHAnsi"/>
                <w:b/>
                <w:sz w:val="14"/>
                <w:szCs w:val="14"/>
              </w:rPr>
              <w:t>SS6.2</w:t>
            </w:r>
          </w:p>
        </w:tc>
        <w:tc>
          <w:tcPr>
            <w:tcW w:w="7775" w:type="dxa"/>
            <w:shd w:val="clear" w:color="auto" w:fill="F2F2F2" w:themeFill="background1" w:themeFillShade="F2"/>
            <w:vAlign w:val="center"/>
          </w:tcPr>
          <w:p w14:paraId="3FA2DBB1" w14:textId="77777777" w:rsidR="004811AD" w:rsidRPr="002B4CAC" w:rsidRDefault="004811AD" w:rsidP="007473FF">
            <w:pPr>
              <w:ind w:left="92"/>
              <w:rPr>
                <w:rFonts w:cstheme="minorHAnsi"/>
                <w:bCs/>
                <w:sz w:val="14"/>
                <w:szCs w:val="14"/>
              </w:rPr>
            </w:pPr>
            <w:r w:rsidRPr="002B4CAC">
              <w:rPr>
                <w:rFonts w:cstheme="minorHAnsi"/>
                <w:bCs/>
                <w:sz w:val="14"/>
                <w:szCs w:val="14"/>
              </w:rPr>
              <w:t>Is Straw Mulch installed properly?</w:t>
            </w:r>
          </w:p>
        </w:tc>
      </w:tr>
      <w:tr w:rsidR="004811AD" w:rsidRPr="002B4CAC" w14:paraId="6B7BBB8E" w14:textId="77777777" w:rsidTr="002B4CAC">
        <w:trPr>
          <w:trHeight w:val="17"/>
        </w:trPr>
        <w:tc>
          <w:tcPr>
            <w:tcW w:w="1679" w:type="dxa"/>
            <w:noWrap/>
            <w:vAlign w:val="center"/>
          </w:tcPr>
          <w:p w14:paraId="64E88F62" w14:textId="77777777" w:rsidR="004811AD" w:rsidRPr="002B4CAC" w:rsidRDefault="004811AD" w:rsidP="00F641B7">
            <w:pPr>
              <w:jc w:val="center"/>
              <w:rPr>
                <w:rFonts w:cstheme="minorHAnsi"/>
                <w:b/>
                <w:sz w:val="14"/>
                <w:szCs w:val="14"/>
              </w:rPr>
            </w:pPr>
            <w:r w:rsidRPr="002B4CAC">
              <w:rPr>
                <w:rFonts w:cstheme="minorHAnsi"/>
                <w:b/>
                <w:sz w:val="14"/>
                <w:szCs w:val="14"/>
              </w:rPr>
              <w:t>SPECs, 13-5.03A General</w:t>
            </w:r>
          </w:p>
        </w:tc>
        <w:tc>
          <w:tcPr>
            <w:tcW w:w="7775" w:type="dxa"/>
            <w:vAlign w:val="center"/>
          </w:tcPr>
          <w:p w14:paraId="48D185F5" w14:textId="77777777" w:rsidR="004811AD" w:rsidRPr="002B4CAC" w:rsidRDefault="004811AD" w:rsidP="00F641B7">
            <w:pPr>
              <w:ind w:left="72"/>
              <w:rPr>
                <w:rFonts w:cstheme="minorHAnsi"/>
                <w:sz w:val="14"/>
                <w:szCs w:val="14"/>
              </w:rPr>
            </w:pPr>
            <w:r w:rsidRPr="002B4CAC">
              <w:rPr>
                <w:rFonts w:cstheme="minorHAnsi"/>
                <w:sz w:val="14"/>
                <w:szCs w:val="14"/>
              </w:rPr>
              <w:t xml:space="preserve">Do not use </w:t>
            </w:r>
            <w:proofErr w:type="gramStart"/>
            <w:r w:rsidRPr="002B4CAC">
              <w:rPr>
                <w:rFonts w:cstheme="minorHAnsi"/>
                <w:sz w:val="14"/>
                <w:szCs w:val="14"/>
              </w:rPr>
              <w:t>hydraulically-applied</w:t>
            </w:r>
            <w:proofErr w:type="gramEnd"/>
            <w:r w:rsidRPr="002B4CAC">
              <w:rPr>
                <w:rFonts w:cstheme="minorHAnsi"/>
                <w:sz w:val="14"/>
                <w:szCs w:val="14"/>
              </w:rPr>
              <w:t xml:space="preserve"> materials under the following conditions:</w:t>
            </w:r>
          </w:p>
          <w:p w14:paraId="1AE3C466" w14:textId="77777777" w:rsidR="00C90701" w:rsidRDefault="004811AD" w:rsidP="00F641B7">
            <w:pPr>
              <w:ind w:left="72"/>
              <w:rPr>
                <w:rFonts w:cstheme="minorHAnsi"/>
                <w:sz w:val="14"/>
                <w:szCs w:val="14"/>
              </w:rPr>
            </w:pPr>
            <w:r w:rsidRPr="002B4CAC">
              <w:rPr>
                <w:rFonts w:cstheme="minorHAnsi"/>
                <w:sz w:val="14"/>
                <w:szCs w:val="14"/>
              </w:rPr>
              <w:t>1. During precipitation</w:t>
            </w:r>
          </w:p>
          <w:p w14:paraId="0FD43F48" w14:textId="77777777" w:rsidR="00C90701" w:rsidRDefault="004811AD" w:rsidP="00F641B7">
            <w:pPr>
              <w:ind w:left="72"/>
              <w:rPr>
                <w:rFonts w:cstheme="minorHAnsi"/>
                <w:sz w:val="14"/>
                <w:szCs w:val="14"/>
              </w:rPr>
            </w:pPr>
            <w:r w:rsidRPr="002B4CAC">
              <w:rPr>
                <w:rFonts w:cstheme="minorHAnsi"/>
                <w:sz w:val="14"/>
                <w:szCs w:val="14"/>
              </w:rPr>
              <w:t>2. Whenever water is standing on or moving across the soil surface</w:t>
            </w:r>
          </w:p>
          <w:p w14:paraId="290CDC4D" w14:textId="202D95B0" w:rsidR="004811AD" w:rsidRPr="002B4CAC" w:rsidRDefault="004811AD" w:rsidP="00F641B7">
            <w:pPr>
              <w:ind w:left="72"/>
              <w:rPr>
                <w:rFonts w:cstheme="minorHAnsi"/>
                <w:sz w:val="14"/>
                <w:szCs w:val="14"/>
              </w:rPr>
            </w:pPr>
            <w:r w:rsidRPr="002B4CAC">
              <w:rPr>
                <w:rFonts w:cstheme="minorHAnsi"/>
                <w:sz w:val="14"/>
                <w:szCs w:val="14"/>
              </w:rPr>
              <w:t>3. Soil is frozen</w:t>
            </w:r>
          </w:p>
          <w:p w14:paraId="6D6C36B5" w14:textId="77777777" w:rsidR="004811AD" w:rsidRPr="002B4CAC" w:rsidRDefault="004811AD" w:rsidP="00F641B7">
            <w:pPr>
              <w:ind w:left="72"/>
              <w:rPr>
                <w:rFonts w:cstheme="minorHAnsi"/>
                <w:sz w:val="14"/>
                <w:szCs w:val="14"/>
              </w:rPr>
            </w:pPr>
            <w:r w:rsidRPr="002B4CAC">
              <w:rPr>
                <w:rFonts w:cstheme="minorHAnsi"/>
                <w:sz w:val="14"/>
                <w:szCs w:val="14"/>
              </w:rPr>
              <w:t>4. Air temperature is below 40 degrees F during the tackifier's curing period unless allowed by the tackifier manufacturer and authorized</w:t>
            </w:r>
          </w:p>
        </w:tc>
      </w:tr>
      <w:tr w:rsidR="004811AD" w:rsidRPr="002B4CAC" w14:paraId="2DAD9CA9" w14:textId="77777777" w:rsidTr="002B4CAC">
        <w:trPr>
          <w:trHeight w:val="290"/>
        </w:trPr>
        <w:tc>
          <w:tcPr>
            <w:tcW w:w="1679" w:type="dxa"/>
            <w:vAlign w:val="center"/>
          </w:tcPr>
          <w:p w14:paraId="04D735E5" w14:textId="77777777" w:rsidR="004811AD" w:rsidRPr="002B4CAC" w:rsidRDefault="004811AD" w:rsidP="00D56F25">
            <w:pPr>
              <w:jc w:val="center"/>
              <w:rPr>
                <w:rFonts w:cstheme="minorHAnsi"/>
                <w:b/>
                <w:sz w:val="14"/>
                <w:szCs w:val="14"/>
              </w:rPr>
            </w:pPr>
            <w:r w:rsidRPr="002B4CAC">
              <w:rPr>
                <w:rFonts w:cstheme="minorHAnsi"/>
                <w:b/>
                <w:sz w:val="14"/>
                <w:szCs w:val="14"/>
              </w:rPr>
              <w:t>SPECs, 21-1.03</w:t>
            </w:r>
            <w:proofErr w:type="gramStart"/>
            <w:r w:rsidRPr="002B4CAC">
              <w:rPr>
                <w:rFonts w:cstheme="minorHAnsi"/>
                <w:b/>
                <w:sz w:val="14"/>
                <w:szCs w:val="14"/>
              </w:rPr>
              <w:t>H  Straw</w:t>
            </w:r>
            <w:proofErr w:type="gramEnd"/>
          </w:p>
        </w:tc>
        <w:tc>
          <w:tcPr>
            <w:tcW w:w="7775" w:type="dxa"/>
          </w:tcPr>
          <w:p w14:paraId="4F3B36AE" w14:textId="77777777" w:rsidR="004811AD" w:rsidRPr="002B4CAC" w:rsidRDefault="004811AD" w:rsidP="00D56F25">
            <w:pPr>
              <w:ind w:left="72"/>
              <w:rPr>
                <w:rFonts w:cstheme="minorHAnsi"/>
                <w:sz w:val="14"/>
                <w:szCs w:val="14"/>
              </w:rPr>
            </w:pPr>
            <w:r w:rsidRPr="002B4CAC">
              <w:rPr>
                <w:rFonts w:cstheme="minorHAnsi"/>
                <w:sz w:val="14"/>
                <w:szCs w:val="14"/>
              </w:rPr>
              <w:t>Apply straw by spreading it uniformly without clumping or piling at the rates shown, based upon slope measurements. Once straw work is started in an area, apply all materials for that area in the same working day.</w:t>
            </w:r>
          </w:p>
        </w:tc>
      </w:tr>
      <w:tr w:rsidR="004811AD" w:rsidRPr="002B4CAC" w14:paraId="73BAC306" w14:textId="77777777" w:rsidTr="002B4CAC">
        <w:trPr>
          <w:trHeight w:val="17"/>
        </w:trPr>
        <w:tc>
          <w:tcPr>
            <w:tcW w:w="1679" w:type="dxa"/>
            <w:noWrap/>
            <w:vAlign w:val="center"/>
          </w:tcPr>
          <w:p w14:paraId="785FC500" w14:textId="77777777" w:rsidR="004811AD" w:rsidRPr="002B4CAC" w:rsidRDefault="004811AD" w:rsidP="00B96017">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H  Temporary</w:t>
            </w:r>
            <w:proofErr w:type="gramEnd"/>
            <w:r w:rsidRPr="002B4CAC">
              <w:rPr>
                <w:rFonts w:cstheme="minorHAnsi"/>
                <w:b/>
                <w:sz w:val="14"/>
                <w:szCs w:val="14"/>
              </w:rPr>
              <w:t xml:space="preserve"> Tacked Straw</w:t>
            </w:r>
          </w:p>
        </w:tc>
        <w:tc>
          <w:tcPr>
            <w:tcW w:w="7775" w:type="dxa"/>
            <w:vAlign w:val="center"/>
          </w:tcPr>
          <w:p w14:paraId="0D158764" w14:textId="77777777" w:rsidR="004811AD" w:rsidRPr="002B4CAC" w:rsidRDefault="004811AD" w:rsidP="00B96017">
            <w:pPr>
              <w:ind w:left="72"/>
              <w:rPr>
                <w:rFonts w:cstheme="minorHAnsi"/>
                <w:sz w:val="14"/>
                <w:szCs w:val="14"/>
              </w:rPr>
            </w:pPr>
            <w:r w:rsidRPr="002B4CAC">
              <w:rPr>
                <w:rFonts w:cstheme="minorHAnsi"/>
                <w:sz w:val="14"/>
                <w:szCs w:val="14"/>
              </w:rPr>
              <w:t>If rates are not shown, apply temporary tacked straw at the following rate:</w:t>
            </w:r>
          </w:p>
          <w:p w14:paraId="0CF6F3AE" w14:textId="77777777" w:rsidR="00C90701" w:rsidRDefault="004811AD" w:rsidP="00B96017">
            <w:pPr>
              <w:ind w:left="72"/>
              <w:rPr>
                <w:rFonts w:cstheme="minorHAnsi"/>
                <w:sz w:val="14"/>
                <w:szCs w:val="14"/>
              </w:rPr>
            </w:pPr>
            <w:r w:rsidRPr="002B4CAC">
              <w:rPr>
                <w:rFonts w:cstheme="minorHAnsi"/>
                <w:sz w:val="14"/>
                <w:szCs w:val="14"/>
              </w:rPr>
              <w:t>1. Straw at 2.0 tons/acre</w:t>
            </w:r>
          </w:p>
          <w:p w14:paraId="04A2597C" w14:textId="77777777" w:rsidR="00C90701" w:rsidRDefault="004811AD" w:rsidP="00B96017">
            <w:pPr>
              <w:ind w:left="72"/>
              <w:rPr>
                <w:rFonts w:cstheme="minorHAnsi"/>
                <w:sz w:val="14"/>
                <w:szCs w:val="14"/>
              </w:rPr>
            </w:pPr>
            <w:r w:rsidRPr="002B4CAC">
              <w:rPr>
                <w:rFonts w:cstheme="minorHAnsi"/>
                <w:sz w:val="14"/>
                <w:szCs w:val="14"/>
              </w:rPr>
              <w:t xml:space="preserve">2. Fiber at 2,000 </w:t>
            </w:r>
            <w:proofErr w:type="spellStart"/>
            <w:r w:rsidRPr="002B4CAC">
              <w:rPr>
                <w:rFonts w:cstheme="minorHAnsi"/>
                <w:sz w:val="14"/>
                <w:szCs w:val="14"/>
              </w:rPr>
              <w:t>lb</w:t>
            </w:r>
            <w:proofErr w:type="spellEnd"/>
            <w:r w:rsidRPr="002B4CAC">
              <w:rPr>
                <w:rFonts w:cstheme="minorHAnsi"/>
                <w:sz w:val="14"/>
                <w:szCs w:val="14"/>
              </w:rPr>
              <w:t>/acre</w:t>
            </w:r>
          </w:p>
          <w:p w14:paraId="0DF7BA82" w14:textId="634FAAB5" w:rsidR="004811AD" w:rsidRPr="002B4CAC" w:rsidRDefault="004811AD" w:rsidP="00B96017">
            <w:pPr>
              <w:ind w:left="72"/>
              <w:rPr>
                <w:rFonts w:cstheme="minorHAnsi"/>
                <w:sz w:val="14"/>
                <w:szCs w:val="14"/>
              </w:rPr>
            </w:pPr>
            <w:r w:rsidRPr="002B4CAC">
              <w:rPr>
                <w:rFonts w:cstheme="minorHAnsi"/>
                <w:sz w:val="14"/>
                <w:szCs w:val="14"/>
              </w:rPr>
              <w:t>3. Tackifier under the manufacturer's instructions for the slope, soil, and wind conditions</w:t>
            </w:r>
          </w:p>
        </w:tc>
      </w:tr>
    </w:tbl>
    <w:p w14:paraId="171A620B" w14:textId="77777777" w:rsidR="002B4CAC" w:rsidRPr="002B4CAC" w:rsidRDefault="002B4CAC" w:rsidP="00C90701">
      <w:pPr>
        <w:tabs>
          <w:tab w:val="left" w:pos="2628"/>
        </w:tabs>
        <w:rPr>
          <w:rFonts w:asciiTheme="minorHAnsi" w:hAnsiTheme="minorHAnsi" w:cstheme="minorHAnsi"/>
          <w:b/>
          <w:bCs/>
          <w:sz w:val="14"/>
          <w:szCs w:val="14"/>
        </w:rPr>
      </w:pPr>
    </w:p>
    <w:tbl>
      <w:tblPr>
        <w:tblStyle w:val="TableGrid"/>
        <w:tblW w:w="9403" w:type="dxa"/>
        <w:tblLook w:val="04A0" w:firstRow="1" w:lastRow="0" w:firstColumn="1" w:lastColumn="0" w:noHBand="0" w:noVBand="1"/>
      </w:tblPr>
      <w:tblGrid>
        <w:gridCol w:w="1670"/>
        <w:gridCol w:w="7733"/>
      </w:tblGrid>
      <w:tr w:rsidR="004811AD" w:rsidRPr="002B4CAC" w14:paraId="4B948BFB" w14:textId="77777777" w:rsidTr="002B4CAC">
        <w:trPr>
          <w:trHeight w:val="11"/>
        </w:trPr>
        <w:tc>
          <w:tcPr>
            <w:tcW w:w="1670" w:type="dxa"/>
            <w:shd w:val="clear" w:color="auto" w:fill="auto"/>
            <w:noWrap/>
            <w:vAlign w:val="center"/>
          </w:tcPr>
          <w:p w14:paraId="388D90E3" w14:textId="77777777" w:rsidR="004811AD" w:rsidRPr="002B4CAC" w:rsidRDefault="004811AD" w:rsidP="000630B1">
            <w:pPr>
              <w:jc w:val="center"/>
              <w:rPr>
                <w:rFonts w:cstheme="minorHAnsi"/>
                <w:b/>
                <w:sz w:val="14"/>
                <w:szCs w:val="14"/>
              </w:rPr>
            </w:pPr>
          </w:p>
        </w:tc>
        <w:tc>
          <w:tcPr>
            <w:tcW w:w="7733" w:type="dxa"/>
            <w:shd w:val="clear" w:color="auto" w:fill="auto"/>
            <w:vAlign w:val="center"/>
          </w:tcPr>
          <w:p w14:paraId="29FC3546" w14:textId="77777777" w:rsidR="004811AD" w:rsidRPr="002B4CAC" w:rsidRDefault="004811AD" w:rsidP="000630B1">
            <w:pPr>
              <w:ind w:left="92"/>
              <w:rPr>
                <w:rFonts w:cstheme="minorHAnsi"/>
                <w:b/>
                <w:bCs/>
                <w:sz w:val="14"/>
                <w:szCs w:val="14"/>
              </w:rPr>
            </w:pPr>
            <w:r w:rsidRPr="002B4CAC">
              <w:rPr>
                <w:rFonts w:cstheme="minorHAnsi"/>
                <w:b/>
                <w:bCs/>
                <w:sz w:val="14"/>
                <w:szCs w:val="14"/>
              </w:rPr>
              <w:t>Materials</w:t>
            </w:r>
          </w:p>
        </w:tc>
      </w:tr>
      <w:tr w:rsidR="004811AD" w:rsidRPr="002B4CAC" w14:paraId="0705BBB3" w14:textId="77777777" w:rsidTr="002B4CAC">
        <w:trPr>
          <w:trHeight w:val="11"/>
        </w:trPr>
        <w:tc>
          <w:tcPr>
            <w:tcW w:w="1670" w:type="dxa"/>
            <w:shd w:val="clear" w:color="auto" w:fill="F2F2F2" w:themeFill="background1" w:themeFillShade="F2"/>
            <w:noWrap/>
            <w:vAlign w:val="center"/>
          </w:tcPr>
          <w:p w14:paraId="1CCAF5F3" w14:textId="77777777" w:rsidR="004811AD" w:rsidRPr="002B4CAC" w:rsidRDefault="004811AD" w:rsidP="000630B1">
            <w:pPr>
              <w:jc w:val="center"/>
              <w:rPr>
                <w:rFonts w:cstheme="minorHAnsi"/>
                <w:b/>
                <w:sz w:val="14"/>
                <w:szCs w:val="14"/>
              </w:rPr>
            </w:pPr>
            <w:r w:rsidRPr="002B4CAC">
              <w:rPr>
                <w:rFonts w:cstheme="minorHAnsi"/>
                <w:b/>
                <w:sz w:val="14"/>
                <w:szCs w:val="14"/>
              </w:rPr>
              <w:t>SS6.3</w:t>
            </w:r>
          </w:p>
        </w:tc>
        <w:tc>
          <w:tcPr>
            <w:tcW w:w="7733" w:type="dxa"/>
            <w:shd w:val="clear" w:color="auto" w:fill="F2F2F2" w:themeFill="background1" w:themeFillShade="F2"/>
            <w:vAlign w:val="center"/>
          </w:tcPr>
          <w:p w14:paraId="314A35FB" w14:textId="77777777" w:rsidR="004811AD" w:rsidRPr="002B4CAC" w:rsidRDefault="004811AD" w:rsidP="007473FF">
            <w:pPr>
              <w:ind w:left="92"/>
              <w:rPr>
                <w:rFonts w:cstheme="minorHAnsi"/>
                <w:bCs/>
                <w:sz w:val="14"/>
                <w:szCs w:val="14"/>
              </w:rPr>
            </w:pPr>
            <w:r w:rsidRPr="002B4CAC">
              <w:rPr>
                <w:rFonts w:cstheme="minorHAnsi"/>
                <w:bCs/>
                <w:sz w:val="14"/>
                <w:szCs w:val="14"/>
              </w:rPr>
              <w:t>Does Straw Mulch consist of the proper materials?</w:t>
            </w:r>
          </w:p>
        </w:tc>
      </w:tr>
      <w:tr w:rsidR="004811AD" w:rsidRPr="002B4CAC" w14:paraId="079BDDA9" w14:textId="77777777" w:rsidTr="002B4CAC">
        <w:trPr>
          <w:trHeight w:val="11"/>
        </w:trPr>
        <w:tc>
          <w:tcPr>
            <w:tcW w:w="1670" w:type="dxa"/>
            <w:noWrap/>
            <w:vAlign w:val="center"/>
          </w:tcPr>
          <w:p w14:paraId="01FE6985" w14:textId="77777777" w:rsidR="004811AD" w:rsidRPr="002B4CAC" w:rsidRDefault="004811AD" w:rsidP="00416E18">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H  Temporary</w:t>
            </w:r>
            <w:proofErr w:type="gramEnd"/>
            <w:r w:rsidRPr="002B4CAC">
              <w:rPr>
                <w:rFonts w:cstheme="minorHAnsi"/>
                <w:b/>
                <w:sz w:val="14"/>
                <w:szCs w:val="14"/>
              </w:rPr>
              <w:t xml:space="preserve"> Tacked Straw</w:t>
            </w:r>
          </w:p>
        </w:tc>
        <w:tc>
          <w:tcPr>
            <w:tcW w:w="7733" w:type="dxa"/>
            <w:vAlign w:val="center"/>
          </w:tcPr>
          <w:p w14:paraId="1822BC3B" w14:textId="77777777" w:rsidR="004811AD" w:rsidRPr="002B4CAC" w:rsidRDefault="004811AD" w:rsidP="00D56F25">
            <w:pPr>
              <w:ind w:left="72"/>
              <w:rPr>
                <w:rFonts w:cstheme="minorHAnsi"/>
                <w:sz w:val="14"/>
                <w:szCs w:val="14"/>
              </w:rPr>
            </w:pPr>
            <w:r w:rsidRPr="002B4CAC">
              <w:rPr>
                <w:rFonts w:cstheme="minorHAnsi"/>
                <w:sz w:val="14"/>
                <w:szCs w:val="14"/>
              </w:rPr>
              <w:t>Fiber for temporary tacked straw must be at least 50 percent wood fiber. The remaining percentage must be cellulose fiber, alternate fiber, or a combination.</w:t>
            </w:r>
          </w:p>
        </w:tc>
      </w:tr>
      <w:tr w:rsidR="004811AD" w:rsidRPr="002B4CAC" w14:paraId="7E620EB8" w14:textId="77777777" w:rsidTr="002B4CAC">
        <w:trPr>
          <w:trHeight w:val="11"/>
        </w:trPr>
        <w:tc>
          <w:tcPr>
            <w:tcW w:w="1670" w:type="dxa"/>
            <w:noWrap/>
            <w:vAlign w:val="center"/>
          </w:tcPr>
          <w:p w14:paraId="019345AF" w14:textId="77777777" w:rsidR="004811AD" w:rsidRPr="002B4CAC" w:rsidRDefault="004811AD" w:rsidP="00416E18">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I  Straw</w:t>
            </w:r>
            <w:proofErr w:type="gramEnd"/>
          </w:p>
        </w:tc>
        <w:tc>
          <w:tcPr>
            <w:tcW w:w="7733" w:type="dxa"/>
            <w:vAlign w:val="center"/>
          </w:tcPr>
          <w:p w14:paraId="09E50147" w14:textId="77777777" w:rsidR="004811AD" w:rsidRPr="002B4CAC" w:rsidRDefault="004811AD" w:rsidP="00C019F2">
            <w:pPr>
              <w:ind w:left="72"/>
              <w:rPr>
                <w:rFonts w:cstheme="minorHAnsi"/>
                <w:sz w:val="14"/>
                <w:szCs w:val="14"/>
              </w:rPr>
            </w:pPr>
            <w:r w:rsidRPr="002B4CAC">
              <w:rPr>
                <w:rFonts w:cstheme="minorHAnsi"/>
                <w:sz w:val="14"/>
                <w:szCs w:val="14"/>
              </w:rPr>
              <w:t>Straw must be stalks from wheat, rice, or barley furnished in air-dry condition with a consistency compatible for application with commercial straw-blowing equipment. Wheat and barley straw must be derived from irrigated crops.</w:t>
            </w:r>
          </w:p>
          <w:p w14:paraId="316EA4D6" w14:textId="77777777" w:rsidR="004811AD" w:rsidRPr="002B4CAC" w:rsidRDefault="004811AD" w:rsidP="00C019F2">
            <w:pPr>
              <w:ind w:left="72"/>
              <w:rPr>
                <w:rFonts w:cstheme="minorHAnsi"/>
                <w:sz w:val="14"/>
                <w:szCs w:val="14"/>
              </w:rPr>
            </w:pPr>
            <w:r w:rsidRPr="002B4CAC">
              <w:rPr>
                <w:rFonts w:cstheme="minorHAnsi"/>
                <w:sz w:val="14"/>
                <w:szCs w:val="14"/>
              </w:rPr>
              <w:t>Straw must be free of plastic, glass, metal, rocks, and refuse or other deleterious material.</w:t>
            </w:r>
          </w:p>
          <w:p w14:paraId="7CB672E1" w14:textId="77777777" w:rsidR="004811AD" w:rsidRPr="002B4CAC" w:rsidRDefault="004811AD" w:rsidP="00C019F2">
            <w:pPr>
              <w:ind w:left="72"/>
              <w:rPr>
                <w:rFonts w:cstheme="minorHAnsi"/>
                <w:sz w:val="14"/>
                <w:szCs w:val="14"/>
              </w:rPr>
            </w:pPr>
            <w:r w:rsidRPr="002B4CAC">
              <w:rPr>
                <w:rFonts w:cstheme="minorHAnsi"/>
                <w:sz w:val="14"/>
                <w:szCs w:val="14"/>
              </w:rPr>
              <w:t xml:space="preserve">Straw must </w:t>
            </w:r>
            <w:proofErr w:type="gramStart"/>
            <w:r w:rsidRPr="002B4CAC">
              <w:rPr>
                <w:rFonts w:cstheme="minorHAnsi"/>
                <w:sz w:val="14"/>
                <w:szCs w:val="14"/>
              </w:rPr>
              <w:t>have not have</w:t>
            </w:r>
            <w:proofErr w:type="gramEnd"/>
            <w:r w:rsidRPr="002B4CAC">
              <w:rPr>
                <w:rFonts w:cstheme="minorHAnsi"/>
                <w:sz w:val="14"/>
                <w:szCs w:val="14"/>
              </w:rPr>
              <w:t xml:space="preserve"> been used for stable bedding.</w:t>
            </w:r>
          </w:p>
        </w:tc>
      </w:tr>
      <w:tr w:rsidR="004811AD" w:rsidRPr="002B4CAC" w14:paraId="1C50061B" w14:textId="77777777" w:rsidTr="002B4CAC">
        <w:trPr>
          <w:trHeight w:val="11"/>
        </w:trPr>
        <w:tc>
          <w:tcPr>
            <w:tcW w:w="1670" w:type="dxa"/>
            <w:noWrap/>
            <w:vAlign w:val="center"/>
          </w:tcPr>
          <w:p w14:paraId="12DB9D83" w14:textId="77777777" w:rsidR="004811AD" w:rsidRPr="002B4CAC" w:rsidRDefault="004811AD" w:rsidP="00BC5214">
            <w:pPr>
              <w:jc w:val="center"/>
              <w:rPr>
                <w:rFonts w:cstheme="minorHAnsi"/>
                <w:b/>
                <w:bCs/>
                <w:color w:val="000000"/>
                <w:sz w:val="14"/>
                <w:szCs w:val="14"/>
              </w:rPr>
            </w:pPr>
            <w:r w:rsidRPr="002B4CAC">
              <w:rPr>
                <w:rFonts w:cstheme="minorHAnsi"/>
                <w:b/>
                <w:bCs/>
                <w:color w:val="000000"/>
                <w:sz w:val="14"/>
                <w:szCs w:val="14"/>
              </w:rPr>
              <w:t>SPECs, 21-1.02</w:t>
            </w:r>
            <w:proofErr w:type="gramStart"/>
            <w:r w:rsidRPr="002B4CAC">
              <w:rPr>
                <w:rFonts w:cstheme="minorHAnsi"/>
                <w:b/>
                <w:bCs/>
                <w:color w:val="000000"/>
                <w:sz w:val="14"/>
                <w:szCs w:val="14"/>
              </w:rPr>
              <w:t>F(</w:t>
            </w:r>
            <w:proofErr w:type="gramEnd"/>
            <w:r w:rsidRPr="002B4CAC">
              <w:rPr>
                <w:rFonts w:cstheme="minorHAnsi"/>
                <w:b/>
                <w:bCs/>
                <w:color w:val="000000"/>
                <w:sz w:val="14"/>
                <w:szCs w:val="14"/>
              </w:rPr>
              <w:t>1) Tackifier, General</w:t>
            </w:r>
          </w:p>
        </w:tc>
        <w:tc>
          <w:tcPr>
            <w:tcW w:w="7733" w:type="dxa"/>
            <w:vAlign w:val="center"/>
          </w:tcPr>
          <w:p w14:paraId="0E365707"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Tackifier must be (1) free from growth or germination inhibiting factors, (2) nonflammable, (3) nontoxic to aquatic organisms, and (4) functional for a minimum of 180 days.</w:t>
            </w:r>
          </w:p>
          <w:p w14:paraId="55B55001"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 xml:space="preserve">General purpose tackifier may be either a </w:t>
            </w:r>
            <w:proofErr w:type="gramStart"/>
            <w:r w:rsidRPr="002B4CAC">
              <w:rPr>
                <w:rFonts w:cstheme="minorHAnsi"/>
                <w:color w:val="000000"/>
                <w:sz w:val="14"/>
                <w:szCs w:val="14"/>
              </w:rPr>
              <w:t>plant based</w:t>
            </w:r>
            <w:proofErr w:type="gramEnd"/>
            <w:r w:rsidRPr="002B4CAC">
              <w:rPr>
                <w:rFonts w:cstheme="minorHAnsi"/>
                <w:color w:val="000000"/>
                <w:sz w:val="14"/>
                <w:szCs w:val="14"/>
              </w:rPr>
              <w:t xml:space="preserve"> product or a polymeric emulsion blend as follows:</w:t>
            </w:r>
          </w:p>
          <w:p w14:paraId="27CB1380" w14:textId="77777777" w:rsidR="004811AD" w:rsidRPr="002B4CAC" w:rsidRDefault="004811AD" w:rsidP="00BC5214">
            <w:pPr>
              <w:ind w:left="252" w:hanging="180"/>
              <w:rPr>
                <w:rFonts w:cstheme="minorHAnsi"/>
                <w:color w:val="000000"/>
                <w:sz w:val="14"/>
                <w:szCs w:val="14"/>
              </w:rPr>
            </w:pPr>
            <w:r w:rsidRPr="002B4CAC">
              <w:rPr>
                <w:rFonts w:cstheme="minorHAnsi"/>
                <w:color w:val="000000"/>
                <w:sz w:val="14"/>
                <w:szCs w:val="14"/>
              </w:rPr>
              <w:t>1. Plant based tackifier must be a natural high molecular weight polysaccharide, a high viscosity hydrocolloid that is miscible in water, and labeled as either guar, psyllium, or starch, as follows:</w:t>
            </w:r>
          </w:p>
          <w:p w14:paraId="34B7E6E0"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1.1. Guar </w:t>
            </w:r>
            <w:proofErr w:type="gramStart"/>
            <w:r w:rsidRPr="002B4CAC">
              <w:rPr>
                <w:rFonts w:cstheme="minorHAnsi"/>
                <w:color w:val="000000"/>
                <w:sz w:val="14"/>
                <w:szCs w:val="14"/>
              </w:rPr>
              <w:t>gum based</w:t>
            </w:r>
            <w:proofErr w:type="gramEnd"/>
            <w:r w:rsidRPr="002B4CAC">
              <w:rPr>
                <w:rFonts w:cstheme="minorHAnsi"/>
                <w:color w:val="000000"/>
                <w:sz w:val="14"/>
                <w:szCs w:val="14"/>
              </w:rPr>
              <w:t xml:space="preserve"> product must be derived from the ground endosperm of the guar plant, </w:t>
            </w:r>
            <w:proofErr w:type="spellStart"/>
            <w:r w:rsidRPr="002B4CAC">
              <w:rPr>
                <w:rFonts w:cstheme="minorHAnsi"/>
                <w:color w:val="000000"/>
                <w:sz w:val="14"/>
                <w:szCs w:val="14"/>
              </w:rPr>
              <w:t>Cyanmopsis</w:t>
            </w:r>
            <w:proofErr w:type="spellEnd"/>
            <w:r w:rsidRPr="002B4CAC">
              <w:rPr>
                <w:rFonts w:cstheme="minorHAnsi"/>
                <w:color w:val="000000"/>
                <w:sz w:val="14"/>
                <w:szCs w:val="14"/>
              </w:rPr>
              <w:t xml:space="preserve"> tetragonolobus. It must be treated with dispersing agents for easy mixing. It must be able to be diluted at the rate of 1 to 5 pounds per 100 gallons of water.</w:t>
            </w:r>
          </w:p>
          <w:p w14:paraId="0E20DCE5" w14:textId="77777777" w:rsidR="004811AD" w:rsidRPr="002B4CAC" w:rsidRDefault="004811AD" w:rsidP="00BC5214">
            <w:pPr>
              <w:tabs>
                <w:tab w:val="left" w:pos="252"/>
              </w:tabs>
              <w:ind w:left="522" w:hanging="450"/>
              <w:rPr>
                <w:rFonts w:cstheme="minorHAnsi"/>
                <w:color w:val="000000"/>
                <w:sz w:val="14"/>
                <w:szCs w:val="14"/>
              </w:rPr>
            </w:pPr>
            <w:r w:rsidRPr="002B4CAC">
              <w:rPr>
                <w:rFonts w:cstheme="minorHAnsi"/>
                <w:color w:val="000000"/>
                <w:sz w:val="14"/>
                <w:szCs w:val="14"/>
              </w:rPr>
              <w:tab/>
              <w:t xml:space="preserve">1.2. Psyllium based product must be manufactured from the finely ground, </w:t>
            </w:r>
            <w:proofErr w:type="spellStart"/>
            <w:r w:rsidRPr="002B4CAC">
              <w:rPr>
                <w:rFonts w:cstheme="minorHAnsi"/>
                <w:color w:val="000000"/>
                <w:sz w:val="14"/>
                <w:szCs w:val="14"/>
              </w:rPr>
              <w:t>mucilloid</w:t>
            </w:r>
            <w:proofErr w:type="spellEnd"/>
            <w:r w:rsidRPr="002B4CAC">
              <w:rPr>
                <w:rFonts w:cstheme="minorHAnsi"/>
                <w:color w:val="000000"/>
                <w:sz w:val="14"/>
                <w:szCs w:val="14"/>
              </w:rPr>
              <w:t xml:space="preserve"> coating of Plantago ovata or Plantago ispaghula seeds and able to dry and form a firm but </w:t>
            </w:r>
            <w:proofErr w:type="spellStart"/>
            <w:r w:rsidRPr="002B4CAC">
              <w:rPr>
                <w:rFonts w:cstheme="minorHAnsi"/>
                <w:color w:val="000000"/>
                <w:sz w:val="14"/>
                <w:szCs w:val="14"/>
              </w:rPr>
              <w:t>rewettable</w:t>
            </w:r>
            <w:proofErr w:type="spellEnd"/>
            <w:r w:rsidRPr="002B4CAC">
              <w:rPr>
                <w:rFonts w:cstheme="minorHAnsi"/>
                <w:color w:val="000000"/>
                <w:sz w:val="14"/>
                <w:szCs w:val="14"/>
              </w:rPr>
              <w:t xml:space="preserve"> membrane.</w:t>
            </w:r>
          </w:p>
          <w:p w14:paraId="1DC6F58A" w14:textId="77777777" w:rsidR="004811AD" w:rsidRPr="002B4CAC" w:rsidRDefault="004811AD" w:rsidP="00BC5214">
            <w:pPr>
              <w:tabs>
                <w:tab w:val="left" w:pos="252"/>
              </w:tabs>
              <w:ind w:left="72"/>
              <w:rPr>
                <w:rFonts w:cstheme="minorHAnsi"/>
                <w:color w:val="000000"/>
                <w:sz w:val="14"/>
                <w:szCs w:val="14"/>
              </w:rPr>
            </w:pPr>
            <w:r w:rsidRPr="002B4CAC">
              <w:rPr>
                <w:rFonts w:cstheme="minorHAnsi"/>
                <w:color w:val="000000"/>
                <w:sz w:val="14"/>
                <w:szCs w:val="14"/>
              </w:rPr>
              <w:tab/>
              <w:t>1.3. Starch based product must be a nonionic, water-soluble, granular material derived from corn, potato, or other plant-based source.</w:t>
            </w:r>
          </w:p>
          <w:p w14:paraId="74C67962" w14:textId="77777777" w:rsidR="004811AD" w:rsidRPr="002B4CAC" w:rsidRDefault="004811AD" w:rsidP="00BC5214">
            <w:pPr>
              <w:ind w:left="72"/>
              <w:rPr>
                <w:rFonts w:cstheme="minorHAnsi"/>
                <w:color w:val="000000"/>
                <w:sz w:val="14"/>
                <w:szCs w:val="14"/>
              </w:rPr>
            </w:pPr>
            <w:r w:rsidRPr="002B4CAC">
              <w:rPr>
                <w:rFonts w:cstheme="minorHAnsi"/>
                <w:color w:val="000000"/>
                <w:sz w:val="14"/>
                <w:szCs w:val="14"/>
              </w:rPr>
              <w:t>2. Polymeric emulsion blend tackifier must be a prepackaged liquid or dry powder, anionic formulation with a residual monomer content not exceeding 0.05 percent by weight. The tackifier must contain and be labeled with one of the following as the primary active ingredients:</w:t>
            </w:r>
          </w:p>
          <w:p w14:paraId="7966913F" w14:textId="77777777" w:rsidR="003C562A" w:rsidRDefault="004811AD" w:rsidP="00B96017">
            <w:pPr>
              <w:tabs>
                <w:tab w:val="left" w:pos="252"/>
                <w:tab w:val="left" w:pos="3492"/>
              </w:tabs>
              <w:ind w:left="72"/>
              <w:rPr>
                <w:rFonts w:cstheme="minorHAnsi"/>
                <w:color w:val="000000"/>
                <w:sz w:val="14"/>
                <w:szCs w:val="14"/>
              </w:rPr>
            </w:pPr>
            <w:r w:rsidRPr="002B4CAC">
              <w:rPr>
                <w:rFonts w:cstheme="minorHAnsi"/>
                <w:color w:val="000000"/>
                <w:sz w:val="14"/>
                <w:szCs w:val="14"/>
              </w:rPr>
              <w:tab/>
              <w:t xml:space="preserve">2.1. Acrylic copolymers and polymers. </w:t>
            </w:r>
          </w:p>
          <w:p w14:paraId="12741445" w14:textId="77777777" w:rsidR="003C562A" w:rsidRDefault="004811AD" w:rsidP="00B96017">
            <w:pPr>
              <w:tabs>
                <w:tab w:val="left" w:pos="252"/>
                <w:tab w:val="left" w:pos="3492"/>
              </w:tabs>
              <w:ind w:left="72"/>
              <w:rPr>
                <w:rFonts w:cstheme="minorHAnsi"/>
                <w:color w:val="000000"/>
                <w:sz w:val="14"/>
                <w:szCs w:val="14"/>
              </w:rPr>
            </w:pPr>
            <w:r w:rsidRPr="002B4CAC">
              <w:rPr>
                <w:rFonts w:cstheme="minorHAnsi"/>
                <w:color w:val="000000"/>
                <w:sz w:val="14"/>
                <w:szCs w:val="14"/>
              </w:rPr>
              <w:t xml:space="preserve">2.2. Polymers of </w:t>
            </w:r>
            <w:proofErr w:type="spellStart"/>
            <w:r w:rsidRPr="002B4CAC">
              <w:rPr>
                <w:rFonts w:cstheme="minorHAnsi"/>
                <w:color w:val="000000"/>
                <w:sz w:val="14"/>
                <w:szCs w:val="14"/>
              </w:rPr>
              <w:t>methacrylates</w:t>
            </w:r>
            <w:proofErr w:type="spellEnd"/>
            <w:r w:rsidRPr="002B4CAC">
              <w:rPr>
                <w:rFonts w:cstheme="minorHAnsi"/>
                <w:color w:val="000000"/>
                <w:sz w:val="14"/>
                <w:szCs w:val="14"/>
              </w:rPr>
              <w:t xml:space="preserve"> and acrylates. </w:t>
            </w:r>
          </w:p>
          <w:p w14:paraId="7D2BA506" w14:textId="7EB21F9F" w:rsidR="004811AD" w:rsidRPr="002B4CAC" w:rsidRDefault="004811AD" w:rsidP="00B96017">
            <w:pPr>
              <w:tabs>
                <w:tab w:val="left" w:pos="252"/>
                <w:tab w:val="left" w:pos="3492"/>
              </w:tabs>
              <w:ind w:left="72"/>
              <w:rPr>
                <w:rFonts w:cstheme="minorHAnsi"/>
                <w:color w:val="000000"/>
                <w:sz w:val="14"/>
                <w:szCs w:val="14"/>
              </w:rPr>
            </w:pPr>
            <w:r w:rsidRPr="002B4CAC">
              <w:rPr>
                <w:rFonts w:cstheme="minorHAnsi"/>
                <w:color w:val="000000"/>
                <w:sz w:val="14"/>
                <w:szCs w:val="14"/>
              </w:rPr>
              <w:t>2.3. Copolymers of sodium acrylates and acrylamides.</w:t>
            </w:r>
          </w:p>
          <w:p w14:paraId="5D82C904" w14:textId="77777777" w:rsidR="003C562A" w:rsidRDefault="004811AD" w:rsidP="00B96017">
            <w:pPr>
              <w:tabs>
                <w:tab w:val="left" w:pos="252"/>
                <w:tab w:val="left" w:pos="4572"/>
              </w:tabs>
              <w:ind w:left="72"/>
              <w:rPr>
                <w:rFonts w:cstheme="minorHAnsi"/>
                <w:color w:val="000000"/>
                <w:sz w:val="14"/>
                <w:szCs w:val="14"/>
              </w:rPr>
            </w:pPr>
            <w:r w:rsidRPr="002B4CAC">
              <w:rPr>
                <w:rFonts w:cstheme="minorHAnsi"/>
                <w:color w:val="000000"/>
                <w:sz w:val="14"/>
                <w:szCs w:val="14"/>
              </w:rPr>
              <w:tab/>
              <w:t xml:space="preserve">2.4. Polyacrylamide and copolymer of acrylamide. </w:t>
            </w:r>
          </w:p>
          <w:p w14:paraId="0E66E446" w14:textId="7B53EB9C" w:rsidR="004811AD" w:rsidRPr="002B4CAC" w:rsidRDefault="004811AD" w:rsidP="00B96017">
            <w:pPr>
              <w:tabs>
                <w:tab w:val="left" w:pos="252"/>
                <w:tab w:val="left" w:pos="4572"/>
              </w:tabs>
              <w:ind w:left="72"/>
              <w:rPr>
                <w:rFonts w:cstheme="minorHAnsi"/>
                <w:color w:val="000000"/>
                <w:sz w:val="14"/>
                <w:szCs w:val="14"/>
              </w:rPr>
            </w:pPr>
            <w:r w:rsidRPr="002B4CAC">
              <w:rPr>
                <w:rFonts w:cstheme="minorHAnsi"/>
                <w:color w:val="000000"/>
                <w:sz w:val="14"/>
                <w:szCs w:val="14"/>
              </w:rPr>
              <w:t>2.5. Hydrocolloid polymers.</w:t>
            </w:r>
          </w:p>
        </w:tc>
      </w:tr>
    </w:tbl>
    <w:p w14:paraId="450707E2" w14:textId="77777777" w:rsidR="004811AD" w:rsidRPr="002B4CAC" w:rsidRDefault="004811AD" w:rsidP="00B96017">
      <w:pPr>
        <w:tabs>
          <w:tab w:val="left" w:pos="2628"/>
        </w:tabs>
        <w:jc w:val="center"/>
        <w:rPr>
          <w:rFonts w:asciiTheme="minorHAnsi" w:hAnsiTheme="minorHAnsi" w:cstheme="minorHAnsi"/>
          <w:color w:val="000000"/>
          <w:sz w:val="14"/>
          <w:szCs w:val="14"/>
        </w:rPr>
      </w:pPr>
    </w:p>
    <w:tbl>
      <w:tblPr>
        <w:tblStyle w:val="TableGrid"/>
        <w:tblW w:w="9420" w:type="dxa"/>
        <w:tblLook w:val="04A0" w:firstRow="1" w:lastRow="0" w:firstColumn="1" w:lastColumn="0" w:noHBand="0" w:noVBand="1"/>
      </w:tblPr>
      <w:tblGrid>
        <w:gridCol w:w="1673"/>
        <w:gridCol w:w="7738"/>
        <w:gridCol w:w="9"/>
      </w:tblGrid>
      <w:tr w:rsidR="004811AD" w:rsidRPr="002B4CAC" w14:paraId="2AAF1E02" w14:textId="77777777" w:rsidTr="002B4CAC">
        <w:trPr>
          <w:trHeight w:val="18"/>
        </w:trPr>
        <w:tc>
          <w:tcPr>
            <w:tcW w:w="1673" w:type="dxa"/>
            <w:noWrap/>
          </w:tcPr>
          <w:p w14:paraId="39C64D48" w14:textId="77777777" w:rsidR="004811AD" w:rsidRPr="002B4CAC" w:rsidRDefault="004811AD" w:rsidP="00416E18">
            <w:pPr>
              <w:jc w:val="center"/>
              <w:rPr>
                <w:rFonts w:cstheme="minorHAnsi"/>
                <w:b/>
                <w:sz w:val="14"/>
                <w:szCs w:val="14"/>
              </w:rPr>
            </w:pPr>
          </w:p>
        </w:tc>
        <w:tc>
          <w:tcPr>
            <w:tcW w:w="7747" w:type="dxa"/>
            <w:gridSpan w:val="2"/>
          </w:tcPr>
          <w:p w14:paraId="078F9761" w14:textId="77777777" w:rsidR="004811AD" w:rsidRPr="002B4CAC" w:rsidRDefault="004811AD" w:rsidP="00416E18">
            <w:pPr>
              <w:ind w:left="92"/>
              <w:rPr>
                <w:rFonts w:cstheme="minorHAnsi"/>
                <w:b/>
                <w:bCs/>
                <w:sz w:val="14"/>
                <w:szCs w:val="14"/>
              </w:rPr>
            </w:pPr>
            <w:r w:rsidRPr="002B4CAC">
              <w:rPr>
                <w:rFonts w:cstheme="minorHAnsi"/>
                <w:b/>
                <w:bCs/>
                <w:sz w:val="14"/>
                <w:szCs w:val="14"/>
              </w:rPr>
              <w:t>Maintenance</w:t>
            </w:r>
          </w:p>
        </w:tc>
      </w:tr>
      <w:tr w:rsidR="004811AD" w:rsidRPr="002B4CAC" w14:paraId="2AFEFB35" w14:textId="77777777" w:rsidTr="002B4CAC">
        <w:trPr>
          <w:trHeight w:val="18"/>
        </w:trPr>
        <w:tc>
          <w:tcPr>
            <w:tcW w:w="1673" w:type="dxa"/>
            <w:shd w:val="clear" w:color="auto" w:fill="F2F2F2" w:themeFill="background1" w:themeFillShade="F2"/>
            <w:noWrap/>
          </w:tcPr>
          <w:p w14:paraId="1B1F0E4B" w14:textId="77777777" w:rsidR="004811AD" w:rsidRPr="002B4CAC" w:rsidRDefault="004811AD" w:rsidP="00A93AB3">
            <w:pPr>
              <w:jc w:val="center"/>
              <w:rPr>
                <w:rFonts w:cstheme="minorHAnsi"/>
                <w:b/>
                <w:sz w:val="14"/>
                <w:szCs w:val="14"/>
              </w:rPr>
            </w:pPr>
            <w:r w:rsidRPr="002B4CAC">
              <w:rPr>
                <w:rFonts w:cstheme="minorHAnsi"/>
                <w:b/>
                <w:sz w:val="14"/>
                <w:szCs w:val="14"/>
              </w:rPr>
              <w:t>SS6.4</w:t>
            </w:r>
          </w:p>
        </w:tc>
        <w:tc>
          <w:tcPr>
            <w:tcW w:w="7747" w:type="dxa"/>
            <w:gridSpan w:val="2"/>
            <w:shd w:val="clear" w:color="auto" w:fill="F2F2F2" w:themeFill="background1" w:themeFillShade="F2"/>
          </w:tcPr>
          <w:p w14:paraId="11740560" w14:textId="77777777" w:rsidR="004811AD" w:rsidRPr="002B4CAC" w:rsidRDefault="004811AD" w:rsidP="007473FF">
            <w:pPr>
              <w:ind w:left="92"/>
              <w:rPr>
                <w:rFonts w:cstheme="minorHAnsi"/>
                <w:bCs/>
                <w:sz w:val="14"/>
                <w:szCs w:val="14"/>
              </w:rPr>
            </w:pPr>
            <w:r w:rsidRPr="002B4CAC">
              <w:rPr>
                <w:rFonts w:cstheme="minorHAnsi"/>
                <w:bCs/>
                <w:sz w:val="14"/>
                <w:szCs w:val="14"/>
              </w:rPr>
              <w:t>Is Straw Mulch maintained properly?</w:t>
            </w:r>
          </w:p>
        </w:tc>
      </w:tr>
      <w:tr w:rsidR="004811AD" w:rsidRPr="002B4CAC" w14:paraId="23131618" w14:textId="77777777" w:rsidTr="002B4CAC">
        <w:trPr>
          <w:gridAfter w:val="1"/>
          <w:wAfter w:w="9" w:type="dxa"/>
          <w:trHeight w:val="456"/>
        </w:trPr>
        <w:tc>
          <w:tcPr>
            <w:tcW w:w="1673" w:type="dxa"/>
            <w:vAlign w:val="center"/>
          </w:tcPr>
          <w:p w14:paraId="12F7F719" w14:textId="77777777" w:rsidR="004811AD" w:rsidRPr="002B4CAC" w:rsidRDefault="004811AD" w:rsidP="00E02CC2">
            <w:pPr>
              <w:jc w:val="center"/>
              <w:rPr>
                <w:rFonts w:cstheme="minorHAnsi"/>
                <w:b/>
                <w:sz w:val="14"/>
                <w:szCs w:val="14"/>
              </w:rPr>
            </w:pPr>
            <w:r w:rsidRPr="002B4CAC">
              <w:rPr>
                <w:rFonts w:cstheme="minorHAnsi"/>
                <w:b/>
                <w:sz w:val="14"/>
                <w:szCs w:val="14"/>
              </w:rPr>
              <w:t>CGP, Order IV.E Proper Operations and Maintenance</w:t>
            </w:r>
          </w:p>
        </w:tc>
        <w:tc>
          <w:tcPr>
            <w:tcW w:w="7738" w:type="dxa"/>
            <w:vAlign w:val="center"/>
          </w:tcPr>
          <w:p w14:paraId="4DCF4190" w14:textId="77777777" w:rsidR="004811AD" w:rsidRPr="002B4CAC" w:rsidRDefault="004811AD" w:rsidP="00416E18">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2E4355F6" w14:textId="77777777" w:rsidR="004811AD" w:rsidRPr="002B4CAC" w:rsidRDefault="004811AD" w:rsidP="00D56F25">
      <w:pPr>
        <w:tabs>
          <w:tab w:val="left" w:pos="2628"/>
        </w:tabs>
        <w:jc w:val="center"/>
        <w:rPr>
          <w:rFonts w:asciiTheme="minorHAnsi" w:hAnsiTheme="minorHAnsi" w:cstheme="minorHAnsi"/>
          <w:b/>
          <w:bCs/>
          <w:sz w:val="14"/>
          <w:szCs w:val="14"/>
        </w:rPr>
      </w:pPr>
    </w:p>
    <w:tbl>
      <w:tblPr>
        <w:tblStyle w:val="TableGrid"/>
        <w:tblW w:w="9420" w:type="dxa"/>
        <w:tblLook w:val="04A0" w:firstRow="1" w:lastRow="0" w:firstColumn="1" w:lastColumn="0" w:noHBand="0" w:noVBand="1"/>
      </w:tblPr>
      <w:tblGrid>
        <w:gridCol w:w="1501"/>
        <w:gridCol w:w="7919"/>
      </w:tblGrid>
      <w:tr w:rsidR="004811AD" w:rsidRPr="002B4CAC" w14:paraId="0F392F23" w14:textId="77777777" w:rsidTr="002B4CAC">
        <w:trPr>
          <w:trHeight w:val="17"/>
        </w:trPr>
        <w:tc>
          <w:tcPr>
            <w:tcW w:w="1501" w:type="dxa"/>
            <w:noWrap/>
            <w:vAlign w:val="center"/>
          </w:tcPr>
          <w:p w14:paraId="3003C417" w14:textId="77777777" w:rsidR="004811AD" w:rsidRPr="002B4CAC" w:rsidRDefault="004811AD" w:rsidP="00D72D6D">
            <w:pPr>
              <w:jc w:val="center"/>
              <w:rPr>
                <w:rFonts w:cstheme="minorHAnsi"/>
                <w:b/>
                <w:sz w:val="14"/>
                <w:szCs w:val="14"/>
              </w:rPr>
            </w:pPr>
            <w:r w:rsidRPr="002B4CAC">
              <w:rPr>
                <w:rFonts w:cstheme="minorHAnsi"/>
                <w:b/>
                <w:sz w:val="14"/>
                <w:szCs w:val="14"/>
              </w:rPr>
              <w:t>QUESTION</w:t>
            </w:r>
          </w:p>
        </w:tc>
        <w:tc>
          <w:tcPr>
            <w:tcW w:w="7919" w:type="dxa"/>
            <w:vAlign w:val="center"/>
            <w:hideMark/>
          </w:tcPr>
          <w:p w14:paraId="1B866E10" w14:textId="77777777" w:rsidR="004811AD" w:rsidRPr="002B4CAC" w:rsidRDefault="004811AD" w:rsidP="00D72D6D">
            <w:pPr>
              <w:ind w:left="93"/>
              <w:rPr>
                <w:rFonts w:cstheme="minorHAnsi"/>
                <w:b/>
                <w:bCs/>
                <w:sz w:val="14"/>
                <w:szCs w:val="14"/>
              </w:rPr>
            </w:pPr>
            <w:r w:rsidRPr="002B4CAC">
              <w:rPr>
                <w:rFonts w:cstheme="minorHAnsi"/>
                <w:b/>
                <w:bCs/>
                <w:sz w:val="14"/>
                <w:szCs w:val="14"/>
              </w:rPr>
              <w:t>Application</w:t>
            </w:r>
          </w:p>
        </w:tc>
      </w:tr>
      <w:tr w:rsidR="004811AD" w:rsidRPr="002B4CAC" w14:paraId="41EB7E39" w14:textId="77777777" w:rsidTr="002B4CAC">
        <w:trPr>
          <w:trHeight w:val="17"/>
        </w:trPr>
        <w:tc>
          <w:tcPr>
            <w:tcW w:w="1501" w:type="dxa"/>
            <w:shd w:val="clear" w:color="auto" w:fill="F2F2F2" w:themeFill="background1" w:themeFillShade="F2"/>
            <w:noWrap/>
            <w:vAlign w:val="center"/>
          </w:tcPr>
          <w:p w14:paraId="1FD20498" w14:textId="77777777" w:rsidR="004811AD" w:rsidRPr="002B4CAC" w:rsidRDefault="004811AD" w:rsidP="00D72D6D">
            <w:pPr>
              <w:jc w:val="center"/>
              <w:rPr>
                <w:rFonts w:cstheme="minorHAnsi"/>
                <w:b/>
                <w:sz w:val="14"/>
                <w:szCs w:val="14"/>
              </w:rPr>
            </w:pPr>
            <w:r w:rsidRPr="002B4CAC">
              <w:rPr>
                <w:rFonts w:cstheme="minorHAnsi"/>
                <w:b/>
                <w:sz w:val="14"/>
                <w:szCs w:val="14"/>
              </w:rPr>
              <w:t>SS7.1</w:t>
            </w:r>
          </w:p>
        </w:tc>
        <w:tc>
          <w:tcPr>
            <w:tcW w:w="7919" w:type="dxa"/>
            <w:shd w:val="clear" w:color="auto" w:fill="F2F2F2" w:themeFill="background1" w:themeFillShade="F2"/>
            <w:vAlign w:val="center"/>
          </w:tcPr>
          <w:p w14:paraId="5706FB82" w14:textId="77777777" w:rsidR="004811AD" w:rsidRPr="002B4CAC" w:rsidRDefault="004811AD" w:rsidP="00CC7C9A">
            <w:pPr>
              <w:ind w:left="93"/>
              <w:rPr>
                <w:rFonts w:cstheme="minorHAnsi"/>
                <w:bCs/>
                <w:sz w:val="14"/>
                <w:szCs w:val="14"/>
              </w:rPr>
            </w:pPr>
            <w:r w:rsidRPr="002B4CAC">
              <w:rPr>
                <w:rFonts w:cstheme="minorHAnsi"/>
                <w:bCs/>
                <w:sz w:val="14"/>
                <w:szCs w:val="14"/>
              </w:rPr>
              <w:t>Are the Geotextile, Plastic, or Erosion Control Blanket/Mats applied as required?</w:t>
            </w:r>
          </w:p>
        </w:tc>
      </w:tr>
      <w:tr w:rsidR="004811AD" w:rsidRPr="002B4CAC" w14:paraId="6239CA56" w14:textId="77777777" w:rsidTr="002B4CAC">
        <w:trPr>
          <w:trHeight w:val="17"/>
        </w:trPr>
        <w:tc>
          <w:tcPr>
            <w:tcW w:w="1501" w:type="dxa"/>
            <w:noWrap/>
            <w:vAlign w:val="center"/>
          </w:tcPr>
          <w:p w14:paraId="02561BF0" w14:textId="77777777" w:rsidR="004811AD" w:rsidRPr="002B4CAC" w:rsidRDefault="004811AD" w:rsidP="00FA0ACF">
            <w:pPr>
              <w:jc w:val="center"/>
              <w:rPr>
                <w:rFonts w:cstheme="minorHAnsi"/>
                <w:b/>
                <w:sz w:val="14"/>
                <w:szCs w:val="14"/>
              </w:rPr>
            </w:pPr>
            <w:r w:rsidRPr="002B4CAC">
              <w:rPr>
                <w:rFonts w:cstheme="minorHAnsi"/>
                <w:b/>
                <w:sz w:val="14"/>
                <w:szCs w:val="14"/>
              </w:rPr>
              <w:t>CGP, Attachment C.D.2, D.D.2, E.D.2</w:t>
            </w:r>
          </w:p>
        </w:tc>
        <w:tc>
          <w:tcPr>
            <w:tcW w:w="7919" w:type="dxa"/>
            <w:vAlign w:val="center"/>
          </w:tcPr>
          <w:p w14:paraId="43B6A81E" w14:textId="7ECC6935" w:rsidR="004811AD" w:rsidRPr="002B4CAC" w:rsidRDefault="004811AD" w:rsidP="003C562A">
            <w:pPr>
              <w:ind w:left="72"/>
              <w:rPr>
                <w:rFonts w:cstheme="minorHAnsi"/>
                <w:sz w:val="14"/>
                <w:szCs w:val="14"/>
              </w:rPr>
            </w:pPr>
            <w:r w:rsidRPr="002B4CAC">
              <w:rPr>
                <w:rFonts w:cstheme="minorHAnsi"/>
                <w:sz w:val="14"/>
                <w:szCs w:val="14"/>
              </w:rPr>
              <w:t xml:space="preserve">Risk Level 1, 2 and 3 dischargers shall provide effective soil cover for </w:t>
            </w:r>
            <w:r w:rsidR="003C562A">
              <w:rPr>
                <w:rFonts w:cstheme="minorHAnsi"/>
                <w:sz w:val="14"/>
                <w:szCs w:val="14"/>
              </w:rPr>
              <w:t>*</w:t>
            </w:r>
            <w:r w:rsidRPr="002B4CAC">
              <w:rPr>
                <w:rFonts w:cstheme="minorHAnsi"/>
                <w:sz w:val="14"/>
                <w:szCs w:val="14"/>
              </w:rPr>
              <w:t>inactive areas and all finished slopes, open space, utility backfill, and completed lots.</w:t>
            </w:r>
          </w:p>
          <w:p w14:paraId="515C6FCC" w14:textId="5CB40EEF" w:rsidR="004811AD" w:rsidRPr="002B4CAC" w:rsidRDefault="003C562A" w:rsidP="00D72D6D">
            <w:pPr>
              <w:ind w:left="72"/>
              <w:rPr>
                <w:rFonts w:cstheme="minorHAnsi"/>
                <w:sz w:val="14"/>
                <w:szCs w:val="14"/>
              </w:rPr>
            </w:pPr>
            <w:r>
              <w:rPr>
                <w:rFonts w:cstheme="minorHAnsi"/>
                <w:sz w:val="14"/>
                <w:szCs w:val="14"/>
              </w:rPr>
              <w:t>*</w:t>
            </w:r>
            <w:r w:rsidR="004811AD" w:rsidRPr="002B4CAC">
              <w:rPr>
                <w:rFonts w:cstheme="minorHAnsi"/>
                <w:sz w:val="14"/>
                <w:szCs w:val="14"/>
              </w:rPr>
              <w:t>Inactive areas of construction are areas of construction activity that have been disturbed and are not scheduled to be re-disturbed for at least 14 days.</w:t>
            </w:r>
          </w:p>
        </w:tc>
      </w:tr>
      <w:tr w:rsidR="004811AD" w:rsidRPr="002B4CAC" w14:paraId="2DEDE9C0" w14:textId="77777777" w:rsidTr="002B4CAC">
        <w:trPr>
          <w:trHeight w:val="17"/>
        </w:trPr>
        <w:tc>
          <w:tcPr>
            <w:tcW w:w="1501" w:type="dxa"/>
            <w:noWrap/>
            <w:vAlign w:val="center"/>
          </w:tcPr>
          <w:p w14:paraId="5E142E4A" w14:textId="77777777" w:rsidR="004811AD" w:rsidRPr="002B4CAC" w:rsidRDefault="004811AD" w:rsidP="00FA0ACF">
            <w:pPr>
              <w:jc w:val="center"/>
              <w:rPr>
                <w:rFonts w:cstheme="minorHAnsi"/>
                <w:b/>
                <w:sz w:val="14"/>
                <w:szCs w:val="14"/>
              </w:rPr>
            </w:pPr>
            <w:r w:rsidRPr="002B4CAC">
              <w:rPr>
                <w:rFonts w:cstheme="minorHAnsi"/>
                <w:b/>
                <w:sz w:val="14"/>
                <w:szCs w:val="14"/>
              </w:rPr>
              <w:t>CGP, Attachment D.E.3, E.E.3</w:t>
            </w:r>
          </w:p>
        </w:tc>
        <w:tc>
          <w:tcPr>
            <w:tcW w:w="7919" w:type="dxa"/>
            <w:vAlign w:val="center"/>
          </w:tcPr>
          <w:p w14:paraId="1A146D2B" w14:textId="2EBF6408" w:rsidR="004811AD" w:rsidRPr="002B4CAC" w:rsidRDefault="004811AD" w:rsidP="003C562A">
            <w:pPr>
              <w:ind w:left="72"/>
              <w:rPr>
                <w:rFonts w:cstheme="minorHAnsi"/>
                <w:sz w:val="14"/>
                <w:szCs w:val="14"/>
              </w:rPr>
            </w:pPr>
            <w:r w:rsidRPr="002B4CAC">
              <w:rPr>
                <w:rFonts w:cstheme="minorHAnsi"/>
                <w:sz w:val="14"/>
                <w:szCs w:val="14"/>
              </w:rPr>
              <w:t xml:space="preserve">Risk Level 2 and 3 dischargers shall implement appropriate erosion control BMPs (runoff control and soil stabilization) in conjunction with sediment control BMPs for areas under </w:t>
            </w:r>
            <w:r w:rsidR="003C562A">
              <w:rPr>
                <w:rFonts w:cstheme="minorHAnsi"/>
                <w:sz w:val="14"/>
                <w:szCs w:val="14"/>
              </w:rPr>
              <w:t>*</w:t>
            </w:r>
            <w:r w:rsidRPr="002B4CAC">
              <w:rPr>
                <w:rFonts w:cstheme="minorHAnsi"/>
                <w:sz w:val="14"/>
                <w:szCs w:val="14"/>
              </w:rPr>
              <w:t>activ</w:t>
            </w:r>
            <w:r w:rsidR="003C562A">
              <w:rPr>
                <w:rFonts w:cstheme="minorHAnsi"/>
                <w:sz w:val="14"/>
                <w:szCs w:val="14"/>
              </w:rPr>
              <w:t>e</w:t>
            </w:r>
            <w:r w:rsidRPr="002B4CAC">
              <w:rPr>
                <w:rFonts w:cstheme="minorHAnsi"/>
                <w:sz w:val="14"/>
                <w:szCs w:val="14"/>
              </w:rPr>
              <w:t xml:space="preserve"> construction.</w:t>
            </w:r>
          </w:p>
          <w:p w14:paraId="1CACD82D" w14:textId="51033E82" w:rsidR="004811AD" w:rsidRPr="002B4CAC" w:rsidRDefault="003C562A" w:rsidP="002909C4">
            <w:pPr>
              <w:ind w:left="72"/>
              <w:rPr>
                <w:rFonts w:cstheme="minorHAnsi"/>
                <w:sz w:val="14"/>
                <w:szCs w:val="14"/>
              </w:rPr>
            </w:pPr>
            <w:r>
              <w:rPr>
                <w:rFonts w:cstheme="minorHAnsi"/>
                <w:sz w:val="14"/>
                <w:szCs w:val="14"/>
              </w:rPr>
              <w:t>*</w:t>
            </w:r>
            <w:r w:rsidR="004811AD" w:rsidRPr="002B4CAC">
              <w:rPr>
                <w:rFonts w:cstheme="minorHAnsi"/>
                <w:sz w:val="14"/>
                <w:szCs w:val="14"/>
              </w:rPr>
              <w:t>Active areas of construction are areas undergoing land surface disturbance. This includes construction activity during the preliminary stage, mass grading stage, streets and utilities stage and the vertical construction stage.</w:t>
            </w:r>
          </w:p>
        </w:tc>
      </w:tr>
      <w:tr w:rsidR="004811AD" w:rsidRPr="002B4CAC" w14:paraId="341C5485" w14:textId="77777777" w:rsidTr="002B4CAC">
        <w:trPr>
          <w:trHeight w:val="17"/>
        </w:trPr>
        <w:tc>
          <w:tcPr>
            <w:tcW w:w="1501" w:type="dxa"/>
            <w:noWrap/>
            <w:vAlign w:val="center"/>
          </w:tcPr>
          <w:p w14:paraId="1B2D3575" w14:textId="77777777" w:rsidR="004811AD" w:rsidRPr="002B4CAC" w:rsidRDefault="004811AD" w:rsidP="002909C4">
            <w:pPr>
              <w:jc w:val="center"/>
              <w:rPr>
                <w:rFonts w:cstheme="minorHAnsi"/>
                <w:b/>
                <w:sz w:val="14"/>
                <w:szCs w:val="14"/>
              </w:rPr>
            </w:pPr>
            <w:r w:rsidRPr="002B4CAC">
              <w:rPr>
                <w:rFonts w:cstheme="minorHAnsi"/>
                <w:b/>
                <w:sz w:val="14"/>
                <w:szCs w:val="14"/>
              </w:rPr>
              <w:t>13-1.03A General</w:t>
            </w:r>
          </w:p>
        </w:tc>
        <w:tc>
          <w:tcPr>
            <w:tcW w:w="7919" w:type="dxa"/>
            <w:vAlign w:val="center"/>
          </w:tcPr>
          <w:p w14:paraId="306880A7" w14:textId="77777777" w:rsidR="004811AD" w:rsidRPr="002B4CAC" w:rsidRDefault="004811AD" w:rsidP="002909C4">
            <w:pPr>
              <w:ind w:left="92"/>
              <w:rPr>
                <w:rFonts w:cstheme="minorHAnsi"/>
                <w:bCs/>
                <w:sz w:val="14"/>
                <w:szCs w:val="14"/>
              </w:rPr>
            </w:pPr>
            <w:r w:rsidRPr="002B4CAC">
              <w:rPr>
                <w:rFonts w:cstheme="minorHAnsi"/>
                <w:bCs/>
                <w:sz w:val="14"/>
                <w:szCs w:val="14"/>
              </w:rPr>
              <w:t>Install soil stabilization materials for water pollution control practices in all work areas that are inactive or before storm events.</w:t>
            </w:r>
          </w:p>
        </w:tc>
      </w:tr>
      <w:tr w:rsidR="004811AD" w:rsidRPr="002B4CAC" w14:paraId="19948DB3" w14:textId="77777777" w:rsidTr="002B4CAC">
        <w:trPr>
          <w:trHeight w:val="17"/>
        </w:trPr>
        <w:tc>
          <w:tcPr>
            <w:tcW w:w="1501" w:type="dxa"/>
            <w:noWrap/>
            <w:vAlign w:val="center"/>
          </w:tcPr>
          <w:p w14:paraId="3DE34197" w14:textId="77777777" w:rsidR="004811AD" w:rsidRPr="002B4CAC" w:rsidRDefault="004811AD" w:rsidP="00CC7C9A">
            <w:pPr>
              <w:jc w:val="center"/>
              <w:rPr>
                <w:rFonts w:cstheme="minorHAnsi"/>
                <w:b/>
                <w:sz w:val="14"/>
                <w:szCs w:val="14"/>
              </w:rPr>
            </w:pPr>
            <w:r w:rsidRPr="002B4CAC">
              <w:rPr>
                <w:rFonts w:cstheme="minorHAnsi"/>
                <w:b/>
                <w:sz w:val="14"/>
                <w:szCs w:val="14"/>
              </w:rPr>
              <w:t>SPECs, 13-5.03A General</w:t>
            </w:r>
          </w:p>
        </w:tc>
        <w:tc>
          <w:tcPr>
            <w:tcW w:w="7919" w:type="dxa"/>
            <w:vAlign w:val="center"/>
          </w:tcPr>
          <w:p w14:paraId="52581E70" w14:textId="77777777" w:rsidR="004811AD" w:rsidRPr="002B4CAC" w:rsidRDefault="004811AD" w:rsidP="00CC7C9A">
            <w:pPr>
              <w:ind w:left="72"/>
              <w:rPr>
                <w:rFonts w:cstheme="minorHAnsi"/>
                <w:sz w:val="14"/>
                <w:szCs w:val="14"/>
              </w:rPr>
            </w:pPr>
            <w:r w:rsidRPr="002B4CAC">
              <w:rPr>
                <w:rFonts w:cstheme="minorHAnsi"/>
                <w:sz w:val="14"/>
                <w:szCs w:val="14"/>
              </w:rPr>
              <w:t>Apply temporary soil stabilization materials within 24 hours after an area is ready to receive temporary soil stabilization or before a forecasted storm event.</w:t>
            </w:r>
          </w:p>
        </w:tc>
      </w:tr>
    </w:tbl>
    <w:p w14:paraId="730CCBCA" w14:textId="77777777" w:rsidR="004811AD" w:rsidRPr="002B4CAC" w:rsidRDefault="004811AD" w:rsidP="008E3D79">
      <w:pPr>
        <w:ind w:left="93"/>
        <w:jc w:val="center"/>
        <w:rPr>
          <w:rFonts w:asciiTheme="minorHAnsi" w:hAnsiTheme="minorHAnsi" w:cstheme="minorHAnsi"/>
          <w:b/>
          <w:bCs/>
          <w:sz w:val="14"/>
          <w:szCs w:val="14"/>
        </w:rPr>
      </w:pPr>
    </w:p>
    <w:tbl>
      <w:tblPr>
        <w:tblStyle w:val="TableGrid"/>
        <w:tblW w:w="9420" w:type="dxa"/>
        <w:tblLook w:val="04A0" w:firstRow="1" w:lastRow="0" w:firstColumn="1" w:lastColumn="0" w:noHBand="0" w:noVBand="1"/>
      </w:tblPr>
      <w:tblGrid>
        <w:gridCol w:w="1501"/>
        <w:gridCol w:w="7919"/>
      </w:tblGrid>
      <w:tr w:rsidR="004811AD" w:rsidRPr="002B4CAC" w14:paraId="0B45E21E" w14:textId="77777777" w:rsidTr="002B4CAC">
        <w:trPr>
          <w:trHeight w:val="33"/>
        </w:trPr>
        <w:tc>
          <w:tcPr>
            <w:tcW w:w="1501" w:type="dxa"/>
            <w:noWrap/>
            <w:vAlign w:val="center"/>
          </w:tcPr>
          <w:p w14:paraId="4CF2F453" w14:textId="77777777" w:rsidR="004811AD" w:rsidRPr="002B4CAC" w:rsidRDefault="004811AD" w:rsidP="00D72D6D">
            <w:pPr>
              <w:jc w:val="center"/>
              <w:rPr>
                <w:rFonts w:cstheme="minorHAnsi"/>
                <w:b/>
                <w:sz w:val="14"/>
                <w:szCs w:val="14"/>
              </w:rPr>
            </w:pPr>
          </w:p>
        </w:tc>
        <w:tc>
          <w:tcPr>
            <w:tcW w:w="7919" w:type="dxa"/>
            <w:vAlign w:val="center"/>
          </w:tcPr>
          <w:p w14:paraId="1F93FC61" w14:textId="77777777" w:rsidR="004811AD" w:rsidRPr="002B4CAC" w:rsidRDefault="004811AD" w:rsidP="00D72D6D">
            <w:pPr>
              <w:ind w:left="93"/>
              <w:rPr>
                <w:rFonts w:cstheme="minorHAnsi"/>
                <w:b/>
                <w:bCs/>
                <w:sz w:val="14"/>
                <w:szCs w:val="14"/>
              </w:rPr>
            </w:pPr>
            <w:r w:rsidRPr="002B4CAC">
              <w:rPr>
                <w:rFonts w:cstheme="minorHAnsi"/>
                <w:b/>
                <w:bCs/>
                <w:sz w:val="14"/>
                <w:szCs w:val="14"/>
              </w:rPr>
              <w:t>Installation</w:t>
            </w:r>
          </w:p>
        </w:tc>
      </w:tr>
      <w:tr w:rsidR="004811AD" w:rsidRPr="002B4CAC" w14:paraId="743C53E9" w14:textId="77777777" w:rsidTr="002B4CAC">
        <w:trPr>
          <w:trHeight w:val="33"/>
        </w:trPr>
        <w:tc>
          <w:tcPr>
            <w:tcW w:w="1501" w:type="dxa"/>
            <w:shd w:val="clear" w:color="auto" w:fill="F2F2F2" w:themeFill="background1" w:themeFillShade="F2"/>
            <w:noWrap/>
            <w:vAlign w:val="center"/>
          </w:tcPr>
          <w:p w14:paraId="13005A50" w14:textId="77777777" w:rsidR="004811AD" w:rsidRPr="002B4CAC" w:rsidRDefault="004811AD" w:rsidP="00D72D6D">
            <w:pPr>
              <w:jc w:val="center"/>
              <w:rPr>
                <w:rFonts w:cstheme="minorHAnsi"/>
                <w:b/>
                <w:sz w:val="14"/>
                <w:szCs w:val="14"/>
              </w:rPr>
            </w:pPr>
            <w:r w:rsidRPr="002B4CAC">
              <w:rPr>
                <w:rFonts w:cstheme="minorHAnsi"/>
                <w:b/>
                <w:sz w:val="14"/>
                <w:szCs w:val="14"/>
              </w:rPr>
              <w:t>SS7.2</w:t>
            </w:r>
          </w:p>
        </w:tc>
        <w:tc>
          <w:tcPr>
            <w:tcW w:w="7919" w:type="dxa"/>
            <w:shd w:val="clear" w:color="auto" w:fill="F2F2F2" w:themeFill="background1" w:themeFillShade="F2"/>
            <w:vAlign w:val="center"/>
          </w:tcPr>
          <w:p w14:paraId="0F95787F" w14:textId="77777777" w:rsidR="004811AD" w:rsidRPr="002B4CAC" w:rsidRDefault="004811AD" w:rsidP="00D72D6D">
            <w:pPr>
              <w:ind w:left="93"/>
              <w:rPr>
                <w:rFonts w:cstheme="minorHAnsi"/>
                <w:bCs/>
                <w:sz w:val="14"/>
                <w:szCs w:val="14"/>
              </w:rPr>
            </w:pPr>
            <w:r w:rsidRPr="002B4CAC">
              <w:rPr>
                <w:rFonts w:cstheme="minorHAnsi"/>
                <w:sz w:val="14"/>
                <w:szCs w:val="14"/>
              </w:rPr>
              <w:t>Are the Geotextile, Plastic or Erosion Control Blankets/Mats installed correctly?</w:t>
            </w:r>
          </w:p>
        </w:tc>
      </w:tr>
      <w:tr w:rsidR="004811AD" w:rsidRPr="002B4CAC" w14:paraId="313BB5CB" w14:textId="77777777" w:rsidTr="002B4CAC">
        <w:trPr>
          <w:trHeight w:val="33"/>
        </w:trPr>
        <w:tc>
          <w:tcPr>
            <w:tcW w:w="1501" w:type="dxa"/>
            <w:noWrap/>
            <w:vAlign w:val="center"/>
          </w:tcPr>
          <w:p w14:paraId="496BFF31" w14:textId="77777777" w:rsidR="004811AD" w:rsidRPr="002B4CAC" w:rsidRDefault="004811AD" w:rsidP="00EC178C">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F  Temporary</w:t>
            </w:r>
            <w:proofErr w:type="gramEnd"/>
            <w:r w:rsidRPr="002B4CAC">
              <w:rPr>
                <w:rFonts w:cstheme="minorHAnsi"/>
                <w:b/>
                <w:sz w:val="14"/>
                <w:szCs w:val="14"/>
              </w:rPr>
              <w:t xml:space="preserve"> Covers</w:t>
            </w:r>
          </w:p>
        </w:tc>
        <w:tc>
          <w:tcPr>
            <w:tcW w:w="7919" w:type="dxa"/>
            <w:vAlign w:val="center"/>
          </w:tcPr>
          <w:p w14:paraId="4F29C3DB" w14:textId="77777777" w:rsidR="004811AD" w:rsidRPr="002B4CAC" w:rsidRDefault="004811AD" w:rsidP="00EC178C">
            <w:pPr>
              <w:ind w:left="72"/>
              <w:rPr>
                <w:rFonts w:cstheme="minorHAnsi"/>
                <w:sz w:val="14"/>
                <w:szCs w:val="14"/>
              </w:rPr>
            </w:pPr>
            <w:r w:rsidRPr="002B4CAC">
              <w:rPr>
                <w:rFonts w:cstheme="minorHAnsi"/>
                <w:sz w:val="14"/>
                <w:szCs w:val="14"/>
              </w:rPr>
              <w:t>Use restrainers to secure the cover fabric or plastic sheeting to the surface of the slope.</w:t>
            </w:r>
          </w:p>
          <w:p w14:paraId="104B8639" w14:textId="77777777" w:rsidR="004811AD" w:rsidRPr="002B4CAC" w:rsidRDefault="004811AD" w:rsidP="00EC178C">
            <w:pPr>
              <w:ind w:left="72"/>
              <w:rPr>
                <w:rFonts w:cstheme="minorHAnsi"/>
                <w:sz w:val="14"/>
                <w:szCs w:val="14"/>
              </w:rPr>
            </w:pPr>
            <w:r w:rsidRPr="002B4CAC">
              <w:rPr>
                <w:rFonts w:cstheme="minorHAnsi"/>
                <w:sz w:val="14"/>
                <w:szCs w:val="14"/>
              </w:rPr>
              <w:t>Restrainers must be one of the following:</w:t>
            </w:r>
          </w:p>
          <w:p w14:paraId="3C68EE22" w14:textId="77777777" w:rsidR="004811AD" w:rsidRPr="002B4CAC" w:rsidRDefault="004811AD" w:rsidP="00EC178C">
            <w:pPr>
              <w:ind w:left="72"/>
              <w:rPr>
                <w:rFonts w:cstheme="minorHAnsi"/>
                <w:sz w:val="14"/>
                <w:szCs w:val="14"/>
              </w:rPr>
            </w:pPr>
            <w:r w:rsidRPr="002B4CAC">
              <w:rPr>
                <w:rFonts w:cstheme="minorHAnsi"/>
                <w:sz w:val="14"/>
                <w:szCs w:val="14"/>
              </w:rPr>
              <w:t>1. Gravel-filled bags roped together and spaced not more than 6 feet apart.</w:t>
            </w:r>
          </w:p>
          <w:p w14:paraId="20845563" w14:textId="77777777" w:rsidR="004811AD" w:rsidRPr="002B4CAC" w:rsidRDefault="004811AD" w:rsidP="00EC178C">
            <w:pPr>
              <w:ind w:left="72"/>
              <w:rPr>
                <w:rFonts w:cstheme="minorHAnsi"/>
                <w:sz w:val="14"/>
                <w:szCs w:val="14"/>
              </w:rPr>
            </w:pPr>
            <w:r w:rsidRPr="002B4CAC">
              <w:rPr>
                <w:rFonts w:cstheme="minorHAnsi"/>
                <w:sz w:val="14"/>
                <w:szCs w:val="14"/>
              </w:rPr>
              <w:t>2. Wooden lath and anchor restrainers as shown. Wooden lath must be 2 by 4 inches by 8 feet made from fir or pine. Anchor restrainers must be made from steel reinforcing bars and spaced not more than 4 feet apart along the wooden lath.</w:t>
            </w:r>
          </w:p>
          <w:p w14:paraId="0FCC71F0" w14:textId="77777777" w:rsidR="004811AD" w:rsidRPr="002B4CAC" w:rsidRDefault="004811AD" w:rsidP="007F583D">
            <w:pPr>
              <w:ind w:left="72"/>
              <w:rPr>
                <w:rFonts w:cstheme="minorHAnsi"/>
                <w:sz w:val="14"/>
                <w:szCs w:val="14"/>
              </w:rPr>
            </w:pPr>
            <w:r w:rsidRPr="002B4CAC">
              <w:rPr>
                <w:rFonts w:cstheme="minorHAnsi"/>
                <w:sz w:val="14"/>
                <w:szCs w:val="14"/>
              </w:rPr>
              <w:t>3. Another authorized method.</w:t>
            </w:r>
          </w:p>
        </w:tc>
      </w:tr>
      <w:tr w:rsidR="004811AD" w:rsidRPr="002B4CAC" w14:paraId="6D63EF34" w14:textId="77777777" w:rsidTr="002B4CAC">
        <w:trPr>
          <w:trHeight w:val="33"/>
        </w:trPr>
        <w:tc>
          <w:tcPr>
            <w:tcW w:w="1501" w:type="dxa"/>
            <w:noWrap/>
            <w:vAlign w:val="center"/>
          </w:tcPr>
          <w:p w14:paraId="5AB9E9A9" w14:textId="77777777" w:rsidR="004811AD" w:rsidRPr="002B4CAC" w:rsidRDefault="004811AD" w:rsidP="00657643">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K  Temporary</w:t>
            </w:r>
            <w:proofErr w:type="gramEnd"/>
            <w:r w:rsidRPr="002B4CAC">
              <w:rPr>
                <w:rFonts w:cstheme="minorHAnsi"/>
                <w:b/>
                <w:sz w:val="14"/>
                <w:szCs w:val="14"/>
              </w:rPr>
              <w:t xml:space="preserve"> Covers</w:t>
            </w:r>
          </w:p>
        </w:tc>
        <w:tc>
          <w:tcPr>
            <w:tcW w:w="7919" w:type="dxa"/>
            <w:vAlign w:val="center"/>
          </w:tcPr>
          <w:p w14:paraId="2945EC16" w14:textId="77777777" w:rsidR="004811AD" w:rsidRPr="002B4CAC" w:rsidRDefault="004811AD" w:rsidP="005E2733">
            <w:pPr>
              <w:ind w:left="72"/>
              <w:rPr>
                <w:rFonts w:cstheme="minorHAnsi"/>
                <w:sz w:val="14"/>
                <w:szCs w:val="14"/>
              </w:rPr>
            </w:pPr>
            <w:r w:rsidRPr="002B4CAC">
              <w:rPr>
                <w:rFonts w:cstheme="minorHAnsi"/>
                <w:sz w:val="14"/>
                <w:szCs w:val="14"/>
              </w:rPr>
              <w:t>Install temporary cover fabric as follows:</w:t>
            </w:r>
          </w:p>
          <w:p w14:paraId="7A7ECCD9" w14:textId="77777777" w:rsidR="004811AD" w:rsidRPr="002B4CAC" w:rsidRDefault="004811AD" w:rsidP="005E2733">
            <w:pPr>
              <w:ind w:left="72"/>
              <w:rPr>
                <w:rFonts w:cstheme="minorHAnsi"/>
                <w:sz w:val="14"/>
                <w:szCs w:val="14"/>
              </w:rPr>
            </w:pPr>
            <w:r w:rsidRPr="002B4CAC">
              <w:rPr>
                <w:rFonts w:cstheme="minorHAnsi"/>
                <w:sz w:val="14"/>
                <w:szCs w:val="14"/>
              </w:rPr>
              <w:t>1. Place fabric loosely on the slope or stockpile with the longitudinal edges perpendicular to the slope contours.</w:t>
            </w:r>
          </w:p>
          <w:p w14:paraId="6D859E42" w14:textId="77777777" w:rsidR="004811AD" w:rsidRPr="002B4CAC" w:rsidRDefault="004811AD" w:rsidP="005E2733">
            <w:pPr>
              <w:ind w:left="72"/>
              <w:rPr>
                <w:rFonts w:cstheme="minorHAnsi"/>
                <w:sz w:val="14"/>
                <w:szCs w:val="14"/>
              </w:rPr>
            </w:pPr>
            <w:r w:rsidRPr="002B4CAC">
              <w:rPr>
                <w:rFonts w:cstheme="minorHAnsi"/>
                <w:sz w:val="14"/>
                <w:szCs w:val="14"/>
              </w:rPr>
              <w:t>2. Place fabric on the upper portion of the slope to overlap the fabric on the lower portion of the slope.</w:t>
            </w:r>
          </w:p>
          <w:p w14:paraId="3A154CE1" w14:textId="77777777" w:rsidR="004811AD" w:rsidRPr="002B4CAC" w:rsidRDefault="004811AD" w:rsidP="005E2733">
            <w:pPr>
              <w:ind w:left="72"/>
              <w:rPr>
                <w:rFonts w:cstheme="minorHAnsi"/>
                <w:sz w:val="14"/>
                <w:szCs w:val="14"/>
              </w:rPr>
            </w:pPr>
            <w:r w:rsidRPr="002B4CAC">
              <w:rPr>
                <w:rFonts w:cstheme="minorHAnsi"/>
                <w:sz w:val="14"/>
                <w:szCs w:val="14"/>
              </w:rPr>
              <w:t>3. Place fabric on the side facing the prevailing wind to overlap the fabric on the downwind side of the slope.</w:t>
            </w:r>
          </w:p>
          <w:p w14:paraId="5E3313CD" w14:textId="77777777" w:rsidR="004811AD" w:rsidRPr="002B4CAC" w:rsidRDefault="004811AD" w:rsidP="005E2733">
            <w:pPr>
              <w:ind w:left="72"/>
              <w:rPr>
                <w:rFonts w:cstheme="minorHAnsi"/>
                <w:sz w:val="14"/>
                <w:szCs w:val="14"/>
              </w:rPr>
            </w:pPr>
            <w:r w:rsidRPr="002B4CAC">
              <w:rPr>
                <w:rFonts w:cstheme="minorHAnsi"/>
                <w:sz w:val="14"/>
                <w:szCs w:val="14"/>
              </w:rPr>
              <w:t>4. Anchor the perimeter edge of the fabric in key trenches.</w:t>
            </w:r>
          </w:p>
          <w:p w14:paraId="688B84EC" w14:textId="77777777" w:rsidR="004811AD" w:rsidRPr="002B4CAC" w:rsidRDefault="004811AD" w:rsidP="005E2733">
            <w:pPr>
              <w:ind w:left="72"/>
              <w:rPr>
                <w:rFonts w:cstheme="minorHAnsi"/>
                <w:sz w:val="14"/>
                <w:szCs w:val="14"/>
              </w:rPr>
            </w:pPr>
            <w:r w:rsidRPr="002B4CAC">
              <w:rPr>
                <w:rFonts w:cstheme="minorHAnsi"/>
                <w:sz w:val="14"/>
                <w:szCs w:val="14"/>
              </w:rPr>
              <w:t>5. Overlap edges of the fabric by at least 2 feet.</w:t>
            </w:r>
          </w:p>
          <w:p w14:paraId="4B774FB0" w14:textId="77777777" w:rsidR="004811AD" w:rsidRPr="002B4CAC" w:rsidRDefault="004811AD" w:rsidP="005E2733">
            <w:pPr>
              <w:ind w:left="72"/>
              <w:rPr>
                <w:rFonts w:cstheme="minorHAnsi"/>
                <w:sz w:val="14"/>
                <w:szCs w:val="14"/>
              </w:rPr>
            </w:pPr>
            <w:r w:rsidRPr="002B4CAC">
              <w:rPr>
                <w:rFonts w:cstheme="minorHAnsi"/>
                <w:sz w:val="14"/>
                <w:szCs w:val="14"/>
              </w:rPr>
              <w:t>6. Place restrainers at the overlap area and along the toe of the slope. Space the restrainers a maximum of 8 feet on center between the overlaps.</w:t>
            </w:r>
          </w:p>
          <w:p w14:paraId="3B38F9BD" w14:textId="77777777" w:rsidR="004811AD" w:rsidRPr="002B4CAC" w:rsidRDefault="004811AD" w:rsidP="005E2733">
            <w:pPr>
              <w:ind w:left="72"/>
              <w:rPr>
                <w:rFonts w:cstheme="minorHAnsi"/>
                <w:sz w:val="14"/>
                <w:szCs w:val="14"/>
              </w:rPr>
            </w:pPr>
            <w:r w:rsidRPr="002B4CAC">
              <w:rPr>
                <w:rFonts w:cstheme="minorHAnsi"/>
                <w:sz w:val="14"/>
                <w:szCs w:val="14"/>
              </w:rPr>
              <w:t>7. If anchor restraints are used, ensure that the leg of the steel reinforcing bar pierces the fabric and holds the wooden lath firmly against the surface of the slope or stockpile.</w:t>
            </w:r>
          </w:p>
          <w:p w14:paraId="13D1A998" w14:textId="77777777" w:rsidR="004811AD" w:rsidRPr="002B4CAC" w:rsidRDefault="004811AD" w:rsidP="005E2733">
            <w:pPr>
              <w:ind w:left="72"/>
              <w:rPr>
                <w:rFonts w:cstheme="minorHAnsi"/>
                <w:sz w:val="14"/>
                <w:szCs w:val="14"/>
              </w:rPr>
            </w:pPr>
            <w:r w:rsidRPr="002B4CAC">
              <w:rPr>
                <w:rFonts w:cstheme="minorHAnsi"/>
                <w:sz w:val="14"/>
                <w:szCs w:val="14"/>
              </w:rPr>
              <w:t>Whenever you remove a temporary cover to perform other work, replace and resecure it within 1 hour of stopping work.</w:t>
            </w:r>
          </w:p>
        </w:tc>
      </w:tr>
      <w:tr w:rsidR="004811AD" w:rsidRPr="002B4CAC" w14:paraId="46113D04" w14:textId="77777777" w:rsidTr="002B4CAC">
        <w:trPr>
          <w:trHeight w:val="33"/>
        </w:trPr>
        <w:tc>
          <w:tcPr>
            <w:tcW w:w="1501" w:type="dxa"/>
            <w:noWrap/>
            <w:vAlign w:val="center"/>
          </w:tcPr>
          <w:p w14:paraId="2DDC8691" w14:textId="77777777" w:rsidR="004811AD" w:rsidRPr="002B4CAC" w:rsidRDefault="004811AD" w:rsidP="00B211D0">
            <w:pPr>
              <w:jc w:val="center"/>
              <w:rPr>
                <w:rFonts w:cstheme="minorHAnsi"/>
                <w:b/>
                <w:sz w:val="14"/>
                <w:szCs w:val="14"/>
              </w:rPr>
            </w:pPr>
            <w:r w:rsidRPr="002B4CAC">
              <w:rPr>
                <w:rFonts w:cstheme="minorHAnsi"/>
                <w:b/>
                <w:sz w:val="14"/>
                <w:szCs w:val="14"/>
              </w:rPr>
              <w:lastRenderedPageBreak/>
              <w:t>SPECs, 21-1.03</w:t>
            </w:r>
            <w:proofErr w:type="gramStart"/>
            <w:r w:rsidRPr="002B4CAC">
              <w:rPr>
                <w:rFonts w:cstheme="minorHAnsi"/>
                <w:b/>
                <w:sz w:val="14"/>
                <w:szCs w:val="14"/>
              </w:rPr>
              <w:t>O  Rolled</w:t>
            </w:r>
            <w:proofErr w:type="gramEnd"/>
            <w:r w:rsidRPr="002B4CAC">
              <w:rPr>
                <w:rFonts w:cstheme="minorHAnsi"/>
                <w:b/>
                <w:sz w:val="14"/>
                <w:szCs w:val="14"/>
              </w:rPr>
              <w:t xml:space="preserve"> Erosion Control Products</w:t>
            </w:r>
          </w:p>
        </w:tc>
        <w:tc>
          <w:tcPr>
            <w:tcW w:w="7919" w:type="dxa"/>
            <w:vAlign w:val="center"/>
          </w:tcPr>
          <w:p w14:paraId="00233914" w14:textId="77777777" w:rsidR="004811AD" w:rsidRPr="002B4CAC" w:rsidRDefault="004811AD" w:rsidP="00B211D0">
            <w:pPr>
              <w:ind w:left="72"/>
              <w:rPr>
                <w:rFonts w:cstheme="minorHAnsi"/>
                <w:sz w:val="14"/>
                <w:szCs w:val="14"/>
              </w:rPr>
            </w:pPr>
            <w:r w:rsidRPr="002B4CAC">
              <w:rPr>
                <w:rFonts w:cstheme="minorHAnsi"/>
                <w:sz w:val="14"/>
                <w:szCs w:val="14"/>
              </w:rPr>
              <w:t>Before placing RECP, ensure the subgrade has been graded smooth and has no depressed voids. The subgrade must be free from obstructions, such as tree roots, projecting stones, or foreign matter greater than 1 inch in diameter.</w:t>
            </w:r>
          </w:p>
          <w:p w14:paraId="625163EB" w14:textId="77777777" w:rsidR="004811AD" w:rsidRPr="002B4CAC" w:rsidRDefault="004811AD" w:rsidP="00B211D0">
            <w:pPr>
              <w:ind w:left="72"/>
              <w:rPr>
                <w:rFonts w:cstheme="minorHAnsi"/>
                <w:sz w:val="14"/>
                <w:szCs w:val="14"/>
              </w:rPr>
            </w:pPr>
            <w:r w:rsidRPr="002B4CAC">
              <w:rPr>
                <w:rFonts w:cstheme="minorHAnsi"/>
                <w:sz w:val="14"/>
                <w:szCs w:val="14"/>
              </w:rPr>
              <w:t>Fasten RECP to the surface with staples and anchor as shown.</w:t>
            </w:r>
          </w:p>
          <w:p w14:paraId="67731C4A" w14:textId="77777777" w:rsidR="004811AD" w:rsidRPr="002B4CAC" w:rsidRDefault="004811AD" w:rsidP="00B211D0">
            <w:pPr>
              <w:ind w:left="72"/>
              <w:rPr>
                <w:rFonts w:cstheme="minorHAnsi"/>
                <w:sz w:val="14"/>
                <w:szCs w:val="14"/>
              </w:rPr>
            </w:pPr>
            <w:r w:rsidRPr="002B4CAC">
              <w:rPr>
                <w:rFonts w:cstheme="minorHAnsi"/>
                <w:sz w:val="14"/>
                <w:szCs w:val="14"/>
              </w:rPr>
              <w:t>Do not drive vehicles upon RECP following placement.</w:t>
            </w:r>
          </w:p>
        </w:tc>
      </w:tr>
      <w:tr w:rsidR="004811AD" w:rsidRPr="002B4CAC" w14:paraId="78E95A9A" w14:textId="77777777" w:rsidTr="002B4CAC">
        <w:trPr>
          <w:trHeight w:val="33"/>
        </w:trPr>
        <w:tc>
          <w:tcPr>
            <w:tcW w:w="1501" w:type="dxa"/>
            <w:noWrap/>
            <w:vAlign w:val="center"/>
          </w:tcPr>
          <w:p w14:paraId="1E5E9F24" w14:textId="77777777" w:rsidR="004811AD" w:rsidRPr="002B4CAC" w:rsidRDefault="004811AD" w:rsidP="00B211D0">
            <w:pPr>
              <w:jc w:val="center"/>
              <w:rPr>
                <w:rFonts w:cstheme="minorHAnsi"/>
                <w:b/>
                <w:sz w:val="14"/>
                <w:szCs w:val="14"/>
              </w:rPr>
            </w:pPr>
            <w:r w:rsidRPr="002B4CAC">
              <w:rPr>
                <w:rFonts w:cstheme="minorHAnsi"/>
                <w:b/>
                <w:sz w:val="14"/>
                <w:szCs w:val="14"/>
              </w:rPr>
              <w:t>See Standard Plan Sheet T53</w:t>
            </w:r>
          </w:p>
        </w:tc>
        <w:tc>
          <w:tcPr>
            <w:tcW w:w="7919" w:type="dxa"/>
            <w:vAlign w:val="center"/>
          </w:tcPr>
          <w:p w14:paraId="2F0BF601" w14:textId="77777777" w:rsidR="004811AD" w:rsidRPr="002B4CAC" w:rsidRDefault="004811AD" w:rsidP="00D72D6D">
            <w:pPr>
              <w:ind w:left="93"/>
              <w:rPr>
                <w:rFonts w:cstheme="minorHAnsi"/>
                <w:bCs/>
                <w:sz w:val="14"/>
                <w:szCs w:val="14"/>
              </w:rPr>
            </w:pPr>
            <w:r w:rsidRPr="002B4CAC">
              <w:rPr>
                <w:rFonts w:cstheme="minorHAnsi"/>
                <w:bCs/>
                <w:sz w:val="14"/>
                <w:szCs w:val="14"/>
              </w:rPr>
              <w:t>Temporary Cover</w:t>
            </w:r>
          </w:p>
        </w:tc>
      </w:tr>
      <w:tr w:rsidR="004811AD" w:rsidRPr="002B4CAC" w14:paraId="7AE7689F" w14:textId="77777777" w:rsidTr="002B4CAC">
        <w:trPr>
          <w:trHeight w:val="33"/>
        </w:trPr>
        <w:tc>
          <w:tcPr>
            <w:tcW w:w="1501" w:type="dxa"/>
            <w:noWrap/>
            <w:vAlign w:val="center"/>
          </w:tcPr>
          <w:p w14:paraId="2B45C8C6" w14:textId="77777777" w:rsidR="004811AD" w:rsidRPr="002B4CAC" w:rsidRDefault="004811AD" w:rsidP="00D72D6D">
            <w:pPr>
              <w:jc w:val="center"/>
              <w:rPr>
                <w:rFonts w:cstheme="minorHAnsi"/>
                <w:b/>
                <w:sz w:val="14"/>
                <w:szCs w:val="14"/>
              </w:rPr>
            </w:pPr>
            <w:r w:rsidRPr="002B4CAC">
              <w:rPr>
                <w:rFonts w:cstheme="minorHAnsi"/>
                <w:b/>
                <w:sz w:val="14"/>
                <w:szCs w:val="14"/>
              </w:rPr>
              <w:t>See Standard Plan Sheet T54</w:t>
            </w:r>
          </w:p>
        </w:tc>
        <w:tc>
          <w:tcPr>
            <w:tcW w:w="7919" w:type="dxa"/>
            <w:vAlign w:val="center"/>
          </w:tcPr>
          <w:p w14:paraId="2F340D1A" w14:textId="77777777" w:rsidR="004811AD" w:rsidRPr="002B4CAC" w:rsidRDefault="004811AD" w:rsidP="00CC7C9A">
            <w:pPr>
              <w:ind w:left="93"/>
              <w:rPr>
                <w:rFonts w:cstheme="minorHAnsi"/>
                <w:bCs/>
                <w:sz w:val="14"/>
                <w:szCs w:val="14"/>
              </w:rPr>
            </w:pPr>
            <w:r w:rsidRPr="002B4CAC">
              <w:rPr>
                <w:rFonts w:cstheme="minorHAnsi"/>
                <w:bCs/>
                <w:sz w:val="14"/>
                <w:szCs w:val="14"/>
              </w:rPr>
              <w:t>Temporary Erosion Control Blanket</w:t>
            </w:r>
          </w:p>
        </w:tc>
      </w:tr>
    </w:tbl>
    <w:p w14:paraId="1AA59539"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20" w:type="dxa"/>
        <w:tblLook w:val="04A0" w:firstRow="1" w:lastRow="0" w:firstColumn="1" w:lastColumn="0" w:noHBand="0" w:noVBand="1"/>
      </w:tblPr>
      <w:tblGrid>
        <w:gridCol w:w="1501"/>
        <w:gridCol w:w="7919"/>
      </w:tblGrid>
      <w:tr w:rsidR="004811AD" w:rsidRPr="002B4CAC" w14:paraId="23497711" w14:textId="77777777" w:rsidTr="002B4CAC">
        <w:trPr>
          <w:trHeight w:val="13"/>
        </w:trPr>
        <w:tc>
          <w:tcPr>
            <w:tcW w:w="1501" w:type="dxa"/>
            <w:noWrap/>
            <w:vAlign w:val="center"/>
          </w:tcPr>
          <w:p w14:paraId="5D5A701D" w14:textId="77777777" w:rsidR="004811AD" w:rsidRPr="002B4CAC" w:rsidRDefault="004811AD" w:rsidP="00D72D6D">
            <w:pPr>
              <w:jc w:val="center"/>
              <w:rPr>
                <w:rFonts w:cstheme="minorHAnsi"/>
                <w:b/>
                <w:sz w:val="14"/>
                <w:szCs w:val="14"/>
              </w:rPr>
            </w:pPr>
          </w:p>
        </w:tc>
        <w:tc>
          <w:tcPr>
            <w:tcW w:w="7919" w:type="dxa"/>
            <w:vAlign w:val="center"/>
          </w:tcPr>
          <w:p w14:paraId="718C0284" w14:textId="77777777" w:rsidR="004811AD" w:rsidRPr="002B4CAC" w:rsidRDefault="004811AD" w:rsidP="00D72D6D">
            <w:pPr>
              <w:ind w:left="93"/>
              <w:rPr>
                <w:rFonts w:cstheme="minorHAnsi"/>
                <w:b/>
                <w:bCs/>
                <w:sz w:val="14"/>
                <w:szCs w:val="14"/>
              </w:rPr>
            </w:pPr>
            <w:r w:rsidRPr="002B4CAC">
              <w:rPr>
                <w:rFonts w:cstheme="minorHAnsi"/>
                <w:b/>
                <w:bCs/>
                <w:sz w:val="14"/>
                <w:szCs w:val="14"/>
              </w:rPr>
              <w:t>Materials</w:t>
            </w:r>
          </w:p>
        </w:tc>
      </w:tr>
      <w:tr w:rsidR="004811AD" w:rsidRPr="002B4CAC" w14:paraId="216C1244" w14:textId="77777777" w:rsidTr="002B4CAC">
        <w:trPr>
          <w:trHeight w:val="13"/>
        </w:trPr>
        <w:tc>
          <w:tcPr>
            <w:tcW w:w="1501" w:type="dxa"/>
            <w:shd w:val="clear" w:color="auto" w:fill="F2F2F2" w:themeFill="background1" w:themeFillShade="F2"/>
            <w:noWrap/>
            <w:vAlign w:val="center"/>
          </w:tcPr>
          <w:p w14:paraId="54699D6B" w14:textId="77777777" w:rsidR="004811AD" w:rsidRPr="002B4CAC" w:rsidRDefault="004811AD" w:rsidP="00D72D6D">
            <w:pPr>
              <w:jc w:val="center"/>
              <w:rPr>
                <w:rFonts w:cstheme="minorHAnsi"/>
                <w:b/>
                <w:sz w:val="14"/>
                <w:szCs w:val="14"/>
              </w:rPr>
            </w:pPr>
            <w:r w:rsidRPr="002B4CAC">
              <w:rPr>
                <w:rFonts w:cstheme="minorHAnsi"/>
                <w:b/>
                <w:sz w:val="14"/>
                <w:szCs w:val="14"/>
              </w:rPr>
              <w:t>SS7.3</w:t>
            </w:r>
          </w:p>
        </w:tc>
        <w:tc>
          <w:tcPr>
            <w:tcW w:w="7919" w:type="dxa"/>
            <w:shd w:val="clear" w:color="auto" w:fill="F2F2F2" w:themeFill="background1" w:themeFillShade="F2"/>
            <w:vAlign w:val="center"/>
          </w:tcPr>
          <w:p w14:paraId="72C8EE54" w14:textId="77777777" w:rsidR="004811AD" w:rsidRPr="002B4CAC" w:rsidRDefault="004811AD" w:rsidP="00D50B94">
            <w:pPr>
              <w:ind w:left="93"/>
              <w:rPr>
                <w:rFonts w:cstheme="minorHAnsi"/>
                <w:bCs/>
                <w:sz w:val="14"/>
                <w:szCs w:val="14"/>
              </w:rPr>
            </w:pPr>
            <w:r w:rsidRPr="002B4CAC">
              <w:rPr>
                <w:rFonts w:cstheme="minorHAnsi"/>
                <w:sz w:val="14"/>
                <w:szCs w:val="14"/>
              </w:rPr>
              <w:t>Do the Geotextile, Plastic or Erosion Control Blankets/Mats consist of the proper materials?</w:t>
            </w:r>
          </w:p>
        </w:tc>
      </w:tr>
      <w:tr w:rsidR="004811AD" w:rsidRPr="002B4CAC" w14:paraId="6536D416" w14:textId="77777777" w:rsidTr="002B4CAC">
        <w:trPr>
          <w:trHeight w:val="13"/>
        </w:trPr>
        <w:tc>
          <w:tcPr>
            <w:tcW w:w="1501" w:type="dxa"/>
            <w:noWrap/>
            <w:vAlign w:val="center"/>
          </w:tcPr>
          <w:p w14:paraId="4A057705" w14:textId="77777777" w:rsidR="004811AD" w:rsidRPr="002B4CAC" w:rsidRDefault="004811AD" w:rsidP="009E05D5">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B  Erosion</w:t>
            </w:r>
            <w:proofErr w:type="gramEnd"/>
            <w:r w:rsidRPr="002B4CAC">
              <w:rPr>
                <w:rFonts w:cstheme="minorHAnsi"/>
                <w:b/>
                <w:sz w:val="14"/>
                <w:szCs w:val="14"/>
              </w:rPr>
              <w:t xml:space="preserve"> Control Blankets</w:t>
            </w:r>
          </w:p>
        </w:tc>
        <w:tc>
          <w:tcPr>
            <w:tcW w:w="7919" w:type="dxa"/>
            <w:vAlign w:val="center"/>
          </w:tcPr>
          <w:p w14:paraId="4EB3DD1F" w14:textId="77777777" w:rsidR="004811AD" w:rsidRPr="002B4CAC" w:rsidRDefault="004811AD" w:rsidP="0062159A">
            <w:pPr>
              <w:ind w:left="72"/>
              <w:rPr>
                <w:rFonts w:cstheme="minorHAnsi"/>
                <w:sz w:val="14"/>
                <w:szCs w:val="14"/>
              </w:rPr>
            </w:pPr>
            <w:r w:rsidRPr="002B4CAC">
              <w:rPr>
                <w:rFonts w:cstheme="minorHAnsi"/>
                <w:sz w:val="14"/>
                <w:szCs w:val="14"/>
              </w:rPr>
              <w:t>An erosion control blanket classified as long-term and non-degradable must be rock slope protection fabric, Class 8.</w:t>
            </w:r>
          </w:p>
        </w:tc>
      </w:tr>
      <w:tr w:rsidR="004811AD" w:rsidRPr="002B4CAC" w14:paraId="279C1E1B" w14:textId="77777777" w:rsidTr="002B4CAC">
        <w:trPr>
          <w:trHeight w:val="13"/>
        </w:trPr>
        <w:tc>
          <w:tcPr>
            <w:tcW w:w="1501" w:type="dxa"/>
            <w:noWrap/>
            <w:vAlign w:val="center"/>
          </w:tcPr>
          <w:p w14:paraId="03734A6E" w14:textId="77777777" w:rsidR="004811AD" w:rsidRPr="002B4CAC" w:rsidRDefault="004811AD" w:rsidP="0062159A">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F  Temporary</w:t>
            </w:r>
            <w:proofErr w:type="gramEnd"/>
            <w:r w:rsidRPr="002B4CAC">
              <w:rPr>
                <w:rFonts w:cstheme="minorHAnsi"/>
                <w:b/>
                <w:sz w:val="14"/>
                <w:szCs w:val="14"/>
              </w:rPr>
              <w:t xml:space="preserve"> Covers</w:t>
            </w:r>
          </w:p>
        </w:tc>
        <w:tc>
          <w:tcPr>
            <w:tcW w:w="7919" w:type="dxa"/>
            <w:vAlign w:val="center"/>
          </w:tcPr>
          <w:p w14:paraId="78FB09CA" w14:textId="77777777" w:rsidR="004811AD" w:rsidRPr="002B4CAC" w:rsidRDefault="004811AD" w:rsidP="0062159A">
            <w:pPr>
              <w:ind w:left="72"/>
              <w:rPr>
                <w:rFonts w:cstheme="minorHAnsi"/>
                <w:sz w:val="14"/>
                <w:szCs w:val="14"/>
              </w:rPr>
            </w:pPr>
            <w:r w:rsidRPr="002B4CAC">
              <w:rPr>
                <w:rFonts w:cstheme="minorHAnsi"/>
                <w:sz w:val="14"/>
                <w:szCs w:val="14"/>
              </w:rPr>
              <w:t>Temporary cover must be geosynthetic fabric, plastic sheeting, or a combination.</w:t>
            </w:r>
          </w:p>
          <w:p w14:paraId="51B3948D" w14:textId="77777777" w:rsidR="004811AD" w:rsidRPr="002B4CAC" w:rsidRDefault="004811AD" w:rsidP="0062159A">
            <w:pPr>
              <w:ind w:left="72"/>
              <w:rPr>
                <w:rFonts w:cstheme="minorHAnsi"/>
                <w:sz w:val="14"/>
                <w:szCs w:val="14"/>
              </w:rPr>
            </w:pPr>
            <w:r w:rsidRPr="002B4CAC">
              <w:rPr>
                <w:rFonts w:cstheme="minorHAnsi"/>
                <w:sz w:val="14"/>
                <w:szCs w:val="14"/>
              </w:rPr>
              <w:t>Plastic sheeting must be single-ply geomembrane material, 10 mils thick, complying with ASTM D2103.</w:t>
            </w:r>
          </w:p>
          <w:p w14:paraId="7156BCF6" w14:textId="77777777" w:rsidR="004811AD" w:rsidRPr="002B4CAC" w:rsidRDefault="004811AD" w:rsidP="005E2733">
            <w:pPr>
              <w:ind w:left="72"/>
              <w:rPr>
                <w:rFonts w:cstheme="minorHAnsi"/>
                <w:sz w:val="14"/>
                <w:szCs w:val="14"/>
              </w:rPr>
            </w:pPr>
            <w:r w:rsidRPr="002B4CAC">
              <w:rPr>
                <w:rFonts w:cstheme="minorHAnsi"/>
                <w:sz w:val="14"/>
                <w:szCs w:val="14"/>
              </w:rPr>
              <w:t>Rope must be at least 3/8 inch in diameter and be biodegradable or nondegradable. Biodegradable rope must be made from sisal, manila, or other natural fiber. Nondegradable rope must be made from nylon, polypropylene, or other geosynthetic fiber.</w:t>
            </w:r>
          </w:p>
        </w:tc>
      </w:tr>
      <w:tr w:rsidR="004811AD" w:rsidRPr="002B4CAC" w14:paraId="42B01C06" w14:textId="77777777" w:rsidTr="002B4CAC">
        <w:trPr>
          <w:cantSplit/>
          <w:trHeight w:val="701"/>
        </w:trPr>
        <w:tc>
          <w:tcPr>
            <w:tcW w:w="1501" w:type="dxa"/>
            <w:vAlign w:val="center"/>
          </w:tcPr>
          <w:p w14:paraId="2B3BCBA6" w14:textId="77777777" w:rsidR="004811AD" w:rsidRPr="002B4CAC" w:rsidRDefault="004811AD" w:rsidP="00CF474A">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G  Gravel</w:t>
            </w:r>
            <w:proofErr w:type="gramEnd"/>
            <w:r w:rsidRPr="002B4CAC">
              <w:rPr>
                <w:rFonts w:cstheme="minorHAnsi"/>
                <w:b/>
                <w:sz w:val="14"/>
                <w:szCs w:val="14"/>
              </w:rPr>
              <w:t>-Filled Bags</w:t>
            </w:r>
          </w:p>
        </w:tc>
        <w:tc>
          <w:tcPr>
            <w:tcW w:w="7919" w:type="dxa"/>
            <w:vAlign w:val="center"/>
          </w:tcPr>
          <w:p w14:paraId="300070FA" w14:textId="77777777" w:rsidR="004811AD" w:rsidRPr="002B4CAC" w:rsidRDefault="004811AD" w:rsidP="00CF474A">
            <w:pPr>
              <w:ind w:left="72"/>
              <w:rPr>
                <w:rFonts w:cstheme="minorHAnsi"/>
                <w:sz w:val="14"/>
                <w:szCs w:val="14"/>
              </w:rPr>
            </w:pPr>
            <w:r w:rsidRPr="002B4CAC">
              <w:rPr>
                <w:rFonts w:cstheme="minorHAnsi"/>
                <w:sz w:val="14"/>
                <w:szCs w:val="14"/>
              </w:rPr>
              <w:t>Gravel-filled bags must:</w:t>
            </w:r>
          </w:p>
          <w:p w14:paraId="1BFB0036" w14:textId="77777777" w:rsidR="004811AD" w:rsidRPr="002B4CAC" w:rsidRDefault="004811AD" w:rsidP="00CF474A">
            <w:pPr>
              <w:ind w:left="72"/>
              <w:rPr>
                <w:rFonts w:cstheme="minorHAnsi"/>
                <w:sz w:val="14"/>
                <w:szCs w:val="14"/>
              </w:rPr>
            </w:pPr>
            <w:r w:rsidRPr="002B4CAC">
              <w:rPr>
                <w:rFonts w:cstheme="minorHAnsi"/>
                <w:sz w:val="14"/>
                <w:szCs w:val="14"/>
              </w:rPr>
              <w:t>1. Be made of geosynthetic gravel-filled bag.</w:t>
            </w:r>
          </w:p>
          <w:p w14:paraId="0743E5D9" w14:textId="77777777" w:rsidR="004811AD" w:rsidRPr="002B4CAC" w:rsidRDefault="004811AD" w:rsidP="00CF474A">
            <w:pPr>
              <w:ind w:left="72"/>
              <w:rPr>
                <w:rFonts w:cstheme="minorHAnsi"/>
                <w:sz w:val="14"/>
                <w:szCs w:val="14"/>
              </w:rPr>
            </w:pPr>
            <w:r w:rsidRPr="002B4CAC">
              <w:rPr>
                <w:rFonts w:cstheme="minorHAnsi"/>
                <w:sz w:val="14"/>
                <w:szCs w:val="14"/>
              </w:rPr>
              <w:t>2. Have inside dimensions from 24 to 32 inches long and from 16 to 20 inches wide.</w:t>
            </w:r>
          </w:p>
          <w:p w14:paraId="52D55B38" w14:textId="77777777" w:rsidR="004811AD" w:rsidRPr="002B4CAC" w:rsidRDefault="004811AD" w:rsidP="00CF474A">
            <w:pPr>
              <w:ind w:left="72"/>
              <w:rPr>
                <w:rFonts w:cstheme="minorHAnsi"/>
                <w:sz w:val="14"/>
                <w:szCs w:val="14"/>
              </w:rPr>
            </w:pPr>
            <w:r w:rsidRPr="002B4CAC">
              <w:rPr>
                <w:rFonts w:cstheme="minorHAnsi"/>
                <w:sz w:val="14"/>
                <w:szCs w:val="14"/>
              </w:rPr>
              <w:t>3. Have a bound opening to keep gravel. The opening must be sewn with yarn, bound with wire, or secured with a closure device.</w:t>
            </w:r>
          </w:p>
          <w:p w14:paraId="5E1965AF" w14:textId="77777777" w:rsidR="004811AD" w:rsidRPr="002B4CAC" w:rsidRDefault="004811AD" w:rsidP="00CF474A">
            <w:pPr>
              <w:ind w:left="72"/>
              <w:rPr>
                <w:rFonts w:cstheme="minorHAnsi"/>
                <w:sz w:val="14"/>
                <w:szCs w:val="14"/>
              </w:rPr>
            </w:pPr>
            <w:r w:rsidRPr="002B4CAC">
              <w:rPr>
                <w:rFonts w:cstheme="minorHAnsi"/>
                <w:sz w:val="14"/>
                <w:szCs w:val="14"/>
              </w:rPr>
              <w:t>4. Weigh from 30 to 50 pounds when filled with gravel.</w:t>
            </w:r>
          </w:p>
          <w:p w14:paraId="0F5ECB76" w14:textId="77777777" w:rsidR="004811AD" w:rsidRPr="002B4CAC" w:rsidRDefault="004811AD" w:rsidP="00CF474A">
            <w:pPr>
              <w:ind w:left="72"/>
              <w:rPr>
                <w:rFonts w:cstheme="minorHAnsi"/>
                <w:sz w:val="14"/>
                <w:szCs w:val="14"/>
              </w:rPr>
            </w:pPr>
            <w:r w:rsidRPr="002B4CAC">
              <w:rPr>
                <w:rFonts w:cstheme="minorHAnsi"/>
                <w:sz w:val="14"/>
                <w:szCs w:val="14"/>
              </w:rPr>
              <w:t>Gravel for gravel-filled bags must be from 3/8 to 3/4 inch in diameter and must be clean and free of clay balls, organic matter, and other deleterious materials.</w:t>
            </w:r>
          </w:p>
        </w:tc>
      </w:tr>
      <w:tr w:rsidR="004811AD" w:rsidRPr="002B4CAC" w14:paraId="2FF3F416" w14:textId="77777777" w:rsidTr="002B4CAC">
        <w:trPr>
          <w:trHeight w:val="13"/>
        </w:trPr>
        <w:tc>
          <w:tcPr>
            <w:tcW w:w="1501" w:type="dxa"/>
            <w:noWrap/>
            <w:vAlign w:val="center"/>
          </w:tcPr>
          <w:p w14:paraId="792FE7D2" w14:textId="77777777" w:rsidR="004811AD" w:rsidRPr="002B4CAC" w:rsidRDefault="004811AD" w:rsidP="00CF474A">
            <w:pPr>
              <w:tabs>
                <w:tab w:val="left" w:pos="1098"/>
              </w:tabs>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1) Rolled Erosion Control Products</w:t>
            </w:r>
          </w:p>
          <w:p w14:paraId="3DDD54BB" w14:textId="77777777" w:rsidR="004811AD" w:rsidRPr="002B4CAC" w:rsidRDefault="004811AD" w:rsidP="00477A96">
            <w:pPr>
              <w:jc w:val="center"/>
              <w:rPr>
                <w:rFonts w:cstheme="minorHAnsi"/>
                <w:b/>
                <w:sz w:val="14"/>
                <w:szCs w:val="14"/>
              </w:rPr>
            </w:pPr>
            <w:r w:rsidRPr="002B4CAC">
              <w:rPr>
                <w:rFonts w:cstheme="minorHAnsi"/>
                <w:b/>
                <w:sz w:val="14"/>
                <w:szCs w:val="14"/>
              </w:rPr>
              <w:t>General</w:t>
            </w:r>
          </w:p>
        </w:tc>
        <w:tc>
          <w:tcPr>
            <w:tcW w:w="7919" w:type="dxa"/>
            <w:vAlign w:val="center"/>
          </w:tcPr>
          <w:p w14:paraId="6F086412" w14:textId="77777777" w:rsidR="004811AD" w:rsidRPr="002B4CAC" w:rsidRDefault="004811AD" w:rsidP="008A1EE1">
            <w:pPr>
              <w:ind w:left="72"/>
              <w:rPr>
                <w:rFonts w:cstheme="minorHAnsi"/>
                <w:sz w:val="14"/>
                <w:szCs w:val="14"/>
              </w:rPr>
            </w:pPr>
            <w:r w:rsidRPr="002B4CAC">
              <w:rPr>
                <w:rFonts w:cstheme="minorHAnsi"/>
                <w:sz w:val="14"/>
                <w:szCs w:val="14"/>
              </w:rPr>
              <w:t>RECP must be a long-term, degradable, open-weave textile manufactured or fabricated into rolls designed to reduce soil erosion and assist in the growth, establishment, and protection of vegetation. RECP must conform to the classification system established by the Erosion Control Technology Council.</w:t>
            </w:r>
          </w:p>
        </w:tc>
      </w:tr>
      <w:tr w:rsidR="004811AD" w:rsidRPr="002B4CAC" w14:paraId="09229E9B" w14:textId="77777777" w:rsidTr="002B4CAC">
        <w:trPr>
          <w:trHeight w:val="13"/>
        </w:trPr>
        <w:tc>
          <w:tcPr>
            <w:tcW w:w="1501" w:type="dxa"/>
            <w:noWrap/>
            <w:vAlign w:val="center"/>
          </w:tcPr>
          <w:p w14:paraId="3CE7B90C" w14:textId="77777777" w:rsidR="004811AD" w:rsidRPr="002B4CAC" w:rsidRDefault="004811AD" w:rsidP="00AE780F">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2)  Jute Mesh</w:t>
            </w:r>
          </w:p>
        </w:tc>
        <w:tc>
          <w:tcPr>
            <w:tcW w:w="7919" w:type="dxa"/>
            <w:vAlign w:val="center"/>
          </w:tcPr>
          <w:p w14:paraId="20B2DF06" w14:textId="77777777" w:rsidR="004811AD" w:rsidRPr="002B4CAC" w:rsidRDefault="004811AD" w:rsidP="00914C26">
            <w:pPr>
              <w:ind w:left="72"/>
              <w:rPr>
                <w:rFonts w:cstheme="minorHAnsi"/>
                <w:sz w:val="14"/>
                <w:szCs w:val="14"/>
              </w:rPr>
            </w:pPr>
            <w:r w:rsidRPr="002B4CAC">
              <w:rPr>
                <w:rFonts w:cstheme="minorHAnsi"/>
                <w:sz w:val="14"/>
                <w:szCs w:val="14"/>
              </w:rPr>
              <w:t>Jute mesh must be made of processed natural jute yarns woven into a matrix.</w:t>
            </w:r>
          </w:p>
        </w:tc>
      </w:tr>
      <w:tr w:rsidR="004811AD" w:rsidRPr="002B4CAC" w14:paraId="6275B027" w14:textId="77777777" w:rsidTr="002B4CAC">
        <w:trPr>
          <w:trHeight w:val="13"/>
        </w:trPr>
        <w:tc>
          <w:tcPr>
            <w:tcW w:w="1501" w:type="dxa"/>
            <w:noWrap/>
            <w:vAlign w:val="center"/>
          </w:tcPr>
          <w:p w14:paraId="102B6758" w14:textId="77777777" w:rsidR="004811AD" w:rsidRPr="002B4CAC" w:rsidRDefault="004811AD" w:rsidP="00AE780F">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3)  Netting</w:t>
            </w:r>
          </w:p>
        </w:tc>
        <w:tc>
          <w:tcPr>
            <w:tcW w:w="7919" w:type="dxa"/>
            <w:vAlign w:val="center"/>
          </w:tcPr>
          <w:p w14:paraId="6C2855EF" w14:textId="77777777" w:rsidR="004811AD" w:rsidRPr="002B4CAC" w:rsidRDefault="004811AD" w:rsidP="00914C26">
            <w:pPr>
              <w:ind w:left="72"/>
              <w:rPr>
                <w:rFonts w:cstheme="minorHAnsi"/>
                <w:sz w:val="14"/>
                <w:szCs w:val="14"/>
              </w:rPr>
            </w:pPr>
            <w:r w:rsidRPr="002B4CAC">
              <w:rPr>
                <w:rFonts w:cstheme="minorHAnsi"/>
                <w:sz w:val="14"/>
                <w:szCs w:val="14"/>
              </w:rPr>
              <w:t>Netting must be made of coconut fiber woven into a matrix.</w:t>
            </w:r>
          </w:p>
        </w:tc>
      </w:tr>
      <w:tr w:rsidR="004811AD" w:rsidRPr="002B4CAC" w14:paraId="4F6D2C73" w14:textId="77777777" w:rsidTr="002B4CAC">
        <w:trPr>
          <w:cantSplit/>
          <w:trHeight w:val="230"/>
        </w:trPr>
        <w:tc>
          <w:tcPr>
            <w:tcW w:w="1501" w:type="dxa"/>
            <w:vAlign w:val="center"/>
          </w:tcPr>
          <w:p w14:paraId="57F3AB99" w14:textId="77777777" w:rsidR="004811AD" w:rsidRPr="002B4CAC" w:rsidRDefault="004811AD" w:rsidP="00AE780F">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4) Erosion Control Blankets</w:t>
            </w:r>
          </w:p>
        </w:tc>
        <w:tc>
          <w:tcPr>
            <w:tcW w:w="7919" w:type="dxa"/>
            <w:vAlign w:val="center"/>
          </w:tcPr>
          <w:p w14:paraId="3A0AE7D8" w14:textId="77777777" w:rsidR="004811AD" w:rsidRPr="002B4CAC" w:rsidRDefault="004811AD" w:rsidP="00914C26">
            <w:pPr>
              <w:ind w:left="72"/>
              <w:rPr>
                <w:rFonts w:cstheme="minorHAnsi"/>
                <w:sz w:val="14"/>
                <w:szCs w:val="14"/>
              </w:rPr>
            </w:pPr>
            <w:r w:rsidRPr="002B4CAC">
              <w:rPr>
                <w:rFonts w:cstheme="minorHAnsi"/>
                <w:sz w:val="14"/>
                <w:szCs w:val="14"/>
              </w:rPr>
              <w:t>Erosion control blanket must be made of processed natural fibers that are mechanically, structurally, or chemically bound together to form a continuous matrix that is surrounded by 2 natural nets.</w:t>
            </w:r>
          </w:p>
        </w:tc>
      </w:tr>
      <w:tr w:rsidR="004811AD" w:rsidRPr="002B4CAC" w14:paraId="075FDCE2" w14:textId="77777777" w:rsidTr="002B4CAC">
        <w:trPr>
          <w:trHeight w:val="13"/>
        </w:trPr>
        <w:tc>
          <w:tcPr>
            <w:tcW w:w="1501" w:type="dxa"/>
            <w:noWrap/>
            <w:vAlign w:val="center"/>
          </w:tcPr>
          <w:p w14:paraId="2A4F0F98" w14:textId="77777777" w:rsidR="004811AD" w:rsidRPr="002B4CAC" w:rsidRDefault="004811AD" w:rsidP="00AE780F">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5)  Turf Reinforcement Mats</w:t>
            </w:r>
          </w:p>
        </w:tc>
        <w:tc>
          <w:tcPr>
            <w:tcW w:w="7919" w:type="dxa"/>
            <w:vAlign w:val="center"/>
          </w:tcPr>
          <w:p w14:paraId="36160F90" w14:textId="77777777" w:rsidR="004811AD" w:rsidRPr="002B4CAC" w:rsidRDefault="004811AD" w:rsidP="00102C44">
            <w:pPr>
              <w:ind w:left="72"/>
              <w:rPr>
                <w:rFonts w:cstheme="minorHAnsi"/>
                <w:sz w:val="14"/>
                <w:szCs w:val="14"/>
              </w:rPr>
            </w:pPr>
            <w:r w:rsidRPr="002B4CAC">
              <w:rPr>
                <w:rFonts w:cstheme="minorHAnsi"/>
                <w:sz w:val="14"/>
                <w:szCs w:val="14"/>
              </w:rPr>
              <w:t>Turf reinforcement mat must be a nondegradable, open-weave textile made of synthetic fibers, filaments, nets, wire mesh or other elements, processed into a permanent, three-dimensional matrix. Turf reinforcement mat must comply with requirements shown in the following table:</w:t>
            </w:r>
          </w:p>
        </w:tc>
      </w:tr>
      <w:tr w:rsidR="004811AD" w:rsidRPr="002B4CAC" w14:paraId="0E1A3DCF" w14:textId="77777777" w:rsidTr="002B4CAC">
        <w:trPr>
          <w:trHeight w:val="218"/>
        </w:trPr>
        <w:tc>
          <w:tcPr>
            <w:tcW w:w="1501" w:type="dxa"/>
            <w:vAlign w:val="center"/>
          </w:tcPr>
          <w:p w14:paraId="03A98E37" w14:textId="77777777" w:rsidR="004811AD" w:rsidRPr="002B4CAC" w:rsidRDefault="004811AD" w:rsidP="007E46B3">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R  Fasteners</w:t>
            </w:r>
            <w:proofErr w:type="gramEnd"/>
          </w:p>
        </w:tc>
        <w:tc>
          <w:tcPr>
            <w:tcW w:w="7919" w:type="dxa"/>
            <w:vAlign w:val="center"/>
          </w:tcPr>
          <w:p w14:paraId="1AC18BBB" w14:textId="77777777" w:rsidR="004811AD" w:rsidRPr="002B4CAC" w:rsidRDefault="004811AD" w:rsidP="007E46B3">
            <w:pPr>
              <w:ind w:left="72"/>
              <w:rPr>
                <w:rFonts w:cstheme="minorHAnsi"/>
                <w:sz w:val="14"/>
                <w:szCs w:val="14"/>
              </w:rPr>
            </w:pPr>
            <w:r w:rsidRPr="002B4CAC">
              <w:rPr>
                <w:rFonts w:cstheme="minorHAnsi"/>
                <w:sz w:val="14"/>
                <w:szCs w:val="14"/>
              </w:rPr>
              <w:t>Steel staples must be a minimum of 11-gauge, 6-inch, U-shaped staples with a 1-inch crown. Provide heavier gauge and greater length if required by the site conditions. You may use an alternative CGP, Attachment device such as a 100 percent biodegradable fastener to install RECP instead of staples.</w:t>
            </w:r>
          </w:p>
        </w:tc>
      </w:tr>
    </w:tbl>
    <w:p w14:paraId="1FC1DC82"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20" w:type="dxa"/>
        <w:tblLook w:val="04A0" w:firstRow="1" w:lastRow="0" w:firstColumn="1" w:lastColumn="0" w:noHBand="0" w:noVBand="1"/>
      </w:tblPr>
      <w:tblGrid>
        <w:gridCol w:w="1501"/>
        <w:gridCol w:w="7919"/>
      </w:tblGrid>
      <w:tr w:rsidR="004811AD" w:rsidRPr="002B4CAC" w14:paraId="274B2DFD" w14:textId="77777777" w:rsidTr="002B4CAC">
        <w:trPr>
          <w:trHeight w:val="11"/>
        </w:trPr>
        <w:tc>
          <w:tcPr>
            <w:tcW w:w="1501" w:type="dxa"/>
            <w:noWrap/>
            <w:vAlign w:val="center"/>
          </w:tcPr>
          <w:p w14:paraId="6B352471" w14:textId="77777777" w:rsidR="004811AD" w:rsidRPr="002B4CAC" w:rsidRDefault="004811AD" w:rsidP="00D72D6D">
            <w:pPr>
              <w:jc w:val="center"/>
              <w:rPr>
                <w:rFonts w:cstheme="minorHAnsi"/>
                <w:b/>
                <w:sz w:val="14"/>
                <w:szCs w:val="14"/>
              </w:rPr>
            </w:pPr>
          </w:p>
        </w:tc>
        <w:tc>
          <w:tcPr>
            <w:tcW w:w="7919" w:type="dxa"/>
            <w:vAlign w:val="center"/>
          </w:tcPr>
          <w:p w14:paraId="70C3EC3F" w14:textId="77777777" w:rsidR="004811AD" w:rsidRPr="002B4CAC" w:rsidRDefault="004811AD" w:rsidP="00D72D6D">
            <w:pPr>
              <w:ind w:left="93"/>
              <w:rPr>
                <w:rFonts w:cstheme="minorHAnsi"/>
                <w:b/>
                <w:bCs/>
                <w:sz w:val="14"/>
                <w:szCs w:val="14"/>
              </w:rPr>
            </w:pPr>
            <w:r w:rsidRPr="002B4CAC">
              <w:rPr>
                <w:rFonts w:cstheme="minorHAnsi"/>
                <w:b/>
                <w:bCs/>
                <w:sz w:val="14"/>
                <w:szCs w:val="14"/>
              </w:rPr>
              <w:t>Maintenance</w:t>
            </w:r>
          </w:p>
        </w:tc>
      </w:tr>
      <w:tr w:rsidR="004811AD" w:rsidRPr="002B4CAC" w14:paraId="29AE4160" w14:textId="77777777" w:rsidTr="002B4CAC">
        <w:trPr>
          <w:trHeight w:val="11"/>
        </w:trPr>
        <w:tc>
          <w:tcPr>
            <w:tcW w:w="1501" w:type="dxa"/>
            <w:shd w:val="clear" w:color="auto" w:fill="F2F2F2" w:themeFill="background1" w:themeFillShade="F2"/>
            <w:noWrap/>
            <w:vAlign w:val="center"/>
          </w:tcPr>
          <w:p w14:paraId="0A301B8E" w14:textId="77777777" w:rsidR="004811AD" w:rsidRPr="002B4CAC" w:rsidRDefault="004811AD" w:rsidP="00D72D6D">
            <w:pPr>
              <w:jc w:val="center"/>
              <w:rPr>
                <w:rFonts w:cstheme="minorHAnsi"/>
                <w:b/>
                <w:sz w:val="14"/>
                <w:szCs w:val="14"/>
              </w:rPr>
            </w:pPr>
            <w:r w:rsidRPr="002B4CAC">
              <w:rPr>
                <w:rFonts w:cstheme="minorHAnsi"/>
                <w:b/>
                <w:sz w:val="14"/>
                <w:szCs w:val="14"/>
              </w:rPr>
              <w:t>SS7.4</w:t>
            </w:r>
          </w:p>
        </w:tc>
        <w:tc>
          <w:tcPr>
            <w:tcW w:w="7919" w:type="dxa"/>
            <w:shd w:val="clear" w:color="auto" w:fill="F2F2F2" w:themeFill="background1" w:themeFillShade="F2"/>
            <w:vAlign w:val="center"/>
          </w:tcPr>
          <w:p w14:paraId="729DC57D" w14:textId="77777777" w:rsidR="004811AD" w:rsidRPr="002B4CAC" w:rsidRDefault="004811AD" w:rsidP="00D72D6D">
            <w:pPr>
              <w:ind w:left="93"/>
              <w:rPr>
                <w:rFonts w:cstheme="minorHAnsi"/>
                <w:bCs/>
                <w:sz w:val="14"/>
                <w:szCs w:val="14"/>
              </w:rPr>
            </w:pPr>
            <w:r w:rsidRPr="002B4CAC">
              <w:rPr>
                <w:rFonts w:cstheme="minorHAnsi"/>
                <w:sz w:val="14"/>
                <w:szCs w:val="14"/>
              </w:rPr>
              <w:t>Are the Geotextile, Plastic or Erosion Control Blankets/Mats maintained correctly?</w:t>
            </w:r>
          </w:p>
        </w:tc>
      </w:tr>
      <w:tr w:rsidR="004811AD" w:rsidRPr="002B4CAC" w14:paraId="5F83727C" w14:textId="77777777" w:rsidTr="002B4CAC">
        <w:trPr>
          <w:trHeight w:val="11"/>
        </w:trPr>
        <w:tc>
          <w:tcPr>
            <w:tcW w:w="1501" w:type="dxa"/>
            <w:noWrap/>
            <w:vAlign w:val="center"/>
          </w:tcPr>
          <w:p w14:paraId="1D0EC82F" w14:textId="77777777" w:rsidR="004811AD" w:rsidRPr="002B4CAC" w:rsidRDefault="004811AD" w:rsidP="00375AE1">
            <w:pPr>
              <w:jc w:val="center"/>
              <w:rPr>
                <w:rFonts w:cstheme="minorHAnsi"/>
                <w:b/>
                <w:sz w:val="14"/>
                <w:szCs w:val="14"/>
              </w:rPr>
            </w:pPr>
            <w:r w:rsidRPr="002B4CAC">
              <w:rPr>
                <w:rFonts w:cstheme="minorHAnsi"/>
                <w:b/>
                <w:sz w:val="14"/>
                <w:szCs w:val="14"/>
              </w:rPr>
              <w:t>SPECs, 13-5.03</w:t>
            </w:r>
            <w:proofErr w:type="gramStart"/>
            <w:r w:rsidRPr="002B4CAC">
              <w:rPr>
                <w:rFonts w:cstheme="minorHAnsi"/>
                <w:b/>
                <w:sz w:val="14"/>
                <w:szCs w:val="14"/>
              </w:rPr>
              <w:t>K  Temporary</w:t>
            </w:r>
            <w:proofErr w:type="gramEnd"/>
            <w:r w:rsidRPr="002B4CAC">
              <w:rPr>
                <w:rFonts w:cstheme="minorHAnsi"/>
                <w:b/>
                <w:sz w:val="14"/>
                <w:szCs w:val="14"/>
              </w:rPr>
              <w:t xml:space="preserve"> Covers</w:t>
            </w:r>
          </w:p>
        </w:tc>
        <w:tc>
          <w:tcPr>
            <w:tcW w:w="7919" w:type="dxa"/>
            <w:vAlign w:val="center"/>
          </w:tcPr>
          <w:p w14:paraId="5B22716A" w14:textId="77777777" w:rsidR="004811AD" w:rsidRPr="002B4CAC" w:rsidRDefault="004811AD" w:rsidP="00657643">
            <w:pPr>
              <w:ind w:left="72"/>
              <w:rPr>
                <w:rFonts w:cstheme="minorHAnsi"/>
                <w:sz w:val="14"/>
                <w:szCs w:val="14"/>
              </w:rPr>
            </w:pPr>
            <w:r w:rsidRPr="002B4CAC">
              <w:rPr>
                <w:rFonts w:cstheme="minorHAnsi"/>
                <w:sz w:val="14"/>
                <w:szCs w:val="14"/>
              </w:rPr>
              <w:t>Maintain a temporary cover to minimize exposure of slopes and stockpiles and prevent material movement beyond the linear sediment barrier.</w:t>
            </w:r>
          </w:p>
          <w:p w14:paraId="5365CE24" w14:textId="77777777" w:rsidR="004811AD" w:rsidRPr="002B4CAC" w:rsidRDefault="004811AD" w:rsidP="00657643">
            <w:pPr>
              <w:ind w:left="72"/>
              <w:rPr>
                <w:rFonts w:cstheme="minorHAnsi"/>
                <w:sz w:val="14"/>
                <w:szCs w:val="14"/>
              </w:rPr>
            </w:pPr>
            <w:r w:rsidRPr="002B4CAC">
              <w:rPr>
                <w:rFonts w:cstheme="minorHAnsi"/>
                <w:sz w:val="14"/>
                <w:szCs w:val="14"/>
              </w:rPr>
              <w:t>Relocate and secure restrainers to keep erosion control blankets in place. Whenever a temporary cover breaks free, re-secure it immediately.</w:t>
            </w:r>
          </w:p>
          <w:p w14:paraId="03A224BB" w14:textId="77777777" w:rsidR="004811AD" w:rsidRPr="002B4CAC" w:rsidRDefault="004811AD" w:rsidP="00657643">
            <w:pPr>
              <w:ind w:left="72"/>
              <w:rPr>
                <w:rFonts w:cstheme="minorHAnsi"/>
                <w:sz w:val="14"/>
                <w:szCs w:val="14"/>
              </w:rPr>
            </w:pPr>
            <w:r w:rsidRPr="002B4CAC">
              <w:rPr>
                <w:rFonts w:cstheme="minorHAnsi"/>
                <w:sz w:val="14"/>
                <w:szCs w:val="14"/>
              </w:rPr>
              <w:t>Repair or replace a temporary cover whenever any of the following occur:</w:t>
            </w:r>
          </w:p>
          <w:p w14:paraId="7E67D1C0" w14:textId="77777777" w:rsidR="004811AD" w:rsidRPr="002B4CAC" w:rsidRDefault="004811AD" w:rsidP="00657643">
            <w:pPr>
              <w:ind w:left="72"/>
              <w:rPr>
                <w:rFonts w:cstheme="minorHAnsi"/>
                <w:sz w:val="14"/>
                <w:szCs w:val="14"/>
              </w:rPr>
            </w:pPr>
            <w:r w:rsidRPr="002B4CAC">
              <w:rPr>
                <w:rFonts w:cstheme="minorHAnsi"/>
                <w:sz w:val="14"/>
                <w:szCs w:val="14"/>
              </w:rPr>
              <w:t>1. Covered area becomes exposed or exhibits visible erosion</w:t>
            </w:r>
          </w:p>
          <w:p w14:paraId="6FE6BF50" w14:textId="77777777" w:rsidR="004811AD" w:rsidRPr="002B4CAC" w:rsidRDefault="004811AD" w:rsidP="00657643">
            <w:pPr>
              <w:ind w:left="72"/>
              <w:rPr>
                <w:rFonts w:cstheme="minorHAnsi"/>
                <w:sz w:val="14"/>
                <w:szCs w:val="14"/>
              </w:rPr>
            </w:pPr>
            <w:r w:rsidRPr="002B4CAC">
              <w:rPr>
                <w:rFonts w:cstheme="minorHAnsi"/>
                <w:sz w:val="14"/>
                <w:szCs w:val="14"/>
              </w:rPr>
              <w:t>2. Washouts occur between the joints or beneath the linear sediment barrier</w:t>
            </w:r>
          </w:p>
          <w:p w14:paraId="024656FA" w14:textId="77777777" w:rsidR="004811AD" w:rsidRPr="002B4CAC" w:rsidRDefault="004811AD" w:rsidP="00657643">
            <w:pPr>
              <w:ind w:left="72"/>
              <w:rPr>
                <w:rFonts w:cstheme="minorHAnsi"/>
                <w:sz w:val="14"/>
                <w:szCs w:val="14"/>
              </w:rPr>
            </w:pPr>
            <w:r w:rsidRPr="002B4CAC">
              <w:rPr>
                <w:rFonts w:cstheme="minorHAnsi"/>
                <w:sz w:val="14"/>
                <w:szCs w:val="14"/>
              </w:rPr>
              <w:t>3. Temporary cover becomes detached, torn, or unraveled</w:t>
            </w:r>
          </w:p>
        </w:tc>
      </w:tr>
      <w:tr w:rsidR="004811AD" w:rsidRPr="002B4CAC" w14:paraId="27DAB8F6" w14:textId="77777777" w:rsidTr="002B4CAC">
        <w:trPr>
          <w:cantSplit/>
          <w:trHeight w:val="287"/>
        </w:trPr>
        <w:tc>
          <w:tcPr>
            <w:tcW w:w="1501" w:type="dxa"/>
            <w:vAlign w:val="center"/>
          </w:tcPr>
          <w:p w14:paraId="50CBEBB2" w14:textId="77777777" w:rsidR="004811AD" w:rsidRPr="002B4CAC" w:rsidRDefault="004811AD" w:rsidP="00E02CC2">
            <w:pPr>
              <w:jc w:val="center"/>
              <w:rPr>
                <w:rFonts w:cstheme="minorHAnsi"/>
                <w:b/>
                <w:sz w:val="14"/>
                <w:szCs w:val="14"/>
              </w:rPr>
            </w:pPr>
            <w:r w:rsidRPr="002B4CAC">
              <w:rPr>
                <w:rFonts w:cstheme="minorHAnsi"/>
                <w:b/>
                <w:sz w:val="14"/>
                <w:szCs w:val="14"/>
              </w:rPr>
              <w:t>CGP, Order IV.E Proper Operations and Maintenance</w:t>
            </w:r>
          </w:p>
        </w:tc>
        <w:tc>
          <w:tcPr>
            <w:tcW w:w="7919" w:type="dxa"/>
            <w:vAlign w:val="center"/>
          </w:tcPr>
          <w:p w14:paraId="3A1DE4AE" w14:textId="77777777" w:rsidR="004811AD" w:rsidRPr="002B4CAC" w:rsidRDefault="004811AD" w:rsidP="00760D39">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0CF66F5D" w14:textId="77777777" w:rsidR="004811AD" w:rsidRPr="002B4CAC" w:rsidRDefault="004811AD" w:rsidP="00CD39FD">
      <w:pPr>
        <w:jc w:val="center"/>
        <w:rPr>
          <w:rFonts w:asciiTheme="minorHAnsi" w:hAnsiTheme="minorHAnsi" w:cstheme="minorHAnsi"/>
          <w:sz w:val="14"/>
          <w:szCs w:val="14"/>
        </w:rPr>
      </w:pPr>
    </w:p>
    <w:p w14:paraId="651B0CE3" w14:textId="77777777" w:rsidR="004811AD" w:rsidRPr="002B4CAC" w:rsidRDefault="004811AD">
      <w:pPr>
        <w:rPr>
          <w:rFonts w:asciiTheme="minorHAnsi" w:hAnsiTheme="minorHAnsi" w:cstheme="minorHAnsi"/>
          <w:sz w:val="14"/>
          <w:szCs w:val="14"/>
        </w:rPr>
      </w:pPr>
      <w:r w:rsidRPr="002B4CAC">
        <w:rPr>
          <w:rFonts w:asciiTheme="minorHAnsi" w:hAnsiTheme="minorHAnsi" w:cstheme="minorHAnsi"/>
          <w:sz w:val="14"/>
          <w:szCs w:val="14"/>
        </w:rPr>
        <w:br w:type="page"/>
      </w:r>
    </w:p>
    <w:p w14:paraId="59CA52F4" w14:textId="77777777" w:rsidR="004811AD" w:rsidRPr="002B4CAC" w:rsidRDefault="004811AD" w:rsidP="00736865">
      <w:pPr>
        <w:rPr>
          <w:rFonts w:asciiTheme="minorHAnsi" w:hAnsiTheme="minorHAnsi" w:cstheme="minorHAnsi"/>
          <w:sz w:val="14"/>
          <w:szCs w:val="14"/>
        </w:rPr>
      </w:pPr>
      <w:r w:rsidRPr="002B4CAC">
        <w:rPr>
          <w:rFonts w:asciiTheme="minorHAnsi" w:hAnsiTheme="minorHAnsi" w:cstheme="minorHAnsi"/>
          <w:noProof/>
          <w:sz w:val="14"/>
          <w:szCs w:val="14"/>
        </w:rPr>
        <w:lastRenderedPageBreak/>
        <w:drawing>
          <wp:inline distT="0" distB="0" distL="0" distR="0" wp14:anchorId="115812C8" wp14:editId="1D1AF059">
            <wp:extent cx="5953125" cy="3519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3087" cy="3537090"/>
                    </a:xfrm>
                    <a:prstGeom prst="rect">
                      <a:avLst/>
                    </a:prstGeom>
                  </pic:spPr>
                </pic:pic>
              </a:graphicData>
            </a:graphic>
          </wp:inline>
        </w:drawing>
      </w:r>
    </w:p>
    <w:p w14:paraId="41DD4976" w14:textId="2F76F2D9" w:rsidR="004811AD" w:rsidRPr="002B4CAC" w:rsidRDefault="002B4CAC">
      <w:pPr>
        <w:rPr>
          <w:rFonts w:asciiTheme="minorHAnsi" w:hAnsiTheme="minorHAnsi" w:cstheme="minorHAnsi"/>
          <w:sz w:val="14"/>
          <w:szCs w:val="14"/>
        </w:rPr>
      </w:pPr>
      <w:r w:rsidRPr="002B4CAC">
        <w:rPr>
          <w:rFonts w:asciiTheme="minorHAnsi" w:hAnsiTheme="minorHAnsi" w:cstheme="minorHAnsi"/>
          <w:noProof/>
          <w:sz w:val="14"/>
          <w:szCs w:val="14"/>
        </w:rPr>
        <w:drawing>
          <wp:inline distT="0" distB="0" distL="0" distR="0" wp14:anchorId="014F2D67" wp14:editId="38D16905">
            <wp:extent cx="5943600" cy="3854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r w:rsidR="004811AD" w:rsidRPr="002B4CAC">
        <w:rPr>
          <w:rFonts w:asciiTheme="minorHAnsi" w:hAnsiTheme="minorHAnsi" w:cstheme="minorHAnsi"/>
          <w:sz w:val="14"/>
          <w:szCs w:val="14"/>
        </w:rPr>
        <w:br w:type="page"/>
      </w:r>
    </w:p>
    <w:p w14:paraId="61580024" w14:textId="7C8B4F5D" w:rsidR="004811AD" w:rsidRPr="002B4CAC" w:rsidRDefault="004811AD" w:rsidP="00736865">
      <w:pPr>
        <w:rPr>
          <w:rFonts w:asciiTheme="minorHAnsi" w:hAnsiTheme="minorHAnsi" w:cstheme="minorHAnsi"/>
          <w:sz w:val="14"/>
          <w:szCs w:val="14"/>
        </w:rPr>
      </w:pPr>
    </w:p>
    <w:p w14:paraId="080A61D6" w14:textId="77777777" w:rsidR="004811AD" w:rsidRPr="002B4CAC" w:rsidRDefault="004811AD" w:rsidP="00736865">
      <w:pPr>
        <w:rPr>
          <w:rFonts w:asciiTheme="minorHAnsi" w:hAnsiTheme="minorHAnsi" w:cstheme="minorHAnsi"/>
          <w:sz w:val="14"/>
          <w:szCs w:val="14"/>
        </w:rPr>
      </w:pPr>
    </w:p>
    <w:tbl>
      <w:tblPr>
        <w:tblStyle w:val="TableGrid"/>
        <w:tblW w:w="9454" w:type="dxa"/>
        <w:tblLook w:val="04A0" w:firstRow="1" w:lastRow="0" w:firstColumn="1" w:lastColumn="0" w:noHBand="0" w:noVBand="1"/>
      </w:tblPr>
      <w:tblGrid>
        <w:gridCol w:w="1679"/>
        <w:gridCol w:w="7775"/>
      </w:tblGrid>
      <w:tr w:rsidR="004811AD" w:rsidRPr="002B4CAC" w14:paraId="7ACF2AC4" w14:textId="77777777" w:rsidTr="002B4CAC">
        <w:trPr>
          <w:trHeight w:val="17"/>
        </w:trPr>
        <w:tc>
          <w:tcPr>
            <w:tcW w:w="1679" w:type="dxa"/>
            <w:noWrap/>
            <w:vAlign w:val="center"/>
          </w:tcPr>
          <w:p w14:paraId="61FDB2CC" w14:textId="77777777" w:rsidR="004811AD" w:rsidRPr="002B4CAC" w:rsidRDefault="004811AD" w:rsidP="000630B1">
            <w:pPr>
              <w:jc w:val="center"/>
              <w:rPr>
                <w:rFonts w:cstheme="minorHAnsi"/>
                <w:b/>
                <w:sz w:val="14"/>
                <w:szCs w:val="14"/>
              </w:rPr>
            </w:pPr>
            <w:r w:rsidRPr="002B4CAC">
              <w:rPr>
                <w:rFonts w:cstheme="minorHAnsi"/>
                <w:b/>
                <w:sz w:val="14"/>
                <w:szCs w:val="14"/>
              </w:rPr>
              <w:t>QUESTION</w:t>
            </w:r>
          </w:p>
        </w:tc>
        <w:tc>
          <w:tcPr>
            <w:tcW w:w="7775" w:type="dxa"/>
            <w:vAlign w:val="center"/>
            <w:hideMark/>
          </w:tcPr>
          <w:p w14:paraId="5CC13305" w14:textId="77777777" w:rsidR="004811AD" w:rsidRPr="002B4CAC" w:rsidRDefault="004811AD" w:rsidP="000630B1">
            <w:pPr>
              <w:ind w:left="92"/>
              <w:rPr>
                <w:rFonts w:cstheme="minorHAnsi"/>
                <w:b/>
                <w:bCs/>
                <w:sz w:val="14"/>
                <w:szCs w:val="14"/>
              </w:rPr>
            </w:pPr>
            <w:r w:rsidRPr="002B4CAC">
              <w:rPr>
                <w:rFonts w:cstheme="minorHAnsi"/>
                <w:b/>
                <w:bCs/>
                <w:sz w:val="14"/>
                <w:szCs w:val="14"/>
              </w:rPr>
              <w:t>Application</w:t>
            </w:r>
          </w:p>
        </w:tc>
      </w:tr>
      <w:tr w:rsidR="004811AD" w:rsidRPr="002B4CAC" w14:paraId="15754A34" w14:textId="77777777" w:rsidTr="002B4CAC">
        <w:trPr>
          <w:trHeight w:val="17"/>
        </w:trPr>
        <w:tc>
          <w:tcPr>
            <w:tcW w:w="1679" w:type="dxa"/>
            <w:shd w:val="clear" w:color="auto" w:fill="F2F2F2" w:themeFill="background1" w:themeFillShade="F2"/>
            <w:noWrap/>
            <w:vAlign w:val="center"/>
          </w:tcPr>
          <w:p w14:paraId="78A8AD3E" w14:textId="77777777" w:rsidR="004811AD" w:rsidRPr="002B4CAC" w:rsidRDefault="004811AD" w:rsidP="00A01AF3">
            <w:pPr>
              <w:jc w:val="center"/>
              <w:rPr>
                <w:rFonts w:cstheme="minorHAnsi"/>
                <w:b/>
                <w:sz w:val="14"/>
                <w:szCs w:val="14"/>
              </w:rPr>
            </w:pPr>
            <w:r w:rsidRPr="002B4CAC">
              <w:rPr>
                <w:rFonts w:cstheme="minorHAnsi"/>
                <w:b/>
                <w:sz w:val="14"/>
                <w:szCs w:val="14"/>
              </w:rPr>
              <w:t>SS8.1</w:t>
            </w:r>
          </w:p>
        </w:tc>
        <w:tc>
          <w:tcPr>
            <w:tcW w:w="7775" w:type="dxa"/>
            <w:shd w:val="clear" w:color="auto" w:fill="F2F2F2" w:themeFill="background1" w:themeFillShade="F2"/>
            <w:vAlign w:val="center"/>
          </w:tcPr>
          <w:p w14:paraId="7A0B1017" w14:textId="77777777" w:rsidR="004811AD" w:rsidRPr="002B4CAC" w:rsidRDefault="004811AD" w:rsidP="00A01AF3">
            <w:pPr>
              <w:ind w:left="92"/>
              <w:rPr>
                <w:rFonts w:cstheme="minorHAnsi"/>
                <w:bCs/>
                <w:sz w:val="14"/>
                <w:szCs w:val="14"/>
              </w:rPr>
            </w:pPr>
            <w:r w:rsidRPr="002B4CAC">
              <w:rPr>
                <w:rFonts w:cstheme="minorHAnsi"/>
                <w:bCs/>
                <w:sz w:val="14"/>
                <w:szCs w:val="14"/>
              </w:rPr>
              <w:t>Is Wood Mulching applied as required?</w:t>
            </w:r>
          </w:p>
        </w:tc>
      </w:tr>
      <w:tr w:rsidR="004811AD" w:rsidRPr="002B4CAC" w14:paraId="435D1738" w14:textId="77777777" w:rsidTr="002B4CAC">
        <w:trPr>
          <w:trHeight w:val="17"/>
        </w:trPr>
        <w:tc>
          <w:tcPr>
            <w:tcW w:w="1679" w:type="dxa"/>
            <w:noWrap/>
            <w:vAlign w:val="center"/>
          </w:tcPr>
          <w:p w14:paraId="4FAC6C81" w14:textId="77777777" w:rsidR="004811AD" w:rsidRPr="002B4CAC" w:rsidRDefault="004811AD" w:rsidP="00B8719E">
            <w:pPr>
              <w:jc w:val="center"/>
              <w:rPr>
                <w:rFonts w:cstheme="minorHAnsi"/>
                <w:b/>
                <w:sz w:val="14"/>
                <w:szCs w:val="14"/>
              </w:rPr>
            </w:pPr>
            <w:r w:rsidRPr="002B4CAC">
              <w:rPr>
                <w:rFonts w:cstheme="minorHAnsi"/>
                <w:b/>
                <w:sz w:val="14"/>
                <w:szCs w:val="14"/>
              </w:rPr>
              <w:t>CGP, Attachment C.D.2, D.D.2, E.D.2</w:t>
            </w:r>
          </w:p>
        </w:tc>
        <w:tc>
          <w:tcPr>
            <w:tcW w:w="7775" w:type="dxa"/>
            <w:vAlign w:val="center"/>
          </w:tcPr>
          <w:p w14:paraId="2C029EF8" w14:textId="26465B30" w:rsidR="004811AD" w:rsidRPr="002B4CAC" w:rsidRDefault="004811AD" w:rsidP="005C085F">
            <w:pPr>
              <w:ind w:left="72"/>
              <w:rPr>
                <w:rFonts w:cstheme="minorHAnsi"/>
                <w:sz w:val="14"/>
                <w:szCs w:val="14"/>
              </w:rPr>
            </w:pPr>
            <w:r w:rsidRPr="002B4CAC">
              <w:rPr>
                <w:rFonts w:cstheme="minorHAnsi"/>
                <w:sz w:val="14"/>
                <w:szCs w:val="14"/>
              </w:rPr>
              <w:t xml:space="preserve">Risk Level 1, 2 and 3 dischargers shall provide effective soil cover for </w:t>
            </w:r>
            <w:r w:rsidR="005C085F">
              <w:rPr>
                <w:rFonts w:cstheme="minorHAnsi"/>
                <w:sz w:val="14"/>
                <w:szCs w:val="14"/>
              </w:rPr>
              <w:t>*</w:t>
            </w:r>
            <w:r w:rsidRPr="002B4CAC">
              <w:rPr>
                <w:rFonts w:cstheme="minorHAnsi"/>
                <w:sz w:val="14"/>
                <w:szCs w:val="14"/>
              </w:rPr>
              <w:t>inactive</w:t>
            </w:r>
            <w:r w:rsidR="005C085F">
              <w:rPr>
                <w:rFonts w:cstheme="minorHAnsi"/>
                <w:sz w:val="14"/>
                <w:szCs w:val="14"/>
              </w:rPr>
              <w:t xml:space="preserve"> </w:t>
            </w:r>
            <w:r w:rsidRPr="002B4CAC">
              <w:rPr>
                <w:rFonts w:cstheme="minorHAnsi"/>
                <w:sz w:val="14"/>
                <w:szCs w:val="14"/>
              </w:rPr>
              <w:t>areas and all finished slopes, open space, utility backfill, and completed lots.</w:t>
            </w:r>
          </w:p>
          <w:p w14:paraId="7B994E48" w14:textId="4ED4E790" w:rsidR="004811AD" w:rsidRPr="002B4CAC" w:rsidRDefault="005C085F" w:rsidP="000630B1">
            <w:pPr>
              <w:ind w:left="72"/>
              <w:rPr>
                <w:rFonts w:cstheme="minorHAnsi"/>
                <w:sz w:val="14"/>
                <w:szCs w:val="14"/>
              </w:rPr>
            </w:pPr>
            <w:r>
              <w:rPr>
                <w:rFonts w:cstheme="minorHAnsi"/>
                <w:sz w:val="14"/>
                <w:szCs w:val="14"/>
              </w:rPr>
              <w:t>*</w:t>
            </w:r>
            <w:r w:rsidR="004811AD" w:rsidRPr="002B4CAC">
              <w:rPr>
                <w:rFonts w:cstheme="minorHAnsi"/>
                <w:sz w:val="14"/>
                <w:szCs w:val="14"/>
              </w:rPr>
              <w:t>Inactive areas of construction are areas of construction activity that have been disturbed and are not scheduled to be re-disturbed for at least 14 days.</w:t>
            </w:r>
          </w:p>
        </w:tc>
      </w:tr>
      <w:tr w:rsidR="004811AD" w:rsidRPr="002B4CAC" w14:paraId="7EC36EF5" w14:textId="77777777" w:rsidTr="002B4CAC">
        <w:trPr>
          <w:trHeight w:val="17"/>
        </w:trPr>
        <w:tc>
          <w:tcPr>
            <w:tcW w:w="1679" w:type="dxa"/>
            <w:noWrap/>
            <w:vAlign w:val="center"/>
          </w:tcPr>
          <w:p w14:paraId="65508AF2" w14:textId="77777777" w:rsidR="004811AD" w:rsidRPr="002B4CAC" w:rsidRDefault="004811AD" w:rsidP="00B8719E">
            <w:pPr>
              <w:jc w:val="center"/>
              <w:rPr>
                <w:rFonts w:cstheme="minorHAnsi"/>
                <w:b/>
                <w:sz w:val="14"/>
                <w:szCs w:val="14"/>
              </w:rPr>
            </w:pPr>
            <w:r w:rsidRPr="002B4CAC">
              <w:rPr>
                <w:rFonts w:cstheme="minorHAnsi"/>
                <w:b/>
                <w:sz w:val="14"/>
                <w:szCs w:val="14"/>
              </w:rPr>
              <w:t>CGP, Attachment D.E.3, E.E.3</w:t>
            </w:r>
          </w:p>
        </w:tc>
        <w:tc>
          <w:tcPr>
            <w:tcW w:w="7775" w:type="dxa"/>
            <w:vAlign w:val="center"/>
          </w:tcPr>
          <w:p w14:paraId="4002EE8D" w14:textId="2A9641FC" w:rsidR="004811AD" w:rsidRPr="002B4CAC" w:rsidRDefault="004811AD" w:rsidP="005C085F">
            <w:pPr>
              <w:ind w:left="72"/>
              <w:rPr>
                <w:rFonts w:cstheme="minorHAnsi"/>
                <w:sz w:val="14"/>
                <w:szCs w:val="14"/>
              </w:rPr>
            </w:pPr>
            <w:r w:rsidRPr="002B4CAC">
              <w:rPr>
                <w:rFonts w:cstheme="minorHAnsi"/>
                <w:sz w:val="14"/>
                <w:szCs w:val="14"/>
              </w:rPr>
              <w:t xml:space="preserve">Risk Level 2 and 3 dischargers shall implement appropriate erosion control BMPs (runoff control and soil stabilization) in conjunction with sediment control BMPs for areas under </w:t>
            </w:r>
            <w:r w:rsidR="005C085F">
              <w:rPr>
                <w:rFonts w:cstheme="minorHAnsi"/>
                <w:sz w:val="14"/>
                <w:szCs w:val="14"/>
              </w:rPr>
              <w:t>*</w:t>
            </w:r>
            <w:r w:rsidRPr="002B4CAC">
              <w:rPr>
                <w:rFonts w:cstheme="minorHAnsi"/>
                <w:sz w:val="14"/>
                <w:szCs w:val="14"/>
              </w:rPr>
              <w:t>active construction.</w:t>
            </w:r>
          </w:p>
          <w:p w14:paraId="4B866AFE" w14:textId="616E3A02" w:rsidR="004811AD" w:rsidRPr="002B4CAC" w:rsidRDefault="005C085F" w:rsidP="00F641B7">
            <w:pPr>
              <w:ind w:left="72"/>
              <w:rPr>
                <w:rFonts w:cstheme="minorHAnsi"/>
                <w:sz w:val="14"/>
                <w:szCs w:val="14"/>
              </w:rPr>
            </w:pPr>
            <w:r>
              <w:rPr>
                <w:rFonts w:cstheme="minorHAnsi"/>
                <w:sz w:val="14"/>
                <w:szCs w:val="14"/>
              </w:rPr>
              <w:t>*</w:t>
            </w:r>
            <w:r w:rsidR="004811AD" w:rsidRPr="002B4CAC">
              <w:rPr>
                <w:rFonts w:cstheme="minorHAnsi"/>
                <w:sz w:val="14"/>
                <w:szCs w:val="14"/>
              </w:rPr>
              <w:t>Active areas of construction are areas undergoing land surface disturbance. This includes construction activity during the preliminary stage, mass grading stage, streets and utilities stage and the vertical construction stage.</w:t>
            </w:r>
          </w:p>
        </w:tc>
      </w:tr>
      <w:tr w:rsidR="004811AD" w:rsidRPr="002B4CAC" w14:paraId="71AFE7DE" w14:textId="77777777" w:rsidTr="002B4CAC">
        <w:trPr>
          <w:trHeight w:val="17"/>
        </w:trPr>
        <w:tc>
          <w:tcPr>
            <w:tcW w:w="1679" w:type="dxa"/>
            <w:noWrap/>
            <w:vAlign w:val="center"/>
          </w:tcPr>
          <w:p w14:paraId="2A84A14B" w14:textId="77777777" w:rsidR="004811AD" w:rsidRPr="002B4CAC" w:rsidRDefault="004811AD" w:rsidP="000630B1">
            <w:pPr>
              <w:jc w:val="center"/>
              <w:rPr>
                <w:rFonts w:cstheme="minorHAnsi"/>
                <w:b/>
                <w:sz w:val="14"/>
                <w:szCs w:val="14"/>
              </w:rPr>
            </w:pPr>
            <w:r w:rsidRPr="002B4CAC">
              <w:rPr>
                <w:rFonts w:cstheme="minorHAnsi"/>
                <w:b/>
                <w:sz w:val="14"/>
                <w:szCs w:val="14"/>
              </w:rPr>
              <w:t>13-1.03A General</w:t>
            </w:r>
          </w:p>
        </w:tc>
        <w:tc>
          <w:tcPr>
            <w:tcW w:w="7775" w:type="dxa"/>
            <w:vAlign w:val="center"/>
          </w:tcPr>
          <w:p w14:paraId="3D2C907D" w14:textId="77777777" w:rsidR="004811AD" w:rsidRPr="002B4CAC" w:rsidRDefault="004811AD" w:rsidP="000630B1">
            <w:pPr>
              <w:ind w:left="92"/>
              <w:rPr>
                <w:rFonts w:cstheme="minorHAnsi"/>
                <w:bCs/>
                <w:sz w:val="14"/>
                <w:szCs w:val="14"/>
              </w:rPr>
            </w:pPr>
            <w:r w:rsidRPr="002B4CAC">
              <w:rPr>
                <w:rFonts w:cstheme="minorHAnsi"/>
                <w:bCs/>
                <w:sz w:val="14"/>
                <w:szCs w:val="14"/>
              </w:rPr>
              <w:t>Install soil stabilization materials for water pollution control practices in all work areas that are inactive or before storm events.</w:t>
            </w:r>
          </w:p>
        </w:tc>
      </w:tr>
      <w:tr w:rsidR="004811AD" w:rsidRPr="002B4CAC" w14:paraId="60E88CD1" w14:textId="77777777" w:rsidTr="002B4CAC">
        <w:trPr>
          <w:trHeight w:val="17"/>
        </w:trPr>
        <w:tc>
          <w:tcPr>
            <w:tcW w:w="1679" w:type="dxa"/>
            <w:noWrap/>
            <w:vAlign w:val="center"/>
          </w:tcPr>
          <w:p w14:paraId="045F3566" w14:textId="77777777" w:rsidR="004811AD" w:rsidRPr="002B4CAC" w:rsidRDefault="004811AD" w:rsidP="009E4E39">
            <w:pPr>
              <w:jc w:val="center"/>
              <w:rPr>
                <w:rFonts w:cstheme="minorHAnsi"/>
                <w:b/>
                <w:sz w:val="14"/>
                <w:szCs w:val="14"/>
              </w:rPr>
            </w:pPr>
            <w:r w:rsidRPr="002B4CAC">
              <w:rPr>
                <w:rFonts w:cstheme="minorHAnsi"/>
                <w:b/>
                <w:sz w:val="14"/>
                <w:szCs w:val="14"/>
              </w:rPr>
              <w:t>SPECs, 13-5.03A General</w:t>
            </w:r>
          </w:p>
        </w:tc>
        <w:tc>
          <w:tcPr>
            <w:tcW w:w="7775" w:type="dxa"/>
            <w:vAlign w:val="center"/>
          </w:tcPr>
          <w:p w14:paraId="5390465F" w14:textId="77777777" w:rsidR="004811AD" w:rsidRPr="002B4CAC" w:rsidRDefault="004811AD" w:rsidP="009E4E39">
            <w:pPr>
              <w:ind w:left="72"/>
              <w:rPr>
                <w:rFonts w:cstheme="minorHAnsi"/>
                <w:sz w:val="14"/>
                <w:szCs w:val="14"/>
              </w:rPr>
            </w:pPr>
            <w:r w:rsidRPr="002B4CAC">
              <w:rPr>
                <w:rFonts w:cstheme="minorHAnsi"/>
                <w:sz w:val="14"/>
                <w:szCs w:val="14"/>
              </w:rPr>
              <w:t>Apply temporary soil stabilization materials within 24 hours after an area is ready to receive temporary soil stabilization or before a forecasted storm event.</w:t>
            </w:r>
          </w:p>
        </w:tc>
      </w:tr>
    </w:tbl>
    <w:p w14:paraId="546F13C1" w14:textId="77777777" w:rsidR="004811AD" w:rsidRPr="002B4CAC" w:rsidRDefault="004811AD" w:rsidP="00C871D0">
      <w:pPr>
        <w:tabs>
          <w:tab w:val="left" w:pos="2628"/>
        </w:tabs>
        <w:jc w:val="center"/>
        <w:rPr>
          <w:rFonts w:asciiTheme="minorHAnsi" w:hAnsiTheme="minorHAnsi" w:cstheme="minorHAnsi"/>
          <w:b/>
          <w:bCs/>
          <w:sz w:val="14"/>
          <w:szCs w:val="14"/>
        </w:rPr>
      </w:pPr>
    </w:p>
    <w:tbl>
      <w:tblPr>
        <w:tblStyle w:val="TableGrid"/>
        <w:tblW w:w="9470" w:type="dxa"/>
        <w:tblLook w:val="04A0" w:firstRow="1" w:lastRow="0" w:firstColumn="1" w:lastColumn="0" w:noHBand="0" w:noVBand="1"/>
      </w:tblPr>
      <w:tblGrid>
        <w:gridCol w:w="1682"/>
        <w:gridCol w:w="7788"/>
      </w:tblGrid>
      <w:tr w:rsidR="004811AD" w:rsidRPr="002B4CAC" w14:paraId="60A7A2DF" w14:textId="77777777" w:rsidTr="002B4CAC">
        <w:trPr>
          <w:trHeight w:val="12"/>
        </w:trPr>
        <w:tc>
          <w:tcPr>
            <w:tcW w:w="1682" w:type="dxa"/>
            <w:noWrap/>
            <w:vAlign w:val="center"/>
          </w:tcPr>
          <w:p w14:paraId="4455A72F" w14:textId="77777777" w:rsidR="004811AD" w:rsidRPr="002B4CAC" w:rsidRDefault="004811AD" w:rsidP="000630B1">
            <w:pPr>
              <w:jc w:val="center"/>
              <w:rPr>
                <w:rFonts w:cstheme="minorHAnsi"/>
                <w:b/>
                <w:sz w:val="14"/>
                <w:szCs w:val="14"/>
              </w:rPr>
            </w:pPr>
          </w:p>
        </w:tc>
        <w:tc>
          <w:tcPr>
            <w:tcW w:w="7788" w:type="dxa"/>
            <w:vAlign w:val="center"/>
          </w:tcPr>
          <w:p w14:paraId="24FB8846" w14:textId="77777777" w:rsidR="004811AD" w:rsidRPr="002B4CAC" w:rsidRDefault="004811AD" w:rsidP="000630B1">
            <w:pPr>
              <w:ind w:left="92"/>
              <w:rPr>
                <w:rFonts w:cstheme="minorHAnsi"/>
                <w:bCs/>
                <w:sz w:val="14"/>
                <w:szCs w:val="14"/>
              </w:rPr>
            </w:pPr>
            <w:r w:rsidRPr="002B4CAC">
              <w:rPr>
                <w:rFonts w:cstheme="minorHAnsi"/>
                <w:b/>
                <w:bCs/>
                <w:sz w:val="14"/>
                <w:szCs w:val="14"/>
              </w:rPr>
              <w:t>Installation</w:t>
            </w:r>
          </w:p>
        </w:tc>
      </w:tr>
      <w:tr w:rsidR="004811AD" w:rsidRPr="002B4CAC" w14:paraId="46C62319" w14:textId="77777777" w:rsidTr="002B4CAC">
        <w:trPr>
          <w:trHeight w:val="12"/>
        </w:trPr>
        <w:tc>
          <w:tcPr>
            <w:tcW w:w="1682" w:type="dxa"/>
            <w:shd w:val="clear" w:color="auto" w:fill="F2F2F2" w:themeFill="background1" w:themeFillShade="F2"/>
            <w:noWrap/>
            <w:vAlign w:val="center"/>
          </w:tcPr>
          <w:p w14:paraId="1A201CC1" w14:textId="77777777" w:rsidR="004811AD" w:rsidRPr="002B4CAC" w:rsidRDefault="004811AD" w:rsidP="000630B1">
            <w:pPr>
              <w:jc w:val="center"/>
              <w:rPr>
                <w:rFonts w:cstheme="minorHAnsi"/>
                <w:b/>
                <w:sz w:val="14"/>
                <w:szCs w:val="14"/>
              </w:rPr>
            </w:pPr>
            <w:r w:rsidRPr="002B4CAC">
              <w:rPr>
                <w:rFonts w:cstheme="minorHAnsi"/>
                <w:b/>
                <w:sz w:val="14"/>
                <w:szCs w:val="14"/>
              </w:rPr>
              <w:t>SS8.2</w:t>
            </w:r>
          </w:p>
        </w:tc>
        <w:tc>
          <w:tcPr>
            <w:tcW w:w="7788" w:type="dxa"/>
            <w:shd w:val="clear" w:color="auto" w:fill="F2F2F2" w:themeFill="background1" w:themeFillShade="F2"/>
            <w:vAlign w:val="center"/>
          </w:tcPr>
          <w:p w14:paraId="5CFBE67D" w14:textId="77777777" w:rsidR="004811AD" w:rsidRPr="002B4CAC" w:rsidRDefault="004811AD" w:rsidP="00B8719E">
            <w:pPr>
              <w:ind w:left="92"/>
              <w:rPr>
                <w:rFonts w:cstheme="minorHAnsi"/>
                <w:bCs/>
                <w:sz w:val="14"/>
                <w:szCs w:val="14"/>
              </w:rPr>
            </w:pPr>
            <w:r w:rsidRPr="002B4CAC">
              <w:rPr>
                <w:rFonts w:cstheme="minorHAnsi"/>
                <w:bCs/>
                <w:sz w:val="14"/>
                <w:szCs w:val="14"/>
              </w:rPr>
              <w:t>Is Wood Mulching installed properly?</w:t>
            </w:r>
          </w:p>
        </w:tc>
      </w:tr>
      <w:tr w:rsidR="004811AD" w:rsidRPr="002B4CAC" w14:paraId="0ABD4B73" w14:textId="77777777" w:rsidTr="002B4CAC">
        <w:trPr>
          <w:trHeight w:val="12"/>
        </w:trPr>
        <w:tc>
          <w:tcPr>
            <w:tcW w:w="1682" w:type="dxa"/>
            <w:noWrap/>
            <w:vAlign w:val="center"/>
          </w:tcPr>
          <w:p w14:paraId="3A3D602E" w14:textId="77777777" w:rsidR="004811AD" w:rsidRPr="002B4CAC" w:rsidRDefault="004811AD" w:rsidP="00315D99">
            <w:pPr>
              <w:jc w:val="center"/>
              <w:rPr>
                <w:rFonts w:cstheme="minorHAnsi"/>
                <w:b/>
                <w:sz w:val="14"/>
                <w:szCs w:val="14"/>
              </w:rPr>
            </w:pPr>
            <w:r w:rsidRPr="002B4CAC">
              <w:rPr>
                <w:rFonts w:cstheme="minorHAnsi"/>
                <w:b/>
                <w:sz w:val="14"/>
                <w:szCs w:val="14"/>
              </w:rPr>
              <w:t>SPECs, 13-5.03C Temporary Mulch</w:t>
            </w:r>
          </w:p>
        </w:tc>
        <w:tc>
          <w:tcPr>
            <w:tcW w:w="7788" w:type="dxa"/>
            <w:vAlign w:val="center"/>
          </w:tcPr>
          <w:p w14:paraId="5F9FA657" w14:textId="77777777" w:rsidR="004811AD" w:rsidRPr="002B4CAC" w:rsidRDefault="004811AD" w:rsidP="00A01AF3">
            <w:pPr>
              <w:ind w:left="72"/>
              <w:rPr>
                <w:rFonts w:cstheme="minorHAnsi"/>
                <w:sz w:val="14"/>
                <w:szCs w:val="14"/>
              </w:rPr>
            </w:pPr>
            <w:r w:rsidRPr="002B4CAC">
              <w:rPr>
                <w:rFonts w:cstheme="minorHAnsi"/>
                <w:sz w:val="14"/>
                <w:szCs w:val="14"/>
              </w:rPr>
              <w:t xml:space="preserve">If rates are not shown, spread mulch to a uniform thickness to form a </w:t>
            </w:r>
            <w:proofErr w:type="gramStart"/>
            <w:r w:rsidRPr="002B4CAC">
              <w:rPr>
                <w:rFonts w:cstheme="minorHAnsi"/>
                <w:sz w:val="14"/>
                <w:szCs w:val="14"/>
              </w:rPr>
              <w:t>2-inch thick</w:t>
            </w:r>
            <w:proofErr w:type="gramEnd"/>
            <w:r w:rsidRPr="002B4CAC">
              <w:rPr>
                <w:rFonts w:cstheme="minorHAnsi"/>
                <w:sz w:val="14"/>
                <w:szCs w:val="14"/>
              </w:rPr>
              <w:t xml:space="preserve"> blanket.</w:t>
            </w:r>
          </w:p>
        </w:tc>
      </w:tr>
      <w:tr w:rsidR="004811AD" w:rsidRPr="002B4CAC" w14:paraId="4DD9B1B7" w14:textId="77777777" w:rsidTr="002B4CAC">
        <w:trPr>
          <w:trHeight w:val="745"/>
        </w:trPr>
        <w:tc>
          <w:tcPr>
            <w:tcW w:w="1682" w:type="dxa"/>
            <w:vAlign w:val="center"/>
          </w:tcPr>
          <w:p w14:paraId="1B042736" w14:textId="77777777" w:rsidR="004811AD" w:rsidRPr="002B4CAC" w:rsidRDefault="004811AD" w:rsidP="00315D99">
            <w:pPr>
              <w:jc w:val="center"/>
              <w:rPr>
                <w:rFonts w:cstheme="minorHAnsi"/>
                <w:b/>
                <w:sz w:val="14"/>
                <w:szCs w:val="14"/>
              </w:rPr>
            </w:pPr>
            <w:r w:rsidRPr="002B4CAC">
              <w:rPr>
                <w:rFonts w:cstheme="minorHAnsi"/>
                <w:b/>
                <w:sz w:val="14"/>
                <w:szCs w:val="14"/>
              </w:rPr>
              <w:t>SPECs, 20-7.03</w:t>
            </w:r>
            <w:proofErr w:type="gramStart"/>
            <w:r w:rsidRPr="002B4CAC">
              <w:rPr>
                <w:rFonts w:cstheme="minorHAnsi"/>
                <w:b/>
                <w:sz w:val="14"/>
                <w:szCs w:val="14"/>
              </w:rPr>
              <w:t>I(</w:t>
            </w:r>
            <w:proofErr w:type="gramEnd"/>
            <w:r w:rsidRPr="002B4CAC">
              <w:rPr>
                <w:rFonts w:cstheme="minorHAnsi"/>
                <w:b/>
                <w:sz w:val="14"/>
                <w:szCs w:val="14"/>
              </w:rPr>
              <w:t>10) Mulch</w:t>
            </w:r>
          </w:p>
        </w:tc>
        <w:tc>
          <w:tcPr>
            <w:tcW w:w="7788" w:type="dxa"/>
            <w:vAlign w:val="center"/>
          </w:tcPr>
          <w:p w14:paraId="09611172" w14:textId="77777777" w:rsidR="004811AD" w:rsidRPr="002B4CAC" w:rsidRDefault="004811AD" w:rsidP="00A01AF3">
            <w:pPr>
              <w:ind w:left="72"/>
              <w:rPr>
                <w:rFonts w:cstheme="minorHAnsi"/>
                <w:sz w:val="14"/>
                <w:szCs w:val="14"/>
              </w:rPr>
            </w:pPr>
            <w:r w:rsidRPr="002B4CAC">
              <w:rPr>
                <w:rFonts w:cstheme="minorHAnsi"/>
                <w:sz w:val="14"/>
                <w:szCs w:val="14"/>
              </w:rPr>
              <w:t>Spread mulch placed in areas outside of plant basins to a uniform thickness as shown.</w:t>
            </w:r>
          </w:p>
          <w:p w14:paraId="6BE6F92F" w14:textId="77777777" w:rsidR="004811AD" w:rsidRPr="002B4CAC" w:rsidRDefault="004811AD" w:rsidP="00A01AF3">
            <w:pPr>
              <w:ind w:left="72"/>
              <w:rPr>
                <w:rFonts w:cstheme="minorHAnsi"/>
                <w:sz w:val="14"/>
                <w:szCs w:val="14"/>
              </w:rPr>
            </w:pPr>
            <w:r w:rsidRPr="002B4CAC">
              <w:rPr>
                <w:rFonts w:cstheme="minorHAnsi"/>
                <w:sz w:val="14"/>
                <w:szCs w:val="14"/>
              </w:rPr>
              <w:t xml:space="preserve">Mulch must be placed at the rate described and placed in the plant basins or spread in areas as shown after the plants have been planted. Mulch placed in plant basins must not </w:t>
            </w:r>
            <w:proofErr w:type="gramStart"/>
            <w:r w:rsidRPr="002B4CAC">
              <w:rPr>
                <w:rFonts w:cstheme="minorHAnsi"/>
                <w:sz w:val="14"/>
                <w:szCs w:val="14"/>
              </w:rPr>
              <w:t>come in contact with</w:t>
            </w:r>
            <w:proofErr w:type="gramEnd"/>
            <w:r w:rsidRPr="002B4CAC">
              <w:rPr>
                <w:rFonts w:cstheme="minorHAnsi"/>
                <w:sz w:val="14"/>
                <w:szCs w:val="14"/>
              </w:rPr>
              <w:t xml:space="preserve"> the plant crown and stem.</w:t>
            </w:r>
          </w:p>
          <w:p w14:paraId="16F277D0" w14:textId="77777777" w:rsidR="004811AD" w:rsidRPr="002B4CAC" w:rsidRDefault="004811AD" w:rsidP="00A01AF3">
            <w:pPr>
              <w:ind w:left="72"/>
              <w:rPr>
                <w:rFonts w:cstheme="minorHAnsi"/>
                <w:sz w:val="14"/>
                <w:szCs w:val="14"/>
              </w:rPr>
            </w:pPr>
            <w:r w:rsidRPr="002B4CAC">
              <w:rPr>
                <w:rFonts w:cstheme="minorHAnsi"/>
                <w:sz w:val="14"/>
                <w:szCs w:val="14"/>
              </w:rPr>
              <w:t>Spread mulch from the outside edge of the proposed plant basin or plant without basin to the adjacent edges of shoulders, paving, retaining walls, dikes, curbs, sidewalks, walls, fences, and existing plantings. If the proposed plant or plant without basin is 12 feet or more from the adjacent edges of shoulders, paving, retaining walls, dikes, curbs, sidewalks, walls, fences, and existing plantings, spread the mulch 6 feet beyond the outside edge of the proposed plant basin or plant without basin.</w:t>
            </w:r>
          </w:p>
          <w:p w14:paraId="6EEB243A" w14:textId="77777777" w:rsidR="004811AD" w:rsidRPr="002B4CAC" w:rsidRDefault="004811AD" w:rsidP="00A01AF3">
            <w:pPr>
              <w:ind w:left="72"/>
              <w:rPr>
                <w:rFonts w:cstheme="minorHAnsi"/>
                <w:sz w:val="14"/>
                <w:szCs w:val="14"/>
              </w:rPr>
            </w:pPr>
            <w:r w:rsidRPr="002B4CAC">
              <w:rPr>
                <w:rFonts w:cstheme="minorHAnsi"/>
                <w:sz w:val="14"/>
                <w:szCs w:val="14"/>
              </w:rPr>
              <w:t>Do not place mulch within 4 feet of the (1) flow line of earthen drainage ditches, (2) edge of paved ditches, or (3) drainage flow lines.</w:t>
            </w:r>
          </w:p>
        </w:tc>
      </w:tr>
    </w:tbl>
    <w:p w14:paraId="3383A202" w14:textId="77777777" w:rsidR="004811AD" w:rsidRPr="002B4CAC" w:rsidRDefault="004811AD" w:rsidP="00C871D0">
      <w:pPr>
        <w:tabs>
          <w:tab w:val="left" w:pos="2628"/>
        </w:tabs>
        <w:jc w:val="center"/>
        <w:rPr>
          <w:rFonts w:asciiTheme="minorHAnsi" w:hAnsiTheme="minorHAnsi" w:cstheme="minorHAnsi"/>
          <w:b/>
          <w:bCs/>
          <w:sz w:val="14"/>
          <w:szCs w:val="14"/>
        </w:rPr>
      </w:pPr>
    </w:p>
    <w:tbl>
      <w:tblPr>
        <w:tblStyle w:val="TableGrid"/>
        <w:tblW w:w="9487" w:type="dxa"/>
        <w:tblLook w:val="04A0" w:firstRow="1" w:lastRow="0" w:firstColumn="1" w:lastColumn="0" w:noHBand="0" w:noVBand="1"/>
      </w:tblPr>
      <w:tblGrid>
        <w:gridCol w:w="1685"/>
        <w:gridCol w:w="7802"/>
      </w:tblGrid>
      <w:tr w:rsidR="004811AD" w:rsidRPr="002B4CAC" w14:paraId="6DDA93F1" w14:textId="77777777" w:rsidTr="002B4CAC">
        <w:trPr>
          <w:trHeight w:val="16"/>
        </w:trPr>
        <w:tc>
          <w:tcPr>
            <w:tcW w:w="1685" w:type="dxa"/>
            <w:shd w:val="clear" w:color="auto" w:fill="auto"/>
            <w:noWrap/>
            <w:vAlign w:val="center"/>
          </w:tcPr>
          <w:p w14:paraId="5BEAE91D" w14:textId="77777777" w:rsidR="004811AD" w:rsidRPr="002B4CAC" w:rsidRDefault="004811AD" w:rsidP="000630B1">
            <w:pPr>
              <w:jc w:val="center"/>
              <w:rPr>
                <w:rFonts w:cstheme="minorHAnsi"/>
                <w:b/>
                <w:sz w:val="14"/>
                <w:szCs w:val="14"/>
              </w:rPr>
            </w:pPr>
          </w:p>
        </w:tc>
        <w:tc>
          <w:tcPr>
            <w:tcW w:w="7802" w:type="dxa"/>
            <w:shd w:val="clear" w:color="auto" w:fill="auto"/>
            <w:vAlign w:val="center"/>
          </w:tcPr>
          <w:p w14:paraId="5DFDD4D3" w14:textId="77777777" w:rsidR="004811AD" w:rsidRPr="002B4CAC" w:rsidRDefault="004811AD" w:rsidP="000630B1">
            <w:pPr>
              <w:ind w:left="92"/>
              <w:rPr>
                <w:rFonts w:cstheme="minorHAnsi"/>
                <w:b/>
                <w:bCs/>
                <w:sz w:val="14"/>
                <w:szCs w:val="14"/>
              </w:rPr>
            </w:pPr>
            <w:r w:rsidRPr="002B4CAC">
              <w:rPr>
                <w:rFonts w:cstheme="minorHAnsi"/>
                <w:b/>
                <w:bCs/>
                <w:sz w:val="14"/>
                <w:szCs w:val="14"/>
              </w:rPr>
              <w:t>Materials</w:t>
            </w:r>
          </w:p>
        </w:tc>
      </w:tr>
      <w:tr w:rsidR="004811AD" w:rsidRPr="002B4CAC" w14:paraId="38DF0979" w14:textId="77777777" w:rsidTr="002B4CAC">
        <w:trPr>
          <w:trHeight w:val="16"/>
        </w:trPr>
        <w:tc>
          <w:tcPr>
            <w:tcW w:w="1685" w:type="dxa"/>
            <w:shd w:val="clear" w:color="auto" w:fill="F2F2F2" w:themeFill="background1" w:themeFillShade="F2"/>
            <w:noWrap/>
            <w:vAlign w:val="center"/>
          </w:tcPr>
          <w:p w14:paraId="756A76F7" w14:textId="77777777" w:rsidR="004811AD" w:rsidRPr="002B4CAC" w:rsidRDefault="004811AD" w:rsidP="00AF4F95">
            <w:pPr>
              <w:jc w:val="center"/>
              <w:rPr>
                <w:rFonts w:cstheme="minorHAnsi"/>
                <w:b/>
                <w:sz w:val="14"/>
                <w:szCs w:val="14"/>
              </w:rPr>
            </w:pPr>
            <w:r w:rsidRPr="002B4CAC">
              <w:rPr>
                <w:rFonts w:cstheme="minorHAnsi"/>
                <w:b/>
                <w:sz w:val="14"/>
                <w:szCs w:val="14"/>
              </w:rPr>
              <w:t>SS8.3</w:t>
            </w:r>
          </w:p>
        </w:tc>
        <w:tc>
          <w:tcPr>
            <w:tcW w:w="7802" w:type="dxa"/>
            <w:shd w:val="clear" w:color="auto" w:fill="F2F2F2" w:themeFill="background1" w:themeFillShade="F2"/>
            <w:vAlign w:val="center"/>
          </w:tcPr>
          <w:p w14:paraId="1062C9A9" w14:textId="77777777" w:rsidR="004811AD" w:rsidRPr="002B4CAC" w:rsidRDefault="004811AD" w:rsidP="00B8719E">
            <w:pPr>
              <w:ind w:left="92"/>
              <w:rPr>
                <w:rFonts w:cstheme="minorHAnsi"/>
                <w:bCs/>
                <w:sz w:val="14"/>
                <w:szCs w:val="14"/>
              </w:rPr>
            </w:pPr>
            <w:r w:rsidRPr="002B4CAC">
              <w:rPr>
                <w:rFonts w:cstheme="minorHAnsi"/>
                <w:bCs/>
                <w:sz w:val="14"/>
                <w:szCs w:val="14"/>
              </w:rPr>
              <w:t>Does Wood Mulching consist of the proper materials?</w:t>
            </w:r>
          </w:p>
        </w:tc>
      </w:tr>
      <w:tr w:rsidR="004811AD" w:rsidRPr="002B4CAC" w14:paraId="4B78CCF3" w14:textId="77777777" w:rsidTr="002B4CAC">
        <w:trPr>
          <w:cantSplit/>
          <w:trHeight w:val="281"/>
        </w:trPr>
        <w:tc>
          <w:tcPr>
            <w:tcW w:w="1685" w:type="dxa"/>
            <w:vAlign w:val="center"/>
          </w:tcPr>
          <w:p w14:paraId="5F7B3FD2" w14:textId="77777777" w:rsidR="004811AD" w:rsidRPr="002B4CAC" w:rsidRDefault="004811AD" w:rsidP="00A01AF3">
            <w:pPr>
              <w:jc w:val="center"/>
              <w:rPr>
                <w:rFonts w:cstheme="minorHAnsi"/>
                <w:b/>
                <w:sz w:val="14"/>
                <w:szCs w:val="14"/>
              </w:rPr>
            </w:pPr>
            <w:r w:rsidRPr="002B4CAC">
              <w:rPr>
                <w:rFonts w:cstheme="minorHAnsi"/>
                <w:b/>
                <w:sz w:val="14"/>
                <w:szCs w:val="14"/>
              </w:rPr>
              <w:t>SPECs, 20-7.02</w:t>
            </w:r>
            <w:proofErr w:type="gramStart"/>
            <w:r w:rsidRPr="002B4CAC">
              <w:rPr>
                <w:rFonts w:cstheme="minorHAnsi"/>
                <w:b/>
                <w:sz w:val="14"/>
                <w:szCs w:val="14"/>
              </w:rPr>
              <w:t>D(</w:t>
            </w:r>
            <w:proofErr w:type="gramEnd"/>
            <w:r w:rsidRPr="002B4CAC">
              <w:rPr>
                <w:rFonts w:cstheme="minorHAnsi"/>
                <w:b/>
                <w:sz w:val="14"/>
                <w:szCs w:val="14"/>
              </w:rPr>
              <w:t>6) Mulch</w:t>
            </w:r>
          </w:p>
          <w:p w14:paraId="164C4577" w14:textId="77777777" w:rsidR="004811AD" w:rsidRPr="002B4CAC" w:rsidRDefault="004811AD" w:rsidP="00A01AF3">
            <w:pPr>
              <w:jc w:val="center"/>
              <w:rPr>
                <w:rFonts w:cstheme="minorHAnsi"/>
                <w:b/>
                <w:sz w:val="14"/>
                <w:szCs w:val="14"/>
              </w:rPr>
            </w:pPr>
            <w:r w:rsidRPr="002B4CAC">
              <w:rPr>
                <w:rFonts w:cstheme="minorHAnsi"/>
                <w:b/>
                <w:sz w:val="14"/>
                <w:szCs w:val="14"/>
              </w:rPr>
              <w:t>20-7.02D(6)(a) General</w:t>
            </w:r>
          </w:p>
        </w:tc>
        <w:tc>
          <w:tcPr>
            <w:tcW w:w="7802" w:type="dxa"/>
            <w:vAlign w:val="center"/>
          </w:tcPr>
          <w:p w14:paraId="0711A879" w14:textId="77777777" w:rsidR="004811AD" w:rsidRPr="002B4CAC" w:rsidRDefault="004811AD" w:rsidP="00A01AF3">
            <w:pPr>
              <w:ind w:left="72"/>
              <w:rPr>
                <w:rFonts w:cstheme="minorHAnsi"/>
                <w:sz w:val="14"/>
                <w:szCs w:val="14"/>
              </w:rPr>
            </w:pPr>
            <w:r w:rsidRPr="002B4CAC">
              <w:rPr>
                <w:rFonts w:cstheme="minorHAnsi"/>
                <w:sz w:val="14"/>
                <w:szCs w:val="14"/>
              </w:rPr>
              <w:t xml:space="preserve">Mulch must not contain more than 0.1 percent of deleterious materials such as rocks, glass, plastics, metals, clods, weeds, weed seeds, coarse objects, sticks larger than the specified particle size, salts, paint, petroleum products, </w:t>
            </w:r>
            <w:proofErr w:type="gramStart"/>
            <w:r w:rsidRPr="002B4CAC">
              <w:rPr>
                <w:rFonts w:cstheme="minorHAnsi"/>
                <w:sz w:val="14"/>
                <w:szCs w:val="14"/>
              </w:rPr>
              <w:t>pesticides</w:t>
            </w:r>
            <w:proofErr w:type="gramEnd"/>
            <w:r w:rsidRPr="002B4CAC">
              <w:rPr>
                <w:rFonts w:cstheme="minorHAnsi"/>
                <w:sz w:val="14"/>
                <w:szCs w:val="14"/>
              </w:rPr>
              <w:t xml:space="preserve"> or other chemical residues harmful to plant or animal life.</w:t>
            </w:r>
          </w:p>
        </w:tc>
      </w:tr>
      <w:tr w:rsidR="004811AD" w:rsidRPr="002B4CAC" w14:paraId="7A428A15" w14:textId="77777777" w:rsidTr="002B4CAC">
        <w:trPr>
          <w:cantSplit/>
          <w:trHeight w:val="281"/>
        </w:trPr>
        <w:tc>
          <w:tcPr>
            <w:tcW w:w="1685" w:type="dxa"/>
            <w:vAlign w:val="center"/>
          </w:tcPr>
          <w:p w14:paraId="745B5972" w14:textId="77777777" w:rsidR="004811AD" w:rsidRPr="002B4CAC" w:rsidRDefault="004811AD" w:rsidP="00A01AF3">
            <w:pPr>
              <w:jc w:val="center"/>
              <w:rPr>
                <w:rFonts w:cstheme="minorHAnsi"/>
                <w:b/>
                <w:sz w:val="14"/>
                <w:szCs w:val="14"/>
              </w:rPr>
            </w:pPr>
            <w:r w:rsidRPr="002B4CAC">
              <w:rPr>
                <w:rFonts w:cstheme="minorHAnsi"/>
                <w:b/>
                <w:sz w:val="14"/>
                <w:szCs w:val="14"/>
              </w:rPr>
              <w:t>SPECs, 20-7.02D(6)(b) Tree Bark Mulch</w:t>
            </w:r>
          </w:p>
        </w:tc>
        <w:tc>
          <w:tcPr>
            <w:tcW w:w="7802" w:type="dxa"/>
            <w:vAlign w:val="center"/>
          </w:tcPr>
          <w:p w14:paraId="6F835C14" w14:textId="77777777" w:rsidR="004811AD" w:rsidRPr="002B4CAC" w:rsidRDefault="004811AD" w:rsidP="00A01AF3">
            <w:pPr>
              <w:ind w:left="72"/>
              <w:rPr>
                <w:rFonts w:cstheme="minorHAnsi"/>
                <w:sz w:val="14"/>
                <w:szCs w:val="14"/>
              </w:rPr>
            </w:pPr>
            <w:r w:rsidRPr="002B4CAC">
              <w:rPr>
                <w:rFonts w:cstheme="minorHAnsi"/>
                <w:sz w:val="14"/>
                <w:szCs w:val="14"/>
              </w:rPr>
              <w:t>Tree bark mulch must be derived from cedar, Douglas fir, or redwood species.</w:t>
            </w:r>
          </w:p>
          <w:p w14:paraId="1D705A3D" w14:textId="77777777" w:rsidR="004811AD" w:rsidRPr="002B4CAC" w:rsidRDefault="004811AD" w:rsidP="00A01AF3">
            <w:pPr>
              <w:ind w:left="72"/>
              <w:rPr>
                <w:rFonts w:cstheme="minorHAnsi"/>
                <w:sz w:val="14"/>
                <w:szCs w:val="14"/>
              </w:rPr>
            </w:pPr>
            <w:r w:rsidRPr="002B4CAC">
              <w:rPr>
                <w:rFonts w:cstheme="minorHAnsi"/>
                <w:sz w:val="14"/>
                <w:szCs w:val="14"/>
              </w:rPr>
              <w:t>Tree bark mulch must be ground so that a minimum of 95 percent of the material by volume is less than 2 inches and no more than 30 percent by volume is less than 1 inch.</w:t>
            </w:r>
          </w:p>
        </w:tc>
      </w:tr>
      <w:tr w:rsidR="004811AD" w:rsidRPr="002B4CAC" w14:paraId="2BAC4DFD" w14:textId="77777777" w:rsidTr="002B4CAC">
        <w:trPr>
          <w:cantSplit/>
          <w:trHeight w:val="421"/>
        </w:trPr>
        <w:tc>
          <w:tcPr>
            <w:tcW w:w="1685" w:type="dxa"/>
            <w:vAlign w:val="center"/>
          </w:tcPr>
          <w:p w14:paraId="65B8431C" w14:textId="77777777" w:rsidR="004811AD" w:rsidRPr="002B4CAC" w:rsidRDefault="004811AD" w:rsidP="00A01AF3">
            <w:pPr>
              <w:jc w:val="center"/>
              <w:rPr>
                <w:rFonts w:cstheme="minorHAnsi"/>
                <w:b/>
                <w:sz w:val="14"/>
                <w:szCs w:val="14"/>
              </w:rPr>
            </w:pPr>
            <w:r w:rsidRPr="002B4CAC">
              <w:rPr>
                <w:rFonts w:cstheme="minorHAnsi"/>
                <w:b/>
                <w:sz w:val="14"/>
                <w:szCs w:val="14"/>
              </w:rPr>
              <w:t>SPECs, 20-7.02D(6)(c) Wood Chip Mulch</w:t>
            </w:r>
          </w:p>
        </w:tc>
        <w:tc>
          <w:tcPr>
            <w:tcW w:w="7802" w:type="dxa"/>
            <w:vAlign w:val="center"/>
          </w:tcPr>
          <w:p w14:paraId="68F37032" w14:textId="77777777" w:rsidR="004811AD" w:rsidRPr="002B4CAC" w:rsidRDefault="004811AD" w:rsidP="00A01AF3">
            <w:pPr>
              <w:ind w:left="72"/>
              <w:rPr>
                <w:rFonts w:cstheme="minorHAnsi"/>
                <w:sz w:val="14"/>
                <w:szCs w:val="14"/>
              </w:rPr>
            </w:pPr>
            <w:r w:rsidRPr="002B4CAC">
              <w:rPr>
                <w:rFonts w:cstheme="minorHAnsi"/>
                <w:sz w:val="14"/>
                <w:szCs w:val="14"/>
              </w:rPr>
              <w:t>Wood chip mulch must be derived from clean wood and not contain leaves or small twigs.</w:t>
            </w:r>
          </w:p>
          <w:p w14:paraId="5E242500" w14:textId="77777777" w:rsidR="004811AD" w:rsidRPr="002B4CAC" w:rsidRDefault="004811AD" w:rsidP="00A01AF3">
            <w:pPr>
              <w:ind w:left="72"/>
              <w:rPr>
                <w:rFonts w:cstheme="minorHAnsi"/>
                <w:sz w:val="14"/>
                <w:szCs w:val="14"/>
              </w:rPr>
            </w:pPr>
            <w:r w:rsidRPr="002B4CAC">
              <w:rPr>
                <w:rFonts w:cstheme="minorHAnsi"/>
                <w:sz w:val="14"/>
                <w:szCs w:val="14"/>
              </w:rPr>
              <w:t>Wood chip mulch must have an average thickness of 1/16 inch, length between 1/2 inch and 3 inches, and a width 3/8 inch or greater. At least 95 percent of wood chips, by volume, must conform to these dimensions.</w:t>
            </w:r>
          </w:p>
        </w:tc>
      </w:tr>
      <w:tr w:rsidR="004811AD" w:rsidRPr="002B4CAC" w14:paraId="18BCD251" w14:textId="77777777" w:rsidTr="002B4CAC">
        <w:trPr>
          <w:cantSplit/>
          <w:trHeight w:val="281"/>
        </w:trPr>
        <w:tc>
          <w:tcPr>
            <w:tcW w:w="1685" w:type="dxa"/>
            <w:vAlign w:val="center"/>
          </w:tcPr>
          <w:p w14:paraId="0C38A659" w14:textId="77777777" w:rsidR="004811AD" w:rsidRPr="002B4CAC" w:rsidRDefault="004811AD" w:rsidP="00A01AF3">
            <w:pPr>
              <w:jc w:val="center"/>
              <w:rPr>
                <w:rFonts w:cstheme="minorHAnsi"/>
                <w:b/>
                <w:sz w:val="14"/>
                <w:szCs w:val="14"/>
              </w:rPr>
            </w:pPr>
            <w:r w:rsidRPr="002B4CAC">
              <w:rPr>
                <w:rFonts w:cstheme="minorHAnsi"/>
                <w:b/>
                <w:sz w:val="14"/>
                <w:szCs w:val="14"/>
              </w:rPr>
              <w:t>SPECs, 20-7.02D(6)(d) Shredded Bark Mulch</w:t>
            </w:r>
          </w:p>
        </w:tc>
        <w:tc>
          <w:tcPr>
            <w:tcW w:w="7802" w:type="dxa"/>
            <w:vAlign w:val="center"/>
          </w:tcPr>
          <w:p w14:paraId="74526A16" w14:textId="77777777" w:rsidR="004811AD" w:rsidRPr="002B4CAC" w:rsidRDefault="004811AD" w:rsidP="00A01AF3">
            <w:pPr>
              <w:ind w:left="72"/>
              <w:rPr>
                <w:rFonts w:cstheme="minorHAnsi"/>
                <w:sz w:val="14"/>
                <w:szCs w:val="14"/>
              </w:rPr>
            </w:pPr>
            <w:r w:rsidRPr="002B4CAC">
              <w:rPr>
                <w:rFonts w:cstheme="minorHAnsi"/>
                <w:sz w:val="14"/>
                <w:szCs w:val="14"/>
              </w:rPr>
              <w:t>Shredded bark mulch must be a blend of loose, long, thin wood or bark pieces derived from trees with a high length-to-width ratio. A minimum of 95 percent of the wood strands must have lengths from 2 to 8 inches, with a width and thickness from 1/8 to 1-1/2 inches.</w:t>
            </w:r>
          </w:p>
        </w:tc>
      </w:tr>
      <w:tr w:rsidR="004811AD" w:rsidRPr="002B4CAC" w14:paraId="4BD5A938" w14:textId="77777777" w:rsidTr="002B4CAC">
        <w:trPr>
          <w:cantSplit/>
          <w:trHeight w:val="266"/>
        </w:trPr>
        <w:tc>
          <w:tcPr>
            <w:tcW w:w="1685" w:type="dxa"/>
            <w:vAlign w:val="center"/>
          </w:tcPr>
          <w:p w14:paraId="1EDD3EE0" w14:textId="77777777" w:rsidR="004811AD" w:rsidRPr="002B4CAC" w:rsidRDefault="004811AD" w:rsidP="00A01AF3">
            <w:pPr>
              <w:jc w:val="center"/>
              <w:rPr>
                <w:rFonts w:cstheme="minorHAnsi"/>
                <w:b/>
                <w:sz w:val="14"/>
                <w:szCs w:val="14"/>
              </w:rPr>
            </w:pPr>
            <w:r w:rsidRPr="002B4CAC">
              <w:rPr>
                <w:rFonts w:cstheme="minorHAnsi"/>
                <w:b/>
                <w:sz w:val="14"/>
                <w:szCs w:val="14"/>
              </w:rPr>
              <w:t>SPECs, 20-7.02D(6)(e) Tree Trimming Mulch</w:t>
            </w:r>
          </w:p>
        </w:tc>
        <w:tc>
          <w:tcPr>
            <w:tcW w:w="7802" w:type="dxa"/>
            <w:vAlign w:val="center"/>
          </w:tcPr>
          <w:p w14:paraId="28C1DBDC" w14:textId="77777777" w:rsidR="004811AD" w:rsidRPr="002B4CAC" w:rsidRDefault="004811AD" w:rsidP="00A01AF3">
            <w:pPr>
              <w:ind w:left="72"/>
              <w:rPr>
                <w:rFonts w:cstheme="minorHAnsi"/>
                <w:sz w:val="14"/>
                <w:szCs w:val="14"/>
              </w:rPr>
            </w:pPr>
            <w:r w:rsidRPr="002B4CAC">
              <w:rPr>
                <w:rFonts w:cstheme="minorHAnsi"/>
                <w:sz w:val="14"/>
                <w:szCs w:val="14"/>
              </w:rPr>
              <w:t>Tree trimming mulch must be derived from chipped trees and may contain leaves and small twigs.</w:t>
            </w:r>
          </w:p>
          <w:p w14:paraId="301C6183" w14:textId="77777777" w:rsidR="004811AD" w:rsidRPr="002B4CAC" w:rsidRDefault="004811AD" w:rsidP="00A01AF3">
            <w:pPr>
              <w:ind w:left="72"/>
              <w:rPr>
                <w:rFonts w:cstheme="minorHAnsi"/>
                <w:sz w:val="14"/>
                <w:szCs w:val="14"/>
              </w:rPr>
            </w:pPr>
            <w:r w:rsidRPr="002B4CAC">
              <w:rPr>
                <w:rFonts w:cstheme="minorHAnsi"/>
                <w:sz w:val="14"/>
                <w:szCs w:val="14"/>
              </w:rPr>
              <w:t>Tree trimming mulch must have a particle size such that a minimum of 95 percent of the material by volume is less than 3 inches and no more than 30 percent by volume is less than 1 inch.</w:t>
            </w:r>
          </w:p>
        </w:tc>
      </w:tr>
    </w:tbl>
    <w:p w14:paraId="5EC99FE2" w14:textId="77777777" w:rsidR="004811AD" w:rsidRPr="002B4CAC" w:rsidRDefault="004811AD" w:rsidP="00A01AF3">
      <w:pPr>
        <w:tabs>
          <w:tab w:val="left" w:pos="2628"/>
        </w:tabs>
        <w:jc w:val="center"/>
        <w:rPr>
          <w:rFonts w:asciiTheme="minorHAnsi" w:hAnsiTheme="minorHAnsi" w:cstheme="minorHAnsi"/>
          <w:color w:val="000000"/>
          <w:sz w:val="14"/>
          <w:szCs w:val="14"/>
        </w:rPr>
      </w:pPr>
    </w:p>
    <w:tbl>
      <w:tblPr>
        <w:tblStyle w:val="TableGrid"/>
        <w:tblW w:w="9504" w:type="dxa"/>
        <w:tblLook w:val="04A0" w:firstRow="1" w:lastRow="0" w:firstColumn="1" w:lastColumn="0" w:noHBand="0" w:noVBand="1"/>
      </w:tblPr>
      <w:tblGrid>
        <w:gridCol w:w="1688"/>
        <w:gridCol w:w="7807"/>
        <w:gridCol w:w="9"/>
      </w:tblGrid>
      <w:tr w:rsidR="004811AD" w:rsidRPr="002B4CAC" w14:paraId="5A395AAC" w14:textId="77777777" w:rsidTr="002B4CAC">
        <w:trPr>
          <w:trHeight w:val="18"/>
        </w:trPr>
        <w:tc>
          <w:tcPr>
            <w:tcW w:w="1688" w:type="dxa"/>
            <w:noWrap/>
          </w:tcPr>
          <w:p w14:paraId="7807996F" w14:textId="77777777" w:rsidR="004811AD" w:rsidRPr="002B4CAC" w:rsidRDefault="004811AD" w:rsidP="00416E18">
            <w:pPr>
              <w:jc w:val="center"/>
              <w:rPr>
                <w:rFonts w:cstheme="minorHAnsi"/>
                <w:b/>
                <w:sz w:val="14"/>
                <w:szCs w:val="14"/>
              </w:rPr>
            </w:pPr>
          </w:p>
        </w:tc>
        <w:tc>
          <w:tcPr>
            <w:tcW w:w="7816" w:type="dxa"/>
            <w:gridSpan w:val="2"/>
          </w:tcPr>
          <w:p w14:paraId="56962C96" w14:textId="77777777" w:rsidR="004811AD" w:rsidRPr="002B4CAC" w:rsidRDefault="004811AD" w:rsidP="00416E18">
            <w:pPr>
              <w:ind w:left="92"/>
              <w:rPr>
                <w:rFonts w:cstheme="minorHAnsi"/>
                <w:b/>
                <w:bCs/>
                <w:sz w:val="14"/>
                <w:szCs w:val="14"/>
              </w:rPr>
            </w:pPr>
            <w:r w:rsidRPr="002B4CAC">
              <w:rPr>
                <w:rFonts w:cstheme="minorHAnsi"/>
                <w:b/>
                <w:bCs/>
                <w:sz w:val="14"/>
                <w:szCs w:val="14"/>
              </w:rPr>
              <w:t>Maintenance</w:t>
            </w:r>
          </w:p>
        </w:tc>
      </w:tr>
      <w:tr w:rsidR="004811AD" w:rsidRPr="002B4CAC" w14:paraId="5940713E" w14:textId="77777777" w:rsidTr="002B4CAC">
        <w:trPr>
          <w:trHeight w:val="18"/>
        </w:trPr>
        <w:tc>
          <w:tcPr>
            <w:tcW w:w="1688" w:type="dxa"/>
            <w:shd w:val="clear" w:color="auto" w:fill="F2F2F2" w:themeFill="background1" w:themeFillShade="F2"/>
            <w:noWrap/>
          </w:tcPr>
          <w:p w14:paraId="65584CB4" w14:textId="77777777" w:rsidR="004811AD" w:rsidRPr="002B4CAC" w:rsidRDefault="004811AD" w:rsidP="00AF4F95">
            <w:pPr>
              <w:jc w:val="center"/>
              <w:rPr>
                <w:rFonts w:cstheme="minorHAnsi"/>
                <w:b/>
                <w:sz w:val="14"/>
                <w:szCs w:val="14"/>
              </w:rPr>
            </w:pPr>
            <w:r w:rsidRPr="002B4CAC">
              <w:rPr>
                <w:rFonts w:cstheme="minorHAnsi"/>
                <w:b/>
                <w:sz w:val="14"/>
                <w:szCs w:val="14"/>
              </w:rPr>
              <w:t>SS8.4</w:t>
            </w:r>
          </w:p>
        </w:tc>
        <w:tc>
          <w:tcPr>
            <w:tcW w:w="7816" w:type="dxa"/>
            <w:gridSpan w:val="2"/>
            <w:shd w:val="clear" w:color="auto" w:fill="F2F2F2" w:themeFill="background1" w:themeFillShade="F2"/>
          </w:tcPr>
          <w:p w14:paraId="07837587" w14:textId="77777777" w:rsidR="004811AD" w:rsidRPr="002B4CAC" w:rsidRDefault="004811AD" w:rsidP="00AF4F95">
            <w:pPr>
              <w:ind w:left="92"/>
              <w:rPr>
                <w:rFonts w:cstheme="minorHAnsi"/>
                <w:bCs/>
                <w:sz w:val="14"/>
                <w:szCs w:val="14"/>
              </w:rPr>
            </w:pPr>
            <w:r w:rsidRPr="002B4CAC">
              <w:rPr>
                <w:rFonts w:cstheme="minorHAnsi"/>
                <w:bCs/>
                <w:sz w:val="14"/>
                <w:szCs w:val="14"/>
              </w:rPr>
              <w:t>Is Wood Mulching maintained properly?</w:t>
            </w:r>
          </w:p>
        </w:tc>
      </w:tr>
      <w:tr w:rsidR="004811AD" w:rsidRPr="002B4CAC" w14:paraId="5E0985DC" w14:textId="77777777" w:rsidTr="002B4CAC">
        <w:trPr>
          <w:gridAfter w:val="1"/>
          <w:wAfter w:w="9" w:type="dxa"/>
          <w:trHeight w:val="456"/>
        </w:trPr>
        <w:tc>
          <w:tcPr>
            <w:tcW w:w="1688" w:type="dxa"/>
            <w:vAlign w:val="center"/>
          </w:tcPr>
          <w:p w14:paraId="18453004" w14:textId="77777777" w:rsidR="004811AD" w:rsidRPr="002B4CAC" w:rsidRDefault="004811AD" w:rsidP="00E02CC2">
            <w:pPr>
              <w:jc w:val="center"/>
              <w:rPr>
                <w:rFonts w:cstheme="minorHAnsi"/>
                <w:b/>
                <w:sz w:val="14"/>
                <w:szCs w:val="14"/>
              </w:rPr>
            </w:pPr>
            <w:r w:rsidRPr="002B4CAC">
              <w:rPr>
                <w:rFonts w:cstheme="minorHAnsi"/>
                <w:b/>
                <w:sz w:val="14"/>
                <w:szCs w:val="14"/>
              </w:rPr>
              <w:t>CGP, Order IV.E Proper Operations and Maintenance</w:t>
            </w:r>
          </w:p>
        </w:tc>
        <w:tc>
          <w:tcPr>
            <w:tcW w:w="7807" w:type="dxa"/>
            <w:vAlign w:val="center"/>
          </w:tcPr>
          <w:p w14:paraId="314FD0C9" w14:textId="77777777" w:rsidR="004811AD" w:rsidRPr="002B4CAC" w:rsidRDefault="004811AD" w:rsidP="00416E18">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2E6136C5" w14:textId="4B6E4BF9" w:rsidR="004811AD" w:rsidRDefault="004811AD" w:rsidP="00D56F25">
      <w:pPr>
        <w:tabs>
          <w:tab w:val="left" w:pos="2628"/>
        </w:tabs>
        <w:jc w:val="center"/>
        <w:rPr>
          <w:rFonts w:asciiTheme="minorHAnsi" w:hAnsiTheme="minorHAnsi" w:cstheme="minorHAnsi"/>
          <w:b/>
          <w:bCs/>
          <w:sz w:val="14"/>
          <w:szCs w:val="14"/>
        </w:rPr>
      </w:pPr>
    </w:p>
    <w:p w14:paraId="61657EA6" w14:textId="0DB8956D" w:rsidR="002B4CAC" w:rsidRDefault="002B4CAC" w:rsidP="00D56F25">
      <w:pPr>
        <w:tabs>
          <w:tab w:val="left" w:pos="2628"/>
        </w:tabs>
        <w:jc w:val="center"/>
        <w:rPr>
          <w:rFonts w:asciiTheme="minorHAnsi" w:hAnsiTheme="minorHAnsi" w:cstheme="minorHAnsi"/>
          <w:b/>
          <w:bCs/>
          <w:sz w:val="14"/>
          <w:szCs w:val="14"/>
        </w:rPr>
      </w:pPr>
    </w:p>
    <w:p w14:paraId="7D493862" w14:textId="7D04F3DF" w:rsidR="002B4CAC" w:rsidRDefault="002B4CAC" w:rsidP="00D56F25">
      <w:pPr>
        <w:tabs>
          <w:tab w:val="left" w:pos="2628"/>
        </w:tabs>
        <w:jc w:val="center"/>
        <w:rPr>
          <w:rFonts w:asciiTheme="minorHAnsi" w:hAnsiTheme="minorHAnsi" w:cstheme="minorHAnsi"/>
          <w:b/>
          <w:bCs/>
          <w:sz w:val="14"/>
          <w:szCs w:val="14"/>
        </w:rPr>
      </w:pPr>
    </w:p>
    <w:p w14:paraId="420C9DFC" w14:textId="79159CA4" w:rsidR="002B4CAC" w:rsidRDefault="002B4CAC" w:rsidP="00D56F25">
      <w:pPr>
        <w:tabs>
          <w:tab w:val="left" w:pos="2628"/>
        </w:tabs>
        <w:jc w:val="center"/>
        <w:rPr>
          <w:rFonts w:asciiTheme="minorHAnsi" w:hAnsiTheme="minorHAnsi" w:cstheme="minorHAnsi"/>
          <w:b/>
          <w:bCs/>
          <w:sz w:val="14"/>
          <w:szCs w:val="14"/>
        </w:rPr>
      </w:pPr>
    </w:p>
    <w:p w14:paraId="4D274673" w14:textId="76C681D1" w:rsidR="002B4CAC" w:rsidRDefault="002B4CAC" w:rsidP="00D56F25">
      <w:pPr>
        <w:tabs>
          <w:tab w:val="left" w:pos="2628"/>
        </w:tabs>
        <w:jc w:val="center"/>
        <w:rPr>
          <w:rFonts w:asciiTheme="minorHAnsi" w:hAnsiTheme="minorHAnsi" w:cstheme="minorHAnsi"/>
          <w:b/>
          <w:bCs/>
          <w:sz w:val="14"/>
          <w:szCs w:val="14"/>
        </w:rPr>
      </w:pPr>
    </w:p>
    <w:p w14:paraId="386F192D" w14:textId="31A8E46B" w:rsidR="002B4CAC" w:rsidRDefault="002B4CAC" w:rsidP="00D56F25">
      <w:pPr>
        <w:tabs>
          <w:tab w:val="left" w:pos="2628"/>
        </w:tabs>
        <w:jc w:val="center"/>
        <w:rPr>
          <w:rFonts w:asciiTheme="minorHAnsi" w:hAnsiTheme="minorHAnsi" w:cstheme="minorHAnsi"/>
          <w:b/>
          <w:bCs/>
          <w:sz w:val="14"/>
          <w:szCs w:val="14"/>
        </w:rPr>
      </w:pPr>
    </w:p>
    <w:p w14:paraId="374F9C90" w14:textId="77777777" w:rsidR="005C085F" w:rsidRPr="002B4CAC" w:rsidRDefault="005C085F" w:rsidP="00D56F25">
      <w:pPr>
        <w:tabs>
          <w:tab w:val="left" w:pos="2628"/>
        </w:tabs>
        <w:jc w:val="center"/>
        <w:rPr>
          <w:rFonts w:asciiTheme="minorHAnsi" w:hAnsiTheme="minorHAnsi" w:cstheme="minorHAnsi"/>
          <w:b/>
          <w:bCs/>
          <w:sz w:val="14"/>
          <w:szCs w:val="14"/>
        </w:rPr>
      </w:pPr>
    </w:p>
    <w:tbl>
      <w:tblPr>
        <w:tblStyle w:val="TableGrid"/>
        <w:tblW w:w="9470" w:type="dxa"/>
        <w:tblLook w:val="04A0" w:firstRow="1" w:lastRow="0" w:firstColumn="1" w:lastColumn="0" w:noHBand="0" w:noVBand="1"/>
      </w:tblPr>
      <w:tblGrid>
        <w:gridCol w:w="1509"/>
        <w:gridCol w:w="7961"/>
      </w:tblGrid>
      <w:tr w:rsidR="004811AD" w:rsidRPr="002B4CAC" w14:paraId="465AFA01" w14:textId="77777777" w:rsidTr="002B4CAC">
        <w:trPr>
          <w:trHeight w:val="14"/>
        </w:trPr>
        <w:tc>
          <w:tcPr>
            <w:tcW w:w="1509" w:type="dxa"/>
            <w:noWrap/>
            <w:vAlign w:val="center"/>
          </w:tcPr>
          <w:p w14:paraId="58D335FE" w14:textId="77777777" w:rsidR="004811AD" w:rsidRPr="002B4CAC" w:rsidRDefault="004811AD" w:rsidP="00D72D6D">
            <w:pPr>
              <w:jc w:val="center"/>
              <w:rPr>
                <w:rFonts w:cstheme="minorHAnsi"/>
                <w:b/>
                <w:sz w:val="14"/>
                <w:szCs w:val="14"/>
              </w:rPr>
            </w:pPr>
            <w:r w:rsidRPr="002B4CAC">
              <w:rPr>
                <w:rFonts w:cstheme="minorHAnsi"/>
                <w:b/>
                <w:sz w:val="14"/>
                <w:szCs w:val="14"/>
              </w:rPr>
              <w:lastRenderedPageBreak/>
              <w:t>QUESTION</w:t>
            </w:r>
          </w:p>
        </w:tc>
        <w:tc>
          <w:tcPr>
            <w:tcW w:w="7961" w:type="dxa"/>
            <w:vAlign w:val="center"/>
            <w:hideMark/>
          </w:tcPr>
          <w:p w14:paraId="39CB4676" w14:textId="77777777" w:rsidR="004811AD" w:rsidRPr="002B4CAC" w:rsidRDefault="004811AD" w:rsidP="00D72D6D">
            <w:pPr>
              <w:ind w:left="93"/>
              <w:rPr>
                <w:rFonts w:cstheme="minorHAnsi"/>
                <w:b/>
                <w:bCs/>
                <w:sz w:val="14"/>
                <w:szCs w:val="14"/>
              </w:rPr>
            </w:pPr>
            <w:r w:rsidRPr="002B4CAC">
              <w:rPr>
                <w:rFonts w:cstheme="minorHAnsi"/>
                <w:b/>
                <w:bCs/>
                <w:sz w:val="14"/>
                <w:szCs w:val="14"/>
              </w:rPr>
              <w:t>Application</w:t>
            </w:r>
          </w:p>
        </w:tc>
      </w:tr>
      <w:tr w:rsidR="004811AD" w:rsidRPr="002B4CAC" w14:paraId="2AFE3E0F" w14:textId="77777777" w:rsidTr="002B4CAC">
        <w:trPr>
          <w:trHeight w:val="14"/>
        </w:trPr>
        <w:tc>
          <w:tcPr>
            <w:tcW w:w="1509" w:type="dxa"/>
            <w:shd w:val="clear" w:color="auto" w:fill="F2F2F2" w:themeFill="background1" w:themeFillShade="F2"/>
            <w:noWrap/>
            <w:vAlign w:val="center"/>
          </w:tcPr>
          <w:p w14:paraId="2B35C9BD" w14:textId="77777777" w:rsidR="004811AD" w:rsidRPr="002B4CAC" w:rsidRDefault="004811AD" w:rsidP="00384E42">
            <w:pPr>
              <w:jc w:val="center"/>
              <w:rPr>
                <w:rFonts w:cstheme="minorHAnsi"/>
                <w:b/>
                <w:sz w:val="14"/>
                <w:szCs w:val="14"/>
              </w:rPr>
            </w:pPr>
            <w:r w:rsidRPr="002B4CAC">
              <w:rPr>
                <w:rFonts w:cstheme="minorHAnsi"/>
                <w:b/>
                <w:sz w:val="14"/>
                <w:szCs w:val="14"/>
              </w:rPr>
              <w:t>SS9.1</w:t>
            </w:r>
          </w:p>
        </w:tc>
        <w:tc>
          <w:tcPr>
            <w:tcW w:w="7961" w:type="dxa"/>
            <w:shd w:val="clear" w:color="auto" w:fill="F2F2F2" w:themeFill="background1" w:themeFillShade="F2"/>
            <w:vAlign w:val="center"/>
          </w:tcPr>
          <w:p w14:paraId="4989152D" w14:textId="77777777" w:rsidR="004811AD" w:rsidRPr="002B4CAC" w:rsidRDefault="004811AD" w:rsidP="00384E42">
            <w:pPr>
              <w:ind w:left="93"/>
              <w:rPr>
                <w:rFonts w:cstheme="minorHAnsi"/>
                <w:bCs/>
                <w:sz w:val="14"/>
                <w:szCs w:val="14"/>
              </w:rPr>
            </w:pPr>
            <w:r w:rsidRPr="002B4CAC">
              <w:rPr>
                <w:rFonts w:cstheme="minorHAnsi"/>
                <w:bCs/>
                <w:sz w:val="14"/>
                <w:szCs w:val="14"/>
              </w:rPr>
              <w:t>Is the Earth Dike/Drainage Swale or Lined Swale applied as required?</w:t>
            </w:r>
          </w:p>
        </w:tc>
      </w:tr>
      <w:tr w:rsidR="004811AD" w:rsidRPr="002B4CAC" w14:paraId="02C236DF" w14:textId="77777777" w:rsidTr="002B4CAC">
        <w:trPr>
          <w:trHeight w:val="14"/>
        </w:trPr>
        <w:tc>
          <w:tcPr>
            <w:tcW w:w="1509" w:type="dxa"/>
            <w:noWrap/>
            <w:vAlign w:val="center"/>
          </w:tcPr>
          <w:p w14:paraId="769F8FB3" w14:textId="77777777" w:rsidR="004811AD" w:rsidRPr="002B4CAC" w:rsidRDefault="004811AD" w:rsidP="00EC0E9B">
            <w:pPr>
              <w:rPr>
                <w:rFonts w:cstheme="minorHAnsi"/>
                <w:b/>
                <w:sz w:val="14"/>
                <w:szCs w:val="14"/>
              </w:rPr>
            </w:pPr>
            <w:r w:rsidRPr="002B4CAC">
              <w:rPr>
                <w:rFonts w:cstheme="minorHAnsi"/>
                <w:b/>
                <w:sz w:val="14"/>
                <w:szCs w:val="14"/>
              </w:rPr>
              <w:t xml:space="preserve">CGP, Attachment C.F, D.F, </w:t>
            </w:r>
            <w:proofErr w:type="gramStart"/>
            <w:r w:rsidRPr="002B4CAC">
              <w:rPr>
                <w:rFonts w:cstheme="minorHAnsi"/>
                <w:b/>
                <w:sz w:val="14"/>
                <w:szCs w:val="14"/>
              </w:rPr>
              <w:t>E.F</w:t>
            </w:r>
            <w:proofErr w:type="gramEnd"/>
          </w:p>
        </w:tc>
        <w:tc>
          <w:tcPr>
            <w:tcW w:w="7961" w:type="dxa"/>
            <w:vAlign w:val="center"/>
          </w:tcPr>
          <w:p w14:paraId="6258C674" w14:textId="77777777" w:rsidR="004811AD" w:rsidRPr="002B4CAC" w:rsidRDefault="004811AD" w:rsidP="00EC0E9B">
            <w:pPr>
              <w:ind w:left="72"/>
              <w:rPr>
                <w:rFonts w:cstheme="minorHAnsi"/>
                <w:sz w:val="14"/>
                <w:szCs w:val="14"/>
              </w:rPr>
            </w:pPr>
            <w:r w:rsidRPr="002B4CAC">
              <w:rPr>
                <w:rFonts w:cstheme="minorHAnsi"/>
                <w:sz w:val="14"/>
                <w:szCs w:val="14"/>
              </w:rPr>
              <w:t xml:space="preserve">Risk Level 1, 2, </w:t>
            </w:r>
            <w:proofErr w:type="gramStart"/>
            <w:r w:rsidRPr="002B4CAC">
              <w:rPr>
                <w:rFonts w:cstheme="minorHAnsi"/>
                <w:sz w:val="14"/>
                <w:szCs w:val="14"/>
              </w:rPr>
              <w:t>1nd</w:t>
            </w:r>
            <w:proofErr w:type="gramEnd"/>
            <w:r w:rsidRPr="002B4CAC">
              <w:rPr>
                <w:rFonts w:cstheme="minorHAnsi"/>
                <w:sz w:val="14"/>
                <w:szCs w:val="14"/>
              </w:rPr>
              <w:t xml:space="preserve"> 3 dischargers shall effectively manage all run-on, all runoff within the site and all runoff that discharges off the site. Run-on from </w:t>
            </w:r>
            <w:proofErr w:type="spellStart"/>
            <w:r w:rsidRPr="002B4CAC">
              <w:rPr>
                <w:rFonts w:cstheme="minorHAnsi"/>
                <w:sz w:val="14"/>
                <w:szCs w:val="14"/>
              </w:rPr>
              <w:t>off site</w:t>
            </w:r>
            <w:proofErr w:type="spellEnd"/>
            <w:r w:rsidRPr="002B4CAC">
              <w:rPr>
                <w:rFonts w:cstheme="minorHAnsi"/>
                <w:sz w:val="14"/>
                <w:szCs w:val="14"/>
              </w:rPr>
              <w:t xml:space="preserve"> shall be directed away from all disturbed areas or shall collectively </w:t>
            </w:r>
            <w:proofErr w:type="gramStart"/>
            <w:r w:rsidRPr="002B4CAC">
              <w:rPr>
                <w:rFonts w:cstheme="minorHAnsi"/>
                <w:sz w:val="14"/>
                <w:szCs w:val="14"/>
              </w:rPr>
              <w:t>be in compliance with</w:t>
            </w:r>
            <w:proofErr w:type="gramEnd"/>
            <w:r w:rsidRPr="002B4CAC">
              <w:rPr>
                <w:rFonts w:cstheme="minorHAnsi"/>
                <w:sz w:val="14"/>
                <w:szCs w:val="14"/>
              </w:rPr>
              <w:t xml:space="preserve"> the effluent limitations in this General Permit.</w:t>
            </w:r>
          </w:p>
        </w:tc>
      </w:tr>
      <w:tr w:rsidR="004811AD" w:rsidRPr="002B4CAC" w14:paraId="10BC890E" w14:textId="77777777" w:rsidTr="002B4CAC">
        <w:trPr>
          <w:trHeight w:val="14"/>
        </w:trPr>
        <w:tc>
          <w:tcPr>
            <w:tcW w:w="1509" w:type="dxa"/>
            <w:noWrap/>
            <w:vAlign w:val="center"/>
          </w:tcPr>
          <w:p w14:paraId="6FBFBD9C" w14:textId="77777777" w:rsidR="004811AD" w:rsidRPr="002B4CAC" w:rsidRDefault="004811AD" w:rsidP="00CC43AD">
            <w:pPr>
              <w:jc w:val="center"/>
              <w:rPr>
                <w:rFonts w:cstheme="minorHAnsi"/>
                <w:b/>
                <w:sz w:val="14"/>
                <w:szCs w:val="14"/>
              </w:rPr>
            </w:pPr>
            <w:r w:rsidRPr="002B4CAC">
              <w:rPr>
                <w:rFonts w:cstheme="minorHAnsi"/>
                <w:b/>
                <w:sz w:val="14"/>
                <w:szCs w:val="14"/>
              </w:rPr>
              <w:t>LTP, VIII, B</w:t>
            </w:r>
          </w:p>
        </w:tc>
        <w:tc>
          <w:tcPr>
            <w:tcW w:w="7961" w:type="dxa"/>
            <w:vAlign w:val="center"/>
          </w:tcPr>
          <w:p w14:paraId="29D9F725" w14:textId="77777777" w:rsidR="004811AD" w:rsidRPr="002B4CAC" w:rsidRDefault="004811AD" w:rsidP="00CC43AD">
            <w:pPr>
              <w:autoSpaceDE w:val="0"/>
              <w:autoSpaceDN w:val="0"/>
              <w:adjustRightInd w:val="0"/>
              <w:ind w:left="72"/>
              <w:rPr>
                <w:rFonts w:cstheme="minorHAnsi"/>
                <w:sz w:val="14"/>
                <w:szCs w:val="14"/>
              </w:rPr>
            </w:pPr>
            <w:r w:rsidRPr="002B4CAC">
              <w:rPr>
                <w:rFonts w:cstheme="minorHAnsi"/>
                <w:sz w:val="14"/>
                <w:szCs w:val="14"/>
              </w:rPr>
              <w:t>Dischargers shall implement a combination of sediment and erosion controls to prevent or minimize sediment discharges from the site. Control measures shall include, but are not limited to, the following items:</w:t>
            </w:r>
          </w:p>
          <w:p w14:paraId="29EB1F62" w14:textId="77777777" w:rsidR="004811AD" w:rsidRPr="002B4CAC" w:rsidRDefault="004811AD" w:rsidP="00CC43AD">
            <w:pPr>
              <w:autoSpaceDE w:val="0"/>
              <w:autoSpaceDN w:val="0"/>
              <w:adjustRightInd w:val="0"/>
              <w:ind w:left="72"/>
              <w:rPr>
                <w:rFonts w:cstheme="minorHAnsi"/>
                <w:sz w:val="14"/>
                <w:szCs w:val="14"/>
              </w:rPr>
            </w:pPr>
            <w:r w:rsidRPr="002B4CAC">
              <w:rPr>
                <w:rFonts w:cstheme="minorHAnsi"/>
                <w:b/>
                <w:sz w:val="14"/>
                <w:szCs w:val="14"/>
              </w:rPr>
              <w:t>2</w:t>
            </w:r>
            <w:r w:rsidRPr="002B4CAC">
              <w:rPr>
                <w:rFonts w:cstheme="minorHAnsi"/>
                <w:sz w:val="14"/>
                <w:szCs w:val="14"/>
              </w:rPr>
              <w:t>. Install temporary gravel bag dikes, fiber rolls, filter fabric fence, or other equivalent measures as necessary to control erosion and runoff.</w:t>
            </w:r>
          </w:p>
          <w:p w14:paraId="3C1FBD61" w14:textId="77777777" w:rsidR="004811AD" w:rsidRPr="002B4CAC" w:rsidRDefault="004811AD" w:rsidP="00CC43AD">
            <w:pPr>
              <w:autoSpaceDE w:val="0"/>
              <w:autoSpaceDN w:val="0"/>
              <w:adjustRightInd w:val="0"/>
              <w:ind w:left="72"/>
              <w:rPr>
                <w:rFonts w:cstheme="minorHAnsi"/>
                <w:sz w:val="14"/>
                <w:szCs w:val="14"/>
              </w:rPr>
            </w:pPr>
            <w:r w:rsidRPr="002B4CAC">
              <w:rPr>
                <w:rFonts w:cstheme="minorHAnsi"/>
                <w:b/>
                <w:sz w:val="14"/>
                <w:szCs w:val="14"/>
              </w:rPr>
              <w:t>8</w:t>
            </w:r>
            <w:r w:rsidRPr="002B4CAC">
              <w:rPr>
                <w:rFonts w:cstheme="minorHAnsi"/>
                <w:sz w:val="14"/>
                <w:szCs w:val="14"/>
              </w:rPr>
              <w:t>. Control storm water volume and velocity within the site to minimize soil erosion and offsite discharges.</w:t>
            </w:r>
          </w:p>
          <w:p w14:paraId="28B116B8" w14:textId="77777777" w:rsidR="004811AD" w:rsidRPr="002B4CAC" w:rsidRDefault="004811AD" w:rsidP="00302CE9">
            <w:pPr>
              <w:autoSpaceDE w:val="0"/>
              <w:autoSpaceDN w:val="0"/>
              <w:adjustRightInd w:val="0"/>
              <w:ind w:left="72"/>
              <w:rPr>
                <w:rFonts w:cstheme="minorHAnsi"/>
                <w:bCs/>
                <w:sz w:val="14"/>
                <w:szCs w:val="14"/>
              </w:rPr>
            </w:pPr>
            <w:r w:rsidRPr="002B4CAC">
              <w:rPr>
                <w:rFonts w:cstheme="minorHAnsi"/>
                <w:b/>
                <w:bCs/>
                <w:sz w:val="14"/>
                <w:szCs w:val="14"/>
              </w:rPr>
              <w:t>9</w:t>
            </w:r>
            <w:r w:rsidRPr="002B4CAC">
              <w:rPr>
                <w:rFonts w:cstheme="minorHAnsi"/>
                <w:bCs/>
                <w:sz w:val="14"/>
                <w:szCs w:val="14"/>
              </w:rPr>
              <w:t>. Direct all run-on surface flows from offsite, to the maximum extent possible, away from all disturbed areas.</w:t>
            </w:r>
          </w:p>
          <w:p w14:paraId="2CC15A93" w14:textId="77777777" w:rsidR="004811AD" w:rsidRPr="002B4CAC" w:rsidRDefault="004811AD" w:rsidP="00302CE9">
            <w:pPr>
              <w:autoSpaceDE w:val="0"/>
              <w:autoSpaceDN w:val="0"/>
              <w:adjustRightInd w:val="0"/>
              <w:ind w:left="72"/>
              <w:rPr>
                <w:rFonts w:cstheme="minorHAnsi"/>
                <w:sz w:val="14"/>
                <w:szCs w:val="14"/>
              </w:rPr>
            </w:pPr>
            <w:r w:rsidRPr="002B4CAC">
              <w:rPr>
                <w:rFonts w:cstheme="minorHAnsi"/>
                <w:b/>
                <w:bCs/>
                <w:sz w:val="14"/>
                <w:szCs w:val="14"/>
              </w:rPr>
              <w:t>10.</w:t>
            </w:r>
            <w:r w:rsidRPr="002B4CAC">
              <w:rPr>
                <w:rFonts w:cstheme="minorHAnsi"/>
                <w:bCs/>
                <w:sz w:val="14"/>
                <w:szCs w:val="14"/>
              </w:rPr>
              <w:t xml:space="preserve"> Surface flows from the project site shall be controlled to prevent downstream erosion at any point.</w:t>
            </w:r>
          </w:p>
        </w:tc>
      </w:tr>
    </w:tbl>
    <w:p w14:paraId="2BE294C9" w14:textId="77777777" w:rsidR="004811AD" w:rsidRPr="002B4CAC" w:rsidRDefault="004811AD" w:rsidP="008E3D79">
      <w:pPr>
        <w:ind w:left="93"/>
        <w:jc w:val="center"/>
        <w:rPr>
          <w:rFonts w:asciiTheme="minorHAnsi" w:hAnsiTheme="minorHAnsi" w:cstheme="minorHAnsi"/>
          <w:b/>
          <w:bCs/>
          <w:sz w:val="14"/>
          <w:szCs w:val="14"/>
        </w:rPr>
      </w:pPr>
    </w:p>
    <w:tbl>
      <w:tblPr>
        <w:tblStyle w:val="TableGrid"/>
        <w:tblW w:w="9470" w:type="dxa"/>
        <w:tblLook w:val="04A0" w:firstRow="1" w:lastRow="0" w:firstColumn="1" w:lastColumn="0" w:noHBand="0" w:noVBand="1"/>
      </w:tblPr>
      <w:tblGrid>
        <w:gridCol w:w="1509"/>
        <w:gridCol w:w="7961"/>
      </w:tblGrid>
      <w:tr w:rsidR="004811AD" w:rsidRPr="002B4CAC" w14:paraId="7AD40C21" w14:textId="77777777" w:rsidTr="002B4CAC">
        <w:trPr>
          <w:trHeight w:val="17"/>
        </w:trPr>
        <w:tc>
          <w:tcPr>
            <w:tcW w:w="1509" w:type="dxa"/>
            <w:noWrap/>
            <w:vAlign w:val="center"/>
          </w:tcPr>
          <w:p w14:paraId="2E72AD6D" w14:textId="77777777" w:rsidR="004811AD" w:rsidRPr="002B4CAC" w:rsidRDefault="004811AD" w:rsidP="00D72D6D">
            <w:pPr>
              <w:jc w:val="center"/>
              <w:rPr>
                <w:rFonts w:cstheme="minorHAnsi"/>
                <w:b/>
                <w:sz w:val="14"/>
                <w:szCs w:val="14"/>
              </w:rPr>
            </w:pPr>
          </w:p>
        </w:tc>
        <w:tc>
          <w:tcPr>
            <w:tcW w:w="7961" w:type="dxa"/>
            <w:vAlign w:val="center"/>
          </w:tcPr>
          <w:p w14:paraId="0073F03D" w14:textId="77777777" w:rsidR="004811AD" w:rsidRPr="002B4CAC" w:rsidRDefault="004811AD" w:rsidP="00D72D6D">
            <w:pPr>
              <w:ind w:left="93"/>
              <w:rPr>
                <w:rFonts w:cstheme="minorHAnsi"/>
                <w:b/>
                <w:bCs/>
                <w:sz w:val="14"/>
                <w:szCs w:val="14"/>
              </w:rPr>
            </w:pPr>
            <w:r w:rsidRPr="002B4CAC">
              <w:rPr>
                <w:rFonts w:cstheme="minorHAnsi"/>
                <w:b/>
                <w:bCs/>
                <w:sz w:val="14"/>
                <w:szCs w:val="14"/>
              </w:rPr>
              <w:t>Installation</w:t>
            </w:r>
          </w:p>
        </w:tc>
      </w:tr>
      <w:tr w:rsidR="004811AD" w:rsidRPr="002B4CAC" w14:paraId="193F3209" w14:textId="77777777" w:rsidTr="002B4CAC">
        <w:trPr>
          <w:trHeight w:val="17"/>
        </w:trPr>
        <w:tc>
          <w:tcPr>
            <w:tcW w:w="1509" w:type="dxa"/>
            <w:shd w:val="clear" w:color="auto" w:fill="F2F2F2" w:themeFill="background1" w:themeFillShade="F2"/>
            <w:noWrap/>
            <w:vAlign w:val="center"/>
          </w:tcPr>
          <w:p w14:paraId="33E24221" w14:textId="77777777" w:rsidR="004811AD" w:rsidRPr="002B4CAC" w:rsidRDefault="004811AD" w:rsidP="00384E42">
            <w:pPr>
              <w:jc w:val="center"/>
              <w:rPr>
                <w:rFonts w:cstheme="minorHAnsi"/>
                <w:b/>
                <w:sz w:val="14"/>
                <w:szCs w:val="14"/>
              </w:rPr>
            </w:pPr>
            <w:r w:rsidRPr="002B4CAC">
              <w:rPr>
                <w:rFonts w:cstheme="minorHAnsi"/>
                <w:b/>
                <w:sz w:val="14"/>
                <w:szCs w:val="14"/>
              </w:rPr>
              <w:t>SS9.2</w:t>
            </w:r>
          </w:p>
        </w:tc>
        <w:tc>
          <w:tcPr>
            <w:tcW w:w="7961" w:type="dxa"/>
            <w:shd w:val="clear" w:color="auto" w:fill="F2F2F2" w:themeFill="background1" w:themeFillShade="F2"/>
            <w:vAlign w:val="center"/>
          </w:tcPr>
          <w:p w14:paraId="0A0FBFD6" w14:textId="77777777" w:rsidR="004811AD" w:rsidRPr="002B4CAC" w:rsidRDefault="004811AD" w:rsidP="0027395F">
            <w:pPr>
              <w:ind w:left="93"/>
              <w:rPr>
                <w:rFonts w:cstheme="minorHAnsi"/>
                <w:bCs/>
                <w:sz w:val="14"/>
                <w:szCs w:val="14"/>
              </w:rPr>
            </w:pPr>
            <w:r w:rsidRPr="002B4CAC">
              <w:rPr>
                <w:rFonts w:cstheme="minorHAnsi"/>
                <w:sz w:val="14"/>
                <w:szCs w:val="14"/>
              </w:rPr>
              <w:t xml:space="preserve">Is the </w:t>
            </w:r>
            <w:r w:rsidRPr="002B4CAC">
              <w:rPr>
                <w:rFonts w:cstheme="minorHAnsi"/>
                <w:bCs/>
                <w:sz w:val="14"/>
                <w:szCs w:val="14"/>
              </w:rPr>
              <w:t xml:space="preserve">Earth Dike/Drainage Swale or Lined Swale </w:t>
            </w:r>
            <w:r w:rsidRPr="002B4CAC">
              <w:rPr>
                <w:rFonts w:cstheme="minorHAnsi"/>
                <w:sz w:val="14"/>
                <w:szCs w:val="14"/>
              </w:rPr>
              <w:t>installed properly?</w:t>
            </w:r>
          </w:p>
        </w:tc>
      </w:tr>
      <w:tr w:rsidR="004811AD" w:rsidRPr="002B4CAC" w14:paraId="6D60E1C1" w14:textId="77777777" w:rsidTr="002B4CAC">
        <w:trPr>
          <w:trHeight w:val="17"/>
        </w:trPr>
        <w:tc>
          <w:tcPr>
            <w:tcW w:w="1509" w:type="dxa"/>
            <w:tcBorders>
              <w:bottom w:val="single" w:sz="4" w:space="0" w:color="auto"/>
            </w:tcBorders>
            <w:noWrap/>
            <w:vAlign w:val="center"/>
          </w:tcPr>
          <w:p w14:paraId="286F4D13" w14:textId="77777777" w:rsidR="004811AD" w:rsidRPr="002B4CAC" w:rsidRDefault="004811AD" w:rsidP="00BD42BE">
            <w:pPr>
              <w:jc w:val="center"/>
              <w:rPr>
                <w:rFonts w:cstheme="minorHAnsi"/>
                <w:b/>
                <w:sz w:val="14"/>
                <w:szCs w:val="14"/>
              </w:rPr>
            </w:pPr>
            <w:r w:rsidRPr="002B4CAC">
              <w:rPr>
                <w:rFonts w:cstheme="minorHAnsi"/>
                <w:b/>
                <w:sz w:val="14"/>
                <w:szCs w:val="14"/>
              </w:rPr>
              <w:t>SPECs, 13-10.03I Temporary Earthen Berms</w:t>
            </w:r>
          </w:p>
        </w:tc>
        <w:tc>
          <w:tcPr>
            <w:tcW w:w="7961" w:type="dxa"/>
            <w:tcBorders>
              <w:bottom w:val="single" w:sz="4" w:space="0" w:color="auto"/>
            </w:tcBorders>
            <w:vAlign w:val="center"/>
          </w:tcPr>
          <w:p w14:paraId="50ECA885" w14:textId="77777777" w:rsidR="004811AD" w:rsidRPr="002B4CAC" w:rsidRDefault="004811AD" w:rsidP="0062159A">
            <w:pPr>
              <w:ind w:left="72"/>
              <w:rPr>
                <w:rFonts w:cstheme="minorHAnsi"/>
                <w:sz w:val="14"/>
                <w:szCs w:val="14"/>
              </w:rPr>
            </w:pPr>
            <w:r w:rsidRPr="002B4CAC">
              <w:rPr>
                <w:rFonts w:cstheme="minorHAnsi"/>
                <w:sz w:val="14"/>
                <w:szCs w:val="14"/>
              </w:rPr>
              <w:t>Construct a temporary earthen berm with native soil or selected material at least 8 inches high by 36 inches wide. Compacter by hand or mechanical methods.</w:t>
            </w:r>
          </w:p>
          <w:p w14:paraId="2209CF42" w14:textId="77777777" w:rsidR="004811AD" w:rsidRPr="002B4CAC" w:rsidRDefault="004811AD" w:rsidP="00BD42BE">
            <w:pPr>
              <w:ind w:left="72"/>
              <w:rPr>
                <w:rFonts w:cstheme="minorHAnsi"/>
                <w:sz w:val="14"/>
                <w:szCs w:val="14"/>
              </w:rPr>
            </w:pPr>
            <w:r w:rsidRPr="002B4CAC">
              <w:rPr>
                <w:rFonts w:cstheme="minorHAnsi"/>
                <w:sz w:val="14"/>
                <w:szCs w:val="14"/>
              </w:rPr>
              <w:t xml:space="preserve">For other devices - See individual device </w:t>
            </w:r>
            <w:proofErr w:type="gramStart"/>
            <w:r w:rsidRPr="002B4CAC">
              <w:rPr>
                <w:rFonts w:cstheme="minorHAnsi"/>
                <w:sz w:val="14"/>
                <w:szCs w:val="14"/>
              </w:rPr>
              <w:t>requirement, but</w:t>
            </w:r>
            <w:proofErr w:type="gramEnd"/>
            <w:r w:rsidRPr="002B4CAC">
              <w:rPr>
                <w:rFonts w:cstheme="minorHAnsi"/>
                <w:sz w:val="14"/>
                <w:szCs w:val="14"/>
              </w:rPr>
              <w:t xml:space="preserve"> note the finding as SS-9.</w:t>
            </w:r>
          </w:p>
        </w:tc>
      </w:tr>
      <w:tr w:rsidR="004811AD" w:rsidRPr="002B4CAC" w14:paraId="3B042A80" w14:textId="77777777" w:rsidTr="002B4CAC">
        <w:trPr>
          <w:trHeight w:val="17"/>
        </w:trPr>
        <w:tc>
          <w:tcPr>
            <w:tcW w:w="1509" w:type="dxa"/>
            <w:noWrap/>
            <w:vAlign w:val="center"/>
          </w:tcPr>
          <w:p w14:paraId="38C18D98" w14:textId="77777777" w:rsidR="004811AD" w:rsidRPr="002B4CAC" w:rsidRDefault="004811AD" w:rsidP="00265406">
            <w:pPr>
              <w:jc w:val="center"/>
              <w:rPr>
                <w:rFonts w:cstheme="minorHAnsi"/>
                <w:b/>
                <w:sz w:val="14"/>
                <w:szCs w:val="14"/>
              </w:rPr>
            </w:pPr>
            <w:r w:rsidRPr="002B4CAC">
              <w:rPr>
                <w:rFonts w:cstheme="minorHAnsi"/>
                <w:b/>
                <w:sz w:val="14"/>
                <w:szCs w:val="14"/>
              </w:rPr>
              <w:t>SPECs, 21-1.03</w:t>
            </w:r>
            <w:proofErr w:type="gramStart"/>
            <w:r w:rsidRPr="002B4CAC">
              <w:rPr>
                <w:rFonts w:cstheme="minorHAnsi"/>
                <w:b/>
                <w:sz w:val="14"/>
                <w:szCs w:val="14"/>
              </w:rPr>
              <w:t>O  Rolled</w:t>
            </w:r>
            <w:proofErr w:type="gramEnd"/>
            <w:r w:rsidRPr="002B4CAC">
              <w:rPr>
                <w:rFonts w:cstheme="minorHAnsi"/>
                <w:b/>
                <w:sz w:val="14"/>
                <w:szCs w:val="14"/>
              </w:rPr>
              <w:t xml:space="preserve"> Erosion Control Products</w:t>
            </w:r>
          </w:p>
        </w:tc>
        <w:tc>
          <w:tcPr>
            <w:tcW w:w="7961" w:type="dxa"/>
            <w:vAlign w:val="center"/>
          </w:tcPr>
          <w:p w14:paraId="7461CA05" w14:textId="77777777" w:rsidR="004811AD" w:rsidRPr="002B4CAC" w:rsidRDefault="004811AD" w:rsidP="00265406">
            <w:pPr>
              <w:ind w:left="72"/>
              <w:rPr>
                <w:rFonts w:cstheme="minorHAnsi"/>
                <w:sz w:val="14"/>
                <w:szCs w:val="14"/>
              </w:rPr>
            </w:pPr>
            <w:r w:rsidRPr="002B4CAC">
              <w:rPr>
                <w:rFonts w:cstheme="minorHAnsi"/>
                <w:sz w:val="14"/>
                <w:szCs w:val="14"/>
              </w:rPr>
              <w:t>Before placing RECP, ensure the subgrade has been graded smooth and has no depressed voids. The subgrade must be free from obstructions, such as tree roots, projecting stones, or foreign matter greater than 1 inch in diameter.</w:t>
            </w:r>
          </w:p>
          <w:p w14:paraId="66901ECB" w14:textId="77777777" w:rsidR="004811AD" w:rsidRPr="002B4CAC" w:rsidRDefault="004811AD" w:rsidP="00265406">
            <w:pPr>
              <w:ind w:left="72"/>
              <w:rPr>
                <w:rFonts w:cstheme="minorHAnsi"/>
                <w:sz w:val="14"/>
                <w:szCs w:val="14"/>
              </w:rPr>
            </w:pPr>
            <w:r w:rsidRPr="002B4CAC">
              <w:rPr>
                <w:rFonts w:cstheme="minorHAnsi"/>
                <w:sz w:val="14"/>
                <w:szCs w:val="14"/>
              </w:rPr>
              <w:t>Fasten RECP to the surface with staples and anchor as shown.</w:t>
            </w:r>
          </w:p>
          <w:p w14:paraId="41FA510D" w14:textId="77777777" w:rsidR="004811AD" w:rsidRPr="002B4CAC" w:rsidRDefault="004811AD" w:rsidP="00265406">
            <w:pPr>
              <w:ind w:left="93"/>
              <w:rPr>
                <w:rFonts w:cstheme="minorHAnsi"/>
                <w:bCs/>
                <w:sz w:val="14"/>
                <w:szCs w:val="14"/>
              </w:rPr>
            </w:pPr>
            <w:r w:rsidRPr="002B4CAC">
              <w:rPr>
                <w:rFonts w:cstheme="minorHAnsi"/>
                <w:sz w:val="14"/>
                <w:szCs w:val="14"/>
              </w:rPr>
              <w:t>Do not drive vehicles upon RECP following placement</w:t>
            </w:r>
          </w:p>
        </w:tc>
      </w:tr>
      <w:tr w:rsidR="004811AD" w:rsidRPr="002B4CAC" w14:paraId="64FFE2A8" w14:textId="77777777" w:rsidTr="002B4CAC">
        <w:trPr>
          <w:trHeight w:val="17"/>
        </w:trPr>
        <w:tc>
          <w:tcPr>
            <w:tcW w:w="1509" w:type="dxa"/>
            <w:noWrap/>
            <w:vAlign w:val="center"/>
          </w:tcPr>
          <w:p w14:paraId="29DF54FB" w14:textId="77777777" w:rsidR="004811AD" w:rsidRPr="002B4CAC" w:rsidRDefault="004811AD" w:rsidP="00265406">
            <w:pPr>
              <w:jc w:val="center"/>
              <w:rPr>
                <w:rFonts w:cstheme="minorHAnsi"/>
                <w:b/>
                <w:sz w:val="14"/>
                <w:szCs w:val="14"/>
              </w:rPr>
            </w:pPr>
            <w:r w:rsidRPr="002B4CAC">
              <w:rPr>
                <w:rFonts w:cstheme="minorHAnsi"/>
                <w:b/>
                <w:sz w:val="14"/>
                <w:szCs w:val="14"/>
              </w:rPr>
              <w:t>See Standard Plan Sheet T55</w:t>
            </w:r>
          </w:p>
        </w:tc>
        <w:tc>
          <w:tcPr>
            <w:tcW w:w="7961" w:type="dxa"/>
            <w:vAlign w:val="center"/>
          </w:tcPr>
          <w:p w14:paraId="77CBEAE9" w14:textId="77777777" w:rsidR="004811AD" w:rsidRPr="002B4CAC" w:rsidRDefault="004811AD" w:rsidP="00265406">
            <w:pPr>
              <w:ind w:left="72"/>
              <w:rPr>
                <w:rFonts w:cstheme="minorHAnsi"/>
                <w:sz w:val="14"/>
                <w:szCs w:val="14"/>
              </w:rPr>
            </w:pPr>
            <w:r w:rsidRPr="002B4CAC">
              <w:rPr>
                <w:rFonts w:cstheme="minorHAnsi"/>
                <w:sz w:val="14"/>
                <w:szCs w:val="14"/>
              </w:rPr>
              <w:t>Temporary Erosion Control Blanket</w:t>
            </w:r>
          </w:p>
        </w:tc>
      </w:tr>
    </w:tbl>
    <w:p w14:paraId="47A7242B"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88" w:type="dxa"/>
        <w:tblLook w:val="04A0" w:firstRow="1" w:lastRow="0" w:firstColumn="1" w:lastColumn="0" w:noHBand="0" w:noVBand="1"/>
      </w:tblPr>
      <w:tblGrid>
        <w:gridCol w:w="1512"/>
        <w:gridCol w:w="7976"/>
      </w:tblGrid>
      <w:tr w:rsidR="004811AD" w:rsidRPr="002B4CAC" w14:paraId="6B09E0F3" w14:textId="77777777" w:rsidTr="002B4CAC">
        <w:trPr>
          <w:trHeight w:val="14"/>
        </w:trPr>
        <w:tc>
          <w:tcPr>
            <w:tcW w:w="1512" w:type="dxa"/>
            <w:noWrap/>
            <w:vAlign w:val="center"/>
          </w:tcPr>
          <w:p w14:paraId="722356FE" w14:textId="77777777" w:rsidR="004811AD" w:rsidRPr="002B4CAC" w:rsidRDefault="004811AD" w:rsidP="00D72D6D">
            <w:pPr>
              <w:jc w:val="center"/>
              <w:rPr>
                <w:rFonts w:cstheme="minorHAnsi"/>
                <w:b/>
                <w:sz w:val="14"/>
                <w:szCs w:val="14"/>
              </w:rPr>
            </w:pPr>
          </w:p>
        </w:tc>
        <w:tc>
          <w:tcPr>
            <w:tcW w:w="7976" w:type="dxa"/>
            <w:vAlign w:val="center"/>
          </w:tcPr>
          <w:p w14:paraId="50CD3227" w14:textId="77777777" w:rsidR="004811AD" w:rsidRPr="002B4CAC" w:rsidRDefault="004811AD" w:rsidP="00D72D6D">
            <w:pPr>
              <w:ind w:left="93"/>
              <w:rPr>
                <w:rFonts w:cstheme="minorHAnsi"/>
                <w:b/>
                <w:bCs/>
                <w:sz w:val="14"/>
                <w:szCs w:val="14"/>
              </w:rPr>
            </w:pPr>
            <w:r w:rsidRPr="002B4CAC">
              <w:rPr>
                <w:rFonts w:cstheme="minorHAnsi"/>
                <w:b/>
                <w:bCs/>
                <w:sz w:val="14"/>
                <w:szCs w:val="14"/>
              </w:rPr>
              <w:t>Materials</w:t>
            </w:r>
          </w:p>
        </w:tc>
      </w:tr>
      <w:tr w:rsidR="004811AD" w:rsidRPr="002B4CAC" w14:paraId="6892C518" w14:textId="77777777" w:rsidTr="002B4CAC">
        <w:trPr>
          <w:trHeight w:val="14"/>
        </w:trPr>
        <w:tc>
          <w:tcPr>
            <w:tcW w:w="1512" w:type="dxa"/>
            <w:shd w:val="clear" w:color="auto" w:fill="F2F2F2" w:themeFill="background1" w:themeFillShade="F2"/>
            <w:noWrap/>
            <w:vAlign w:val="center"/>
          </w:tcPr>
          <w:p w14:paraId="7507C1DC" w14:textId="77777777" w:rsidR="004811AD" w:rsidRPr="002B4CAC" w:rsidRDefault="004811AD" w:rsidP="00141DF7">
            <w:pPr>
              <w:jc w:val="center"/>
              <w:rPr>
                <w:rFonts w:cstheme="minorHAnsi"/>
                <w:b/>
                <w:sz w:val="14"/>
                <w:szCs w:val="14"/>
              </w:rPr>
            </w:pPr>
            <w:r w:rsidRPr="002B4CAC">
              <w:rPr>
                <w:rFonts w:cstheme="minorHAnsi"/>
                <w:b/>
                <w:sz w:val="14"/>
                <w:szCs w:val="14"/>
              </w:rPr>
              <w:t>SS9.3</w:t>
            </w:r>
          </w:p>
        </w:tc>
        <w:tc>
          <w:tcPr>
            <w:tcW w:w="7976" w:type="dxa"/>
            <w:shd w:val="clear" w:color="auto" w:fill="F2F2F2" w:themeFill="background1" w:themeFillShade="F2"/>
            <w:vAlign w:val="center"/>
          </w:tcPr>
          <w:p w14:paraId="45A5113A" w14:textId="77777777" w:rsidR="004811AD" w:rsidRPr="002B4CAC" w:rsidRDefault="004811AD" w:rsidP="0027395F">
            <w:pPr>
              <w:ind w:left="93"/>
              <w:rPr>
                <w:rFonts w:cstheme="minorHAnsi"/>
                <w:bCs/>
                <w:sz w:val="14"/>
                <w:szCs w:val="14"/>
              </w:rPr>
            </w:pPr>
            <w:r w:rsidRPr="002B4CAC">
              <w:rPr>
                <w:rFonts w:cstheme="minorHAnsi"/>
                <w:sz w:val="14"/>
                <w:szCs w:val="14"/>
              </w:rPr>
              <w:t xml:space="preserve">Does the </w:t>
            </w:r>
            <w:r w:rsidRPr="002B4CAC">
              <w:rPr>
                <w:rFonts w:cstheme="minorHAnsi"/>
                <w:bCs/>
                <w:sz w:val="14"/>
                <w:szCs w:val="14"/>
              </w:rPr>
              <w:t>Earth Dike/Drainage Swale or Lined Swale</w:t>
            </w:r>
            <w:r w:rsidRPr="002B4CAC">
              <w:rPr>
                <w:rFonts w:cstheme="minorHAnsi"/>
                <w:sz w:val="14"/>
                <w:szCs w:val="14"/>
              </w:rPr>
              <w:t xml:space="preserve"> consist of the proper materials?</w:t>
            </w:r>
          </w:p>
        </w:tc>
      </w:tr>
      <w:tr w:rsidR="004811AD" w:rsidRPr="002B4CAC" w14:paraId="463AFED6" w14:textId="77777777" w:rsidTr="002B4CAC">
        <w:trPr>
          <w:trHeight w:val="14"/>
        </w:trPr>
        <w:tc>
          <w:tcPr>
            <w:tcW w:w="1512" w:type="dxa"/>
            <w:noWrap/>
            <w:vAlign w:val="center"/>
          </w:tcPr>
          <w:p w14:paraId="61A0208E" w14:textId="77777777" w:rsidR="004811AD" w:rsidRPr="002B4CAC" w:rsidRDefault="004811AD" w:rsidP="004C30ED">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B  Erosion</w:t>
            </w:r>
            <w:proofErr w:type="gramEnd"/>
            <w:r w:rsidRPr="002B4CAC">
              <w:rPr>
                <w:rFonts w:cstheme="minorHAnsi"/>
                <w:b/>
                <w:sz w:val="14"/>
                <w:szCs w:val="14"/>
              </w:rPr>
              <w:t xml:space="preserve"> Control Blankets</w:t>
            </w:r>
          </w:p>
        </w:tc>
        <w:tc>
          <w:tcPr>
            <w:tcW w:w="7976" w:type="dxa"/>
            <w:vAlign w:val="center"/>
          </w:tcPr>
          <w:p w14:paraId="570DC492" w14:textId="77777777" w:rsidR="004811AD" w:rsidRPr="002B4CAC" w:rsidRDefault="004811AD" w:rsidP="004C30ED">
            <w:pPr>
              <w:ind w:left="72"/>
              <w:rPr>
                <w:rFonts w:cstheme="minorHAnsi"/>
                <w:sz w:val="14"/>
                <w:szCs w:val="14"/>
              </w:rPr>
            </w:pPr>
            <w:r w:rsidRPr="002B4CAC">
              <w:rPr>
                <w:rFonts w:cstheme="minorHAnsi"/>
                <w:sz w:val="14"/>
                <w:szCs w:val="14"/>
              </w:rPr>
              <w:t>An erosion control blanket classified as long-term and non-degradable must be rock slope protection fabric, Class 8.</w:t>
            </w:r>
          </w:p>
        </w:tc>
      </w:tr>
      <w:tr w:rsidR="004811AD" w:rsidRPr="002B4CAC" w14:paraId="632D0ADD" w14:textId="77777777" w:rsidTr="002B4CAC">
        <w:trPr>
          <w:trHeight w:val="744"/>
        </w:trPr>
        <w:tc>
          <w:tcPr>
            <w:tcW w:w="1512" w:type="dxa"/>
          </w:tcPr>
          <w:p w14:paraId="604F43DD" w14:textId="77777777" w:rsidR="004811AD" w:rsidRPr="002B4CAC" w:rsidRDefault="004811AD" w:rsidP="004C30ED">
            <w:pPr>
              <w:jc w:val="center"/>
              <w:rPr>
                <w:rFonts w:cstheme="minorHAnsi"/>
                <w:b/>
                <w:sz w:val="14"/>
                <w:szCs w:val="14"/>
              </w:rPr>
            </w:pPr>
            <w:r w:rsidRPr="002B4CAC">
              <w:rPr>
                <w:rFonts w:cstheme="minorHAnsi"/>
                <w:b/>
                <w:sz w:val="14"/>
                <w:szCs w:val="14"/>
              </w:rPr>
              <w:t>SPECs, 13-5.02</w:t>
            </w:r>
            <w:proofErr w:type="gramStart"/>
            <w:r w:rsidRPr="002B4CAC">
              <w:rPr>
                <w:rFonts w:cstheme="minorHAnsi"/>
                <w:b/>
                <w:sz w:val="14"/>
                <w:szCs w:val="14"/>
              </w:rPr>
              <w:t>G  Gravel</w:t>
            </w:r>
            <w:proofErr w:type="gramEnd"/>
            <w:r w:rsidRPr="002B4CAC">
              <w:rPr>
                <w:rFonts w:cstheme="minorHAnsi"/>
                <w:b/>
                <w:sz w:val="14"/>
                <w:szCs w:val="14"/>
              </w:rPr>
              <w:t>-Filled Bags</w:t>
            </w:r>
          </w:p>
        </w:tc>
        <w:tc>
          <w:tcPr>
            <w:tcW w:w="7976" w:type="dxa"/>
          </w:tcPr>
          <w:p w14:paraId="5BEB533E" w14:textId="77777777" w:rsidR="004811AD" w:rsidRPr="002B4CAC" w:rsidRDefault="004811AD" w:rsidP="004C30ED">
            <w:pPr>
              <w:ind w:left="72"/>
              <w:rPr>
                <w:rFonts w:cstheme="minorHAnsi"/>
                <w:sz w:val="14"/>
                <w:szCs w:val="14"/>
              </w:rPr>
            </w:pPr>
            <w:r w:rsidRPr="002B4CAC">
              <w:rPr>
                <w:rFonts w:cstheme="minorHAnsi"/>
                <w:sz w:val="14"/>
                <w:szCs w:val="14"/>
              </w:rPr>
              <w:t>Gravel-filled bags must:</w:t>
            </w:r>
          </w:p>
          <w:p w14:paraId="6DE5692E" w14:textId="77777777" w:rsidR="004811AD" w:rsidRPr="002B4CAC" w:rsidRDefault="004811AD" w:rsidP="004C30ED">
            <w:pPr>
              <w:ind w:left="72"/>
              <w:rPr>
                <w:rFonts w:cstheme="minorHAnsi"/>
                <w:sz w:val="14"/>
                <w:szCs w:val="14"/>
              </w:rPr>
            </w:pPr>
            <w:r w:rsidRPr="002B4CAC">
              <w:rPr>
                <w:rFonts w:cstheme="minorHAnsi"/>
                <w:sz w:val="14"/>
                <w:szCs w:val="14"/>
              </w:rPr>
              <w:t>1. Be made of geosynthetic gravel-filled bag.</w:t>
            </w:r>
          </w:p>
          <w:p w14:paraId="15010CFD" w14:textId="77777777" w:rsidR="004811AD" w:rsidRPr="002B4CAC" w:rsidRDefault="004811AD" w:rsidP="004C30ED">
            <w:pPr>
              <w:ind w:left="72"/>
              <w:rPr>
                <w:rFonts w:cstheme="minorHAnsi"/>
                <w:sz w:val="14"/>
                <w:szCs w:val="14"/>
              </w:rPr>
            </w:pPr>
            <w:r w:rsidRPr="002B4CAC">
              <w:rPr>
                <w:rFonts w:cstheme="minorHAnsi"/>
                <w:sz w:val="14"/>
                <w:szCs w:val="14"/>
              </w:rPr>
              <w:t>2. Have inside dimensions from 24 to 32 inches long and from 16 to 20 inches wide.</w:t>
            </w:r>
          </w:p>
          <w:p w14:paraId="645C0260" w14:textId="77777777" w:rsidR="004811AD" w:rsidRPr="002B4CAC" w:rsidRDefault="004811AD" w:rsidP="004C30ED">
            <w:pPr>
              <w:ind w:left="72"/>
              <w:rPr>
                <w:rFonts w:cstheme="minorHAnsi"/>
                <w:sz w:val="14"/>
                <w:szCs w:val="14"/>
              </w:rPr>
            </w:pPr>
            <w:r w:rsidRPr="002B4CAC">
              <w:rPr>
                <w:rFonts w:cstheme="minorHAnsi"/>
                <w:sz w:val="14"/>
                <w:szCs w:val="14"/>
              </w:rPr>
              <w:t>3. Have a bound opening to keep gravel. The opening must be sewn with yarn, bound with wire, or secured with a closure device.</w:t>
            </w:r>
          </w:p>
          <w:p w14:paraId="38D40D1E" w14:textId="77777777" w:rsidR="004811AD" w:rsidRPr="002B4CAC" w:rsidRDefault="004811AD" w:rsidP="004C30ED">
            <w:pPr>
              <w:ind w:left="72"/>
              <w:rPr>
                <w:rFonts w:cstheme="minorHAnsi"/>
                <w:sz w:val="14"/>
                <w:szCs w:val="14"/>
              </w:rPr>
            </w:pPr>
            <w:r w:rsidRPr="002B4CAC">
              <w:rPr>
                <w:rFonts w:cstheme="minorHAnsi"/>
                <w:sz w:val="14"/>
                <w:szCs w:val="14"/>
              </w:rPr>
              <w:t>4. Weigh from 30 to 50 pounds when filled with gravel.</w:t>
            </w:r>
          </w:p>
          <w:p w14:paraId="3A08157C" w14:textId="77777777" w:rsidR="004811AD" w:rsidRPr="002B4CAC" w:rsidRDefault="004811AD" w:rsidP="004C30ED">
            <w:pPr>
              <w:ind w:left="72"/>
              <w:rPr>
                <w:rFonts w:cstheme="minorHAnsi"/>
                <w:sz w:val="14"/>
                <w:szCs w:val="14"/>
              </w:rPr>
            </w:pPr>
            <w:r w:rsidRPr="002B4CAC">
              <w:rPr>
                <w:rFonts w:cstheme="minorHAnsi"/>
                <w:sz w:val="14"/>
                <w:szCs w:val="14"/>
              </w:rPr>
              <w:t>Gravel for gravel-filled bags must be from 3/8 to 3/4 inch in diameter and must be clean and free of clay balls, organic matter, and other deleterious materials.</w:t>
            </w:r>
          </w:p>
        </w:tc>
      </w:tr>
      <w:tr w:rsidR="004811AD" w:rsidRPr="002B4CAC" w14:paraId="334A3E4D" w14:textId="77777777" w:rsidTr="005C085F">
        <w:trPr>
          <w:trHeight w:val="458"/>
        </w:trPr>
        <w:tc>
          <w:tcPr>
            <w:tcW w:w="1512" w:type="dxa"/>
            <w:noWrap/>
          </w:tcPr>
          <w:p w14:paraId="5206B1CD" w14:textId="77777777" w:rsidR="004811AD" w:rsidRPr="002B4CAC" w:rsidRDefault="004811AD" w:rsidP="004C30ED">
            <w:pPr>
              <w:tabs>
                <w:tab w:val="left" w:pos="1098"/>
              </w:tabs>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1) Rolled Erosion Control Products</w:t>
            </w:r>
          </w:p>
          <w:p w14:paraId="65DFE66E" w14:textId="77777777" w:rsidR="004811AD" w:rsidRPr="002B4CAC" w:rsidRDefault="004811AD" w:rsidP="004C30ED">
            <w:pPr>
              <w:jc w:val="center"/>
              <w:rPr>
                <w:rFonts w:cstheme="minorHAnsi"/>
                <w:b/>
                <w:sz w:val="14"/>
                <w:szCs w:val="14"/>
              </w:rPr>
            </w:pPr>
            <w:r w:rsidRPr="002B4CAC">
              <w:rPr>
                <w:rFonts w:cstheme="minorHAnsi"/>
                <w:b/>
                <w:sz w:val="14"/>
                <w:szCs w:val="14"/>
              </w:rPr>
              <w:t>General</w:t>
            </w:r>
          </w:p>
        </w:tc>
        <w:tc>
          <w:tcPr>
            <w:tcW w:w="7976" w:type="dxa"/>
          </w:tcPr>
          <w:p w14:paraId="5997E572" w14:textId="77777777" w:rsidR="004811AD" w:rsidRPr="002B4CAC" w:rsidRDefault="004811AD" w:rsidP="004C30ED">
            <w:pPr>
              <w:ind w:left="72"/>
              <w:rPr>
                <w:rFonts w:cstheme="minorHAnsi"/>
                <w:sz w:val="14"/>
                <w:szCs w:val="14"/>
              </w:rPr>
            </w:pPr>
            <w:r w:rsidRPr="002B4CAC">
              <w:rPr>
                <w:rFonts w:cstheme="minorHAnsi"/>
                <w:sz w:val="14"/>
                <w:szCs w:val="14"/>
              </w:rPr>
              <w:t>RECP must be a long-term, degradable, open-weave textile manufactured or fabricated into rolls designed to reduce soil erosion and assist in the growth, establishment, and protection of vegetation. RECP must conform to the classification system established by the Erosion Control Technology Council.</w:t>
            </w:r>
          </w:p>
        </w:tc>
      </w:tr>
      <w:tr w:rsidR="004811AD" w:rsidRPr="002B4CAC" w14:paraId="0BEF462F" w14:textId="77777777" w:rsidTr="002B4CAC">
        <w:trPr>
          <w:trHeight w:val="14"/>
        </w:trPr>
        <w:tc>
          <w:tcPr>
            <w:tcW w:w="1512" w:type="dxa"/>
            <w:noWrap/>
          </w:tcPr>
          <w:p w14:paraId="4244DB6D" w14:textId="77777777" w:rsidR="004811AD" w:rsidRPr="002B4CAC" w:rsidRDefault="004811AD" w:rsidP="004C30ED">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2)  Jute Mesh</w:t>
            </w:r>
          </w:p>
        </w:tc>
        <w:tc>
          <w:tcPr>
            <w:tcW w:w="7976" w:type="dxa"/>
            <w:vAlign w:val="center"/>
          </w:tcPr>
          <w:p w14:paraId="66A2BB10" w14:textId="77777777" w:rsidR="004811AD" w:rsidRPr="002B4CAC" w:rsidRDefault="004811AD" w:rsidP="00BB7A0B">
            <w:pPr>
              <w:ind w:left="72"/>
              <w:rPr>
                <w:rFonts w:cstheme="minorHAnsi"/>
                <w:sz w:val="14"/>
                <w:szCs w:val="14"/>
              </w:rPr>
            </w:pPr>
            <w:r w:rsidRPr="002B4CAC">
              <w:rPr>
                <w:rFonts w:cstheme="minorHAnsi"/>
                <w:sz w:val="14"/>
                <w:szCs w:val="14"/>
              </w:rPr>
              <w:t>Jute mesh must be made of processed natural jute yarns woven into a matrix.</w:t>
            </w:r>
          </w:p>
        </w:tc>
      </w:tr>
      <w:tr w:rsidR="004811AD" w:rsidRPr="002B4CAC" w14:paraId="418AFC9B" w14:textId="77777777" w:rsidTr="002B4CAC">
        <w:trPr>
          <w:trHeight w:val="14"/>
        </w:trPr>
        <w:tc>
          <w:tcPr>
            <w:tcW w:w="1512" w:type="dxa"/>
            <w:noWrap/>
          </w:tcPr>
          <w:p w14:paraId="756425BB" w14:textId="77777777" w:rsidR="004811AD" w:rsidRPr="002B4CAC" w:rsidRDefault="004811AD" w:rsidP="004C30ED">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3)  Netting</w:t>
            </w:r>
          </w:p>
        </w:tc>
        <w:tc>
          <w:tcPr>
            <w:tcW w:w="7976" w:type="dxa"/>
          </w:tcPr>
          <w:p w14:paraId="1E085AAA" w14:textId="77777777" w:rsidR="004811AD" w:rsidRPr="002B4CAC" w:rsidRDefault="004811AD" w:rsidP="004C30ED">
            <w:pPr>
              <w:ind w:left="72"/>
              <w:rPr>
                <w:rFonts w:cstheme="minorHAnsi"/>
                <w:sz w:val="14"/>
                <w:szCs w:val="14"/>
              </w:rPr>
            </w:pPr>
            <w:r w:rsidRPr="002B4CAC">
              <w:rPr>
                <w:rFonts w:cstheme="minorHAnsi"/>
                <w:sz w:val="14"/>
                <w:szCs w:val="14"/>
              </w:rPr>
              <w:t>Netting must be made of coconut fiber woven into a matrix.</w:t>
            </w:r>
          </w:p>
        </w:tc>
      </w:tr>
      <w:tr w:rsidR="004811AD" w:rsidRPr="002B4CAC" w14:paraId="77994741" w14:textId="77777777" w:rsidTr="002B4CAC">
        <w:trPr>
          <w:trHeight w:val="248"/>
        </w:trPr>
        <w:tc>
          <w:tcPr>
            <w:tcW w:w="1512" w:type="dxa"/>
          </w:tcPr>
          <w:p w14:paraId="0C099FC7" w14:textId="77777777" w:rsidR="004811AD" w:rsidRPr="002B4CAC" w:rsidRDefault="004811AD" w:rsidP="004C30ED">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4) Erosion Control Blankets</w:t>
            </w:r>
          </w:p>
        </w:tc>
        <w:tc>
          <w:tcPr>
            <w:tcW w:w="7976" w:type="dxa"/>
          </w:tcPr>
          <w:p w14:paraId="6843441F" w14:textId="77777777" w:rsidR="004811AD" w:rsidRPr="002B4CAC" w:rsidRDefault="004811AD" w:rsidP="004C30ED">
            <w:pPr>
              <w:ind w:left="72"/>
              <w:rPr>
                <w:rFonts w:cstheme="minorHAnsi"/>
                <w:sz w:val="14"/>
                <w:szCs w:val="14"/>
              </w:rPr>
            </w:pPr>
            <w:r w:rsidRPr="002B4CAC">
              <w:rPr>
                <w:rFonts w:cstheme="minorHAnsi"/>
                <w:sz w:val="14"/>
                <w:szCs w:val="14"/>
              </w:rPr>
              <w:t>Erosion control blanket must be made of processed natural fibers that are mechanically, structurally, or chemically bound together to form a continuous matrix that is surrounded by 2 natural nets.</w:t>
            </w:r>
          </w:p>
        </w:tc>
      </w:tr>
      <w:tr w:rsidR="004811AD" w:rsidRPr="002B4CAC" w14:paraId="29B8B186" w14:textId="77777777" w:rsidTr="002B4CAC">
        <w:trPr>
          <w:trHeight w:val="14"/>
        </w:trPr>
        <w:tc>
          <w:tcPr>
            <w:tcW w:w="1512" w:type="dxa"/>
            <w:noWrap/>
          </w:tcPr>
          <w:p w14:paraId="4E4F7B54" w14:textId="77777777" w:rsidR="004811AD" w:rsidRPr="002B4CAC" w:rsidRDefault="004811AD" w:rsidP="004C30ED">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O(</w:t>
            </w:r>
            <w:proofErr w:type="gramEnd"/>
            <w:r w:rsidRPr="002B4CAC">
              <w:rPr>
                <w:rFonts w:cstheme="minorHAnsi"/>
                <w:b/>
                <w:sz w:val="14"/>
                <w:szCs w:val="14"/>
              </w:rPr>
              <w:t>5)  Turf Reinforcement Mats</w:t>
            </w:r>
          </w:p>
        </w:tc>
        <w:tc>
          <w:tcPr>
            <w:tcW w:w="7976" w:type="dxa"/>
          </w:tcPr>
          <w:p w14:paraId="5A3B22F3" w14:textId="77777777" w:rsidR="004811AD" w:rsidRPr="002B4CAC" w:rsidRDefault="004811AD" w:rsidP="004C30ED">
            <w:pPr>
              <w:ind w:left="72"/>
              <w:rPr>
                <w:rFonts w:cstheme="minorHAnsi"/>
                <w:sz w:val="14"/>
                <w:szCs w:val="14"/>
              </w:rPr>
            </w:pPr>
            <w:r w:rsidRPr="002B4CAC">
              <w:rPr>
                <w:rFonts w:cstheme="minorHAnsi"/>
                <w:sz w:val="14"/>
                <w:szCs w:val="14"/>
              </w:rPr>
              <w:t>Turf reinforcement mat must be a nondegradable, open-weave textile made of synthetic fibers, filaments, nets, wire mesh or other elements, processed into a permanent, three-dimensional matrix. Turf reinforcement mat must comply with requirements shown in the following table:</w:t>
            </w:r>
          </w:p>
        </w:tc>
      </w:tr>
      <w:tr w:rsidR="004811AD" w:rsidRPr="002B4CAC" w14:paraId="733EE6B3" w14:textId="77777777" w:rsidTr="002B4CAC">
        <w:trPr>
          <w:trHeight w:val="248"/>
        </w:trPr>
        <w:tc>
          <w:tcPr>
            <w:tcW w:w="1512" w:type="dxa"/>
          </w:tcPr>
          <w:p w14:paraId="2D7F3514" w14:textId="77777777" w:rsidR="004811AD" w:rsidRPr="002B4CAC" w:rsidRDefault="004811AD" w:rsidP="004C30ED">
            <w:pPr>
              <w:jc w:val="center"/>
              <w:rPr>
                <w:rFonts w:cstheme="minorHAnsi"/>
                <w:b/>
                <w:sz w:val="14"/>
                <w:szCs w:val="14"/>
              </w:rPr>
            </w:pPr>
            <w:r w:rsidRPr="002B4CAC">
              <w:rPr>
                <w:rFonts w:cstheme="minorHAnsi"/>
                <w:b/>
                <w:sz w:val="14"/>
                <w:szCs w:val="14"/>
              </w:rPr>
              <w:t>SPECs, 21-1.02</w:t>
            </w:r>
            <w:proofErr w:type="gramStart"/>
            <w:r w:rsidRPr="002B4CAC">
              <w:rPr>
                <w:rFonts w:cstheme="minorHAnsi"/>
                <w:b/>
                <w:sz w:val="14"/>
                <w:szCs w:val="14"/>
              </w:rPr>
              <w:t>R  Fasteners</w:t>
            </w:r>
            <w:proofErr w:type="gramEnd"/>
          </w:p>
        </w:tc>
        <w:tc>
          <w:tcPr>
            <w:tcW w:w="7976" w:type="dxa"/>
          </w:tcPr>
          <w:p w14:paraId="0423FA1D" w14:textId="77777777" w:rsidR="004811AD" w:rsidRPr="002B4CAC" w:rsidRDefault="004811AD" w:rsidP="004C30ED">
            <w:pPr>
              <w:ind w:left="72"/>
              <w:rPr>
                <w:rFonts w:cstheme="minorHAnsi"/>
                <w:sz w:val="14"/>
                <w:szCs w:val="14"/>
              </w:rPr>
            </w:pPr>
            <w:r w:rsidRPr="002B4CAC">
              <w:rPr>
                <w:rFonts w:cstheme="minorHAnsi"/>
                <w:sz w:val="14"/>
                <w:szCs w:val="14"/>
              </w:rPr>
              <w:t>Steel staples must be a minimum of 11-gauge, 6-inch, U-shaped staples with a 1-inch crown. Provide heavier gauge and greater length if required by the site conditions. You may use an alternative CGP, Attachment device such as a 100 percent biodegradable fastener to install RECP instead of staples.</w:t>
            </w:r>
          </w:p>
        </w:tc>
      </w:tr>
    </w:tbl>
    <w:p w14:paraId="673E0FB2"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88" w:type="dxa"/>
        <w:tblLook w:val="04A0" w:firstRow="1" w:lastRow="0" w:firstColumn="1" w:lastColumn="0" w:noHBand="0" w:noVBand="1"/>
      </w:tblPr>
      <w:tblGrid>
        <w:gridCol w:w="1512"/>
        <w:gridCol w:w="7976"/>
      </w:tblGrid>
      <w:tr w:rsidR="004811AD" w:rsidRPr="002B4CAC" w14:paraId="3792A356" w14:textId="77777777" w:rsidTr="002B4CAC">
        <w:trPr>
          <w:trHeight w:val="17"/>
        </w:trPr>
        <w:tc>
          <w:tcPr>
            <w:tcW w:w="1512" w:type="dxa"/>
            <w:noWrap/>
            <w:vAlign w:val="center"/>
          </w:tcPr>
          <w:p w14:paraId="52ED00EC" w14:textId="77777777" w:rsidR="004811AD" w:rsidRPr="002B4CAC" w:rsidRDefault="004811AD" w:rsidP="00D72D6D">
            <w:pPr>
              <w:jc w:val="center"/>
              <w:rPr>
                <w:rFonts w:cstheme="minorHAnsi"/>
                <w:b/>
                <w:sz w:val="14"/>
                <w:szCs w:val="14"/>
              </w:rPr>
            </w:pPr>
          </w:p>
        </w:tc>
        <w:tc>
          <w:tcPr>
            <w:tcW w:w="7976" w:type="dxa"/>
            <w:vAlign w:val="center"/>
          </w:tcPr>
          <w:p w14:paraId="69492EBB" w14:textId="77777777" w:rsidR="004811AD" w:rsidRPr="002B4CAC" w:rsidRDefault="004811AD" w:rsidP="00D72D6D">
            <w:pPr>
              <w:ind w:left="93"/>
              <w:rPr>
                <w:rFonts w:cstheme="minorHAnsi"/>
                <w:b/>
                <w:bCs/>
                <w:sz w:val="14"/>
                <w:szCs w:val="14"/>
              </w:rPr>
            </w:pPr>
            <w:r w:rsidRPr="002B4CAC">
              <w:rPr>
                <w:rFonts w:cstheme="minorHAnsi"/>
                <w:b/>
                <w:bCs/>
                <w:sz w:val="14"/>
                <w:szCs w:val="14"/>
              </w:rPr>
              <w:t>Maintenance</w:t>
            </w:r>
          </w:p>
        </w:tc>
      </w:tr>
      <w:tr w:rsidR="004811AD" w:rsidRPr="002B4CAC" w14:paraId="00338D2C" w14:textId="77777777" w:rsidTr="002B4CAC">
        <w:trPr>
          <w:trHeight w:val="17"/>
        </w:trPr>
        <w:tc>
          <w:tcPr>
            <w:tcW w:w="1512" w:type="dxa"/>
            <w:shd w:val="clear" w:color="auto" w:fill="F2F2F2" w:themeFill="background1" w:themeFillShade="F2"/>
            <w:noWrap/>
            <w:vAlign w:val="center"/>
          </w:tcPr>
          <w:p w14:paraId="0F90E732" w14:textId="77777777" w:rsidR="004811AD" w:rsidRPr="002B4CAC" w:rsidRDefault="004811AD" w:rsidP="00D72D6D">
            <w:pPr>
              <w:jc w:val="center"/>
              <w:rPr>
                <w:rFonts w:cstheme="minorHAnsi"/>
                <w:b/>
                <w:sz w:val="14"/>
                <w:szCs w:val="14"/>
              </w:rPr>
            </w:pPr>
            <w:r w:rsidRPr="002B4CAC">
              <w:rPr>
                <w:rFonts w:cstheme="minorHAnsi"/>
                <w:b/>
                <w:sz w:val="14"/>
                <w:szCs w:val="14"/>
              </w:rPr>
              <w:t>SS9.4</w:t>
            </w:r>
          </w:p>
        </w:tc>
        <w:tc>
          <w:tcPr>
            <w:tcW w:w="7976" w:type="dxa"/>
            <w:shd w:val="clear" w:color="auto" w:fill="F2F2F2" w:themeFill="background1" w:themeFillShade="F2"/>
            <w:vAlign w:val="center"/>
          </w:tcPr>
          <w:p w14:paraId="4502318B" w14:textId="77777777" w:rsidR="004811AD" w:rsidRPr="002B4CAC" w:rsidRDefault="004811AD" w:rsidP="00D72D6D">
            <w:pPr>
              <w:ind w:left="93"/>
              <w:rPr>
                <w:rFonts w:cstheme="minorHAnsi"/>
                <w:bCs/>
                <w:sz w:val="14"/>
                <w:szCs w:val="14"/>
              </w:rPr>
            </w:pPr>
            <w:r w:rsidRPr="002B4CAC">
              <w:rPr>
                <w:rFonts w:cstheme="minorHAnsi"/>
                <w:sz w:val="14"/>
                <w:szCs w:val="14"/>
              </w:rPr>
              <w:t xml:space="preserve">Is the </w:t>
            </w:r>
            <w:r w:rsidRPr="002B4CAC">
              <w:rPr>
                <w:rFonts w:cstheme="minorHAnsi"/>
                <w:bCs/>
                <w:sz w:val="14"/>
                <w:szCs w:val="14"/>
              </w:rPr>
              <w:t>Earth Dike/Drainage Swale or Lined Swale</w:t>
            </w:r>
            <w:r w:rsidRPr="002B4CAC">
              <w:rPr>
                <w:rFonts w:cstheme="minorHAnsi"/>
                <w:sz w:val="14"/>
                <w:szCs w:val="14"/>
              </w:rPr>
              <w:t xml:space="preserve"> maintained properly?</w:t>
            </w:r>
          </w:p>
        </w:tc>
      </w:tr>
      <w:tr w:rsidR="004811AD" w:rsidRPr="002B4CAC" w14:paraId="505E72EC" w14:textId="77777777" w:rsidTr="002B4CAC">
        <w:trPr>
          <w:cantSplit/>
          <w:trHeight w:val="299"/>
        </w:trPr>
        <w:tc>
          <w:tcPr>
            <w:tcW w:w="1512" w:type="dxa"/>
            <w:vAlign w:val="center"/>
          </w:tcPr>
          <w:p w14:paraId="54BB8522" w14:textId="77777777" w:rsidR="004811AD" w:rsidRPr="002B4CAC" w:rsidRDefault="004811AD" w:rsidP="00EC0E9B">
            <w:pPr>
              <w:jc w:val="center"/>
              <w:rPr>
                <w:rFonts w:cstheme="minorHAnsi"/>
                <w:b/>
                <w:sz w:val="14"/>
                <w:szCs w:val="14"/>
              </w:rPr>
            </w:pPr>
            <w:r w:rsidRPr="002B4CAC">
              <w:rPr>
                <w:rFonts w:cstheme="minorHAnsi"/>
                <w:b/>
                <w:sz w:val="14"/>
                <w:szCs w:val="14"/>
              </w:rPr>
              <w:t>CGP, Attachment D.E.6; E.E.6</w:t>
            </w:r>
          </w:p>
        </w:tc>
        <w:tc>
          <w:tcPr>
            <w:tcW w:w="7976" w:type="dxa"/>
          </w:tcPr>
          <w:p w14:paraId="38EF5361" w14:textId="77777777" w:rsidR="004811AD" w:rsidRPr="002B4CAC" w:rsidRDefault="004811AD" w:rsidP="00EC0E9B">
            <w:pPr>
              <w:ind w:left="72"/>
              <w:rPr>
                <w:rFonts w:cstheme="minorHAnsi"/>
                <w:sz w:val="14"/>
                <w:szCs w:val="14"/>
              </w:rPr>
            </w:pPr>
            <w:r w:rsidRPr="002B4CAC">
              <w:rPr>
                <w:rFonts w:cstheme="minorHAnsi"/>
                <w:sz w:val="14"/>
                <w:szCs w:val="14"/>
              </w:rPr>
              <w:t xml:space="preserve">Risk Level 2 and 3 dischargers shall ensure that all </w:t>
            </w:r>
            <w:proofErr w:type="gramStart"/>
            <w:r w:rsidRPr="002B4CAC">
              <w:rPr>
                <w:rFonts w:cstheme="minorHAnsi"/>
                <w:sz w:val="14"/>
                <w:szCs w:val="14"/>
              </w:rPr>
              <w:t>storm</w:t>
            </w:r>
            <w:proofErr w:type="gramEnd"/>
            <w:r w:rsidRPr="002B4CAC">
              <w:rPr>
                <w:rFonts w:cstheme="minorHAnsi"/>
                <w:sz w:val="14"/>
                <w:szCs w:val="14"/>
              </w:rPr>
              <w:t xml:space="preserve"> drain inlets and perimeter controls, runoff control BMPs, and pollutant controls at entrances and exits (e.g. tire </w:t>
            </w:r>
            <w:proofErr w:type="spellStart"/>
            <w:r w:rsidRPr="002B4CAC">
              <w:rPr>
                <w:rFonts w:cstheme="minorHAnsi"/>
                <w:sz w:val="14"/>
                <w:szCs w:val="14"/>
              </w:rPr>
              <w:t>washoff</w:t>
            </w:r>
            <w:proofErr w:type="spellEnd"/>
            <w:r w:rsidRPr="002B4CAC">
              <w:rPr>
                <w:rFonts w:cstheme="minorHAnsi"/>
                <w:sz w:val="14"/>
                <w:szCs w:val="14"/>
              </w:rPr>
              <w:t xml:space="preserve"> locations) are maintained and protected from activities that reduce their effectiveness.</w:t>
            </w:r>
          </w:p>
        </w:tc>
      </w:tr>
      <w:tr w:rsidR="004811AD" w:rsidRPr="002B4CAC" w14:paraId="0744BF57" w14:textId="77777777" w:rsidTr="002B4CAC">
        <w:trPr>
          <w:cantSplit/>
          <w:trHeight w:val="433"/>
        </w:trPr>
        <w:tc>
          <w:tcPr>
            <w:tcW w:w="1512" w:type="dxa"/>
            <w:vAlign w:val="center"/>
          </w:tcPr>
          <w:p w14:paraId="526BBAE6" w14:textId="77777777" w:rsidR="004811AD" w:rsidRPr="002B4CAC" w:rsidRDefault="004811AD" w:rsidP="00141DF7">
            <w:pPr>
              <w:jc w:val="center"/>
              <w:rPr>
                <w:rFonts w:cstheme="minorHAnsi"/>
                <w:b/>
                <w:sz w:val="14"/>
                <w:szCs w:val="14"/>
              </w:rPr>
            </w:pPr>
            <w:r w:rsidRPr="002B4CAC">
              <w:rPr>
                <w:rFonts w:cstheme="minorHAnsi"/>
                <w:b/>
                <w:sz w:val="14"/>
                <w:szCs w:val="14"/>
              </w:rPr>
              <w:t>CGP, Order IV.E Proper Operations and Maintenance</w:t>
            </w:r>
          </w:p>
        </w:tc>
        <w:tc>
          <w:tcPr>
            <w:tcW w:w="7976" w:type="dxa"/>
            <w:vAlign w:val="center"/>
          </w:tcPr>
          <w:p w14:paraId="09EDEA5E" w14:textId="77777777" w:rsidR="004811AD" w:rsidRPr="002B4CAC" w:rsidRDefault="004811AD" w:rsidP="00EC0E9B">
            <w:pPr>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736D2001" w14:textId="77777777" w:rsidR="004811AD" w:rsidRPr="002B4CAC" w:rsidRDefault="004811AD" w:rsidP="00606A15">
      <w:pPr>
        <w:jc w:val="center"/>
        <w:rPr>
          <w:rFonts w:asciiTheme="minorHAnsi" w:hAnsiTheme="minorHAnsi" w:cstheme="minorHAnsi"/>
          <w:sz w:val="14"/>
          <w:szCs w:val="14"/>
        </w:rPr>
      </w:pPr>
      <w:r w:rsidRPr="002B4CAC">
        <w:rPr>
          <w:rFonts w:asciiTheme="minorHAnsi" w:hAnsiTheme="minorHAnsi" w:cstheme="minorHAnsi"/>
          <w:sz w:val="14"/>
          <w:szCs w:val="14"/>
        </w:rPr>
        <w:br w:type="page"/>
      </w:r>
    </w:p>
    <w:p w14:paraId="3C71B76E" w14:textId="77777777" w:rsidR="004811AD" w:rsidRPr="002B4CAC" w:rsidRDefault="004811AD" w:rsidP="00523788">
      <w:pPr>
        <w:rPr>
          <w:rFonts w:asciiTheme="minorHAnsi" w:hAnsiTheme="minorHAnsi" w:cstheme="minorHAnsi"/>
          <w:sz w:val="14"/>
          <w:szCs w:val="14"/>
        </w:rPr>
      </w:pPr>
      <w:r w:rsidRPr="002B4CAC">
        <w:rPr>
          <w:rFonts w:asciiTheme="minorHAnsi" w:hAnsiTheme="minorHAnsi" w:cstheme="minorHAnsi"/>
          <w:noProof/>
          <w:sz w:val="14"/>
          <w:szCs w:val="14"/>
        </w:rPr>
        <w:lastRenderedPageBreak/>
        <w:drawing>
          <wp:inline distT="0" distB="0" distL="0" distR="0" wp14:anchorId="7196D48B" wp14:editId="3146B2B8">
            <wp:extent cx="5968951" cy="386472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6367" cy="3876004"/>
                    </a:xfrm>
                    <a:prstGeom prst="rect">
                      <a:avLst/>
                    </a:prstGeom>
                  </pic:spPr>
                </pic:pic>
              </a:graphicData>
            </a:graphic>
          </wp:inline>
        </w:drawing>
      </w:r>
    </w:p>
    <w:tbl>
      <w:tblPr>
        <w:tblStyle w:val="TableGrid"/>
        <w:tblW w:w="9438" w:type="dxa"/>
        <w:tblLook w:val="04A0" w:firstRow="1" w:lastRow="0" w:firstColumn="1" w:lastColumn="0" w:noHBand="0" w:noVBand="1"/>
      </w:tblPr>
      <w:tblGrid>
        <w:gridCol w:w="1504"/>
        <w:gridCol w:w="7934"/>
      </w:tblGrid>
      <w:tr w:rsidR="004811AD" w:rsidRPr="002B4CAC" w14:paraId="7F63108E" w14:textId="77777777" w:rsidTr="002B4CAC">
        <w:trPr>
          <w:trHeight w:val="23"/>
        </w:trPr>
        <w:tc>
          <w:tcPr>
            <w:tcW w:w="1504" w:type="dxa"/>
            <w:noWrap/>
            <w:vAlign w:val="center"/>
          </w:tcPr>
          <w:p w14:paraId="77EB24B3" w14:textId="77777777" w:rsidR="004811AD" w:rsidRPr="002B4CAC" w:rsidRDefault="004811AD" w:rsidP="00D72D6D">
            <w:pPr>
              <w:jc w:val="center"/>
              <w:rPr>
                <w:rFonts w:cstheme="minorHAnsi"/>
                <w:b/>
                <w:sz w:val="14"/>
                <w:szCs w:val="14"/>
              </w:rPr>
            </w:pPr>
            <w:r w:rsidRPr="002B4CAC">
              <w:rPr>
                <w:rFonts w:cstheme="minorHAnsi"/>
                <w:b/>
                <w:sz w:val="14"/>
                <w:szCs w:val="14"/>
              </w:rPr>
              <w:t>QUESTION</w:t>
            </w:r>
          </w:p>
        </w:tc>
        <w:tc>
          <w:tcPr>
            <w:tcW w:w="7934" w:type="dxa"/>
            <w:vAlign w:val="center"/>
            <w:hideMark/>
          </w:tcPr>
          <w:p w14:paraId="12EBE955" w14:textId="77777777" w:rsidR="004811AD" w:rsidRPr="002B4CAC" w:rsidRDefault="004811AD" w:rsidP="00D72D6D">
            <w:pPr>
              <w:ind w:left="93"/>
              <w:rPr>
                <w:rFonts w:cstheme="minorHAnsi"/>
                <w:b/>
                <w:bCs/>
                <w:sz w:val="14"/>
                <w:szCs w:val="14"/>
              </w:rPr>
            </w:pPr>
            <w:r w:rsidRPr="002B4CAC">
              <w:rPr>
                <w:rFonts w:cstheme="minorHAnsi"/>
                <w:b/>
                <w:bCs/>
                <w:sz w:val="14"/>
                <w:szCs w:val="14"/>
              </w:rPr>
              <w:t>Application</w:t>
            </w:r>
          </w:p>
        </w:tc>
      </w:tr>
      <w:tr w:rsidR="004811AD" w:rsidRPr="002B4CAC" w14:paraId="46BE7124" w14:textId="77777777" w:rsidTr="002B4CAC">
        <w:trPr>
          <w:trHeight w:val="23"/>
        </w:trPr>
        <w:tc>
          <w:tcPr>
            <w:tcW w:w="1504" w:type="dxa"/>
            <w:shd w:val="clear" w:color="auto" w:fill="F2F2F2" w:themeFill="background1" w:themeFillShade="F2"/>
            <w:noWrap/>
            <w:vAlign w:val="center"/>
          </w:tcPr>
          <w:p w14:paraId="167F1E03" w14:textId="77777777" w:rsidR="004811AD" w:rsidRPr="002B4CAC" w:rsidRDefault="004811AD" w:rsidP="00134BB9">
            <w:pPr>
              <w:jc w:val="center"/>
              <w:rPr>
                <w:rFonts w:cstheme="minorHAnsi"/>
                <w:b/>
                <w:sz w:val="14"/>
                <w:szCs w:val="14"/>
              </w:rPr>
            </w:pPr>
            <w:r w:rsidRPr="002B4CAC">
              <w:rPr>
                <w:rFonts w:cstheme="minorHAnsi"/>
                <w:b/>
                <w:sz w:val="14"/>
                <w:szCs w:val="14"/>
              </w:rPr>
              <w:t>SS10.1</w:t>
            </w:r>
          </w:p>
        </w:tc>
        <w:tc>
          <w:tcPr>
            <w:tcW w:w="7934" w:type="dxa"/>
            <w:shd w:val="clear" w:color="auto" w:fill="F2F2F2" w:themeFill="background1" w:themeFillShade="F2"/>
            <w:vAlign w:val="center"/>
          </w:tcPr>
          <w:p w14:paraId="25AF0779" w14:textId="77777777" w:rsidR="004811AD" w:rsidRPr="002B4CAC" w:rsidRDefault="004811AD" w:rsidP="00134BB9">
            <w:pPr>
              <w:ind w:left="93"/>
              <w:rPr>
                <w:rFonts w:cstheme="minorHAnsi"/>
                <w:bCs/>
                <w:sz w:val="14"/>
                <w:szCs w:val="14"/>
              </w:rPr>
            </w:pPr>
            <w:r w:rsidRPr="002B4CAC">
              <w:rPr>
                <w:rFonts w:cstheme="minorHAnsi"/>
                <w:bCs/>
                <w:sz w:val="14"/>
                <w:szCs w:val="14"/>
              </w:rPr>
              <w:t>Is the Outlet Protection/Velocity Dissipation Device applied as required?</w:t>
            </w:r>
          </w:p>
        </w:tc>
      </w:tr>
      <w:tr w:rsidR="004811AD" w:rsidRPr="002B4CAC" w14:paraId="0232B2FD" w14:textId="77777777" w:rsidTr="002B4CAC">
        <w:trPr>
          <w:trHeight w:val="23"/>
        </w:trPr>
        <w:tc>
          <w:tcPr>
            <w:tcW w:w="1504" w:type="dxa"/>
            <w:noWrap/>
            <w:vAlign w:val="center"/>
          </w:tcPr>
          <w:p w14:paraId="13075729" w14:textId="77777777" w:rsidR="004811AD" w:rsidRPr="002B4CAC" w:rsidRDefault="004811AD" w:rsidP="00EC0E9B">
            <w:pPr>
              <w:rPr>
                <w:rFonts w:cstheme="minorHAnsi"/>
                <w:b/>
                <w:sz w:val="14"/>
                <w:szCs w:val="14"/>
              </w:rPr>
            </w:pPr>
            <w:r w:rsidRPr="002B4CAC">
              <w:rPr>
                <w:rFonts w:cstheme="minorHAnsi"/>
                <w:b/>
                <w:sz w:val="14"/>
                <w:szCs w:val="14"/>
              </w:rPr>
              <w:t xml:space="preserve">CGP, Attachment C.F, D.F, </w:t>
            </w:r>
            <w:proofErr w:type="gramStart"/>
            <w:r w:rsidRPr="002B4CAC">
              <w:rPr>
                <w:rFonts w:cstheme="minorHAnsi"/>
                <w:b/>
                <w:sz w:val="14"/>
                <w:szCs w:val="14"/>
              </w:rPr>
              <w:t>E.F</w:t>
            </w:r>
            <w:proofErr w:type="gramEnd"/>
          </w:p>
        </w:tc>
        <w:tc>
          <w:tcPr>
            <w:tcW w:w="7934" w:type="dxa"/>
            <w:vAlign w:val="center"/>
          </w:tcPr>
          <w:p w14:paraId="1BA774A6" w14:textId="77777777" w:rsidR="004811AD" w:rsidRPr="002B4CAC" w:rsidRDefault="004811AD" w:rsidP="00EC0E9B">
            <w:pPr>
              <w:ind w:left="72"/>
              <w:rPr>
                <w:rFonts w:cstheme="minorHAnsi"/>
                <w:sz w:val="14"/>
                <w:szCs w:val="14"/>
              </w:rPr>
            </w:pPr>
            <w:r w:rsidRPr="002B4CAC">
              <w:rPr>
                <w:rFonts w:cstheme="minorHAnsi"/>
                <w:sz w:val="14"/>
                <w:szCs w:val="14"/>
              </w:rPr>
              <w:t xml:space="preserve">Risk Level 1, 2, and 3 dischargers shall effectively manage all run-on, all runoff within the site and all runoff that discharges off the site. Run-on from </w:t>
            </w:r>
            <w:proofErr w:type="spellStart"/>
            <w:r w:rsidRPr="002B4CAC">
              <w:rPr>
                <w:rFonts w:cstheme="minorHAnsi"/>
                <w:sz w:val="14"/>
                <w:szCs w:val="14"/>
              </w:rPr>
              <w:t>off site</w:t>
            </w:r>
            <w:proofErr w:type="spellEnd"/>
            <w:r w:rsidRPr="002B4CAC">
              <w:rPr>
                <w:rFonts w:cstheme="minorHAnsi"/>
                <w:sz w:val="14"/>
                <w:szCs w:val="14"/>
              </w:rPr>
              <w:t xml:space="preserve"> shall be directed away from all disturbed areas or shall collectively </w:t>
            </w:r>
            <w:proofErr w:type="gramStart"/>
            <w:r w:rsidRPr="002B4CAC">
              <w:rPr>
                <w:rFonts w:cstheme="minorHAnsi"/>
                <w:sz w:val="14"/>
                <w:szCs w:val="14"/>
              </w:rPr>
              <w:t>be in compliance with</w:t>
            </w:r>
            <w:proofErr w:type="gramEnd"/>
            <w:r w:rsidRPr="002B4CAC">
              <w:rPr>
                <w:rFonts w:cstheme="minorHAnsi"/>
                <w:sz w:val="14"/>
                <w:szCs w:val="14"/>
              </w:rPr>
              <w:t xml:space="preserve"> the effluent limitations in this General Permit.</w:t>
            </w:r>
          </w:p>
        </w:tc>
      </w:tr>
    </w:tbl>
    <w:p w14:paraId="6E094D9A" w14:textId="77777777" w:rsidR="004811AD" w:rsidRPr="002B4CAC" w:rsidRDefault="004811AD" w:rsidP="008E3D79">
      <w:pPr>
        <w:ind w:left="93"/>
        <w:jc w:val="center"/>
        <w:rPr>
          <w:rFonts w:asciiTheme="minorHAnsi" w:hAnsiTheme="minorHAnsi" w:cstheme="minorHAnsi"/>
          <w:b/>
          <w:bCs/>
          <w:sz w:val="14"/>
          <w:szCs w:val="14"/>
        </w:rPr>
      </w:pPr>
    </w:p>
    <w:tbl>
      <w:tblPr>
        <w:tblStyle w:val="TableGrid"/>
        <w:tblW w:w="9438" w:type="dxa"/>
        <w:tblLook w:val="04A0" w:firstRow="1" w:lastRow="0" w:firstColumn="1" w:lastColumn="0" w:noHBand="0" w:noVBand="1"/>
      </w:tblPr>
      <w:tblGrid>
        <w:gridCol w:w="1504"/>
        <w:gridCol w:w="7934"/>
      </w:tblGrid>
      <w:tr w:rsidR="004811AD" w:rsidRPr="002B4CAC" w14:paraId="4BEA71BC" w14:textId="77777777" w:rsidTr="002B4CAC">
        <w:trPr>
          <w:trHeight w:val="30"/>
        </w:trPr>
        <w:tc>
          <w:tcPr>
            <w:tcW w:w="1504" w:type="dxa"/>
            <w:noWrap/>
            <w:vAlign w:val="center"/>
          </w:tcPr>
          <w:p w14:paraId="75F307E7" w14:textId="77777777" w:rsidR="004811AD" w:rsidRPr="002B4CAC" w:rsidRDefault="004811AD" w:rsidP="00D72D6D">
            <w:pPr>
              <w:jc w:val="center"/>
              <w:rPr>
                <w:rFonts w:cstheme="minorHAnsi"/>
                <w:b/>
                <w:sz w:val="14"/>
                <w:szCs w:val="14"/>
              </w:rPr>
            </w:pPr>
          </w:p>
        </w:tc>
        <w:tc>
          <w:tcPr>
            <w:tcW w:w="7934" w:type="dxa"/>
            <w:vAlign w:val="center"/>
          </w:tcPr>
          <w:p w14:paraId="07831C89" w14:textId="77777777" w:rsidR="004811AD" w:rsidRPr="002B4CAC" w:rsidRDefault="004811AD" w:rsidP="00D72D6D">
            <w:pPr>
              <w:ind w:left="93"/>
              <w:rPr>
                <w:rFonts w:cstheme="minorHAnsi"/>
                <w:b/>
                <w:bCs/>
                <w:sz w:val="14"/>
                <w:szCs w:val="14"/>
              </w:rPr>
            </w:pPr>
            <w:r w:rsidRPr="002B4CAC">
              <w:rPr>
                <w:rFonts w:cstheme="minorHAnsi"/>
                <w:b/>
                <w:bCs/>
                <w:sz w:val="14"/>
                <w:szCs w:val="14"/>
              </w:rPr>
              <w:t>Installation</w:t>
            </w:r>
          </w:p>
        </w:tc>
      </w:tr>
      <w:tr w:rsidR="004811AD" w:rsidRPr="002B4CAC" w14:paraId="4D13544B" w14:textId="77777777" w:rsidTr="002B4CAC">
        <w:trPr>
          <w:trHeight w:val="30"/>
        </w:trPr>
        <w:tc>
          <w:tcPr>
            <w:tcW w:w="1504" w:type="dxa"/>
            <w:shd w:val="clear" w:color="auto" w:fill="F2F2F2" w:themeFill="background1" w:themeFillShade="F2"/>
            <w:noWrap/>
            <w:vAlign w:val="center"/>
          </w:tcPr>
          <w:p w14:paraId="7C1A1B73" w14:textId="77777777" w:rsidR="004811AD" w:rsidRPr="002B4CAC" w:rsidRDefault="004811AD" w:rsidP="00384E42">
            <w:pPr>
              <w:jc w:val="center"/>
              <w:rPr>
                <w:rFonts w:cstheme="minorHAnsi"/>
                <w:b/>
                <w:sz w:val="14"/>
                <w:szCs w:val="14"/>
              </w:rPr>
            </w:pPr>
            <w:r w:rsidRPr="002B4CAC">
              <w:rPr>
                <w:rFonts w:cstheme="minorHAnsi"/>
                <w:b/>
                <w:sz w:val="14"/>
                <w:szCs w:val="14"/>
              </w:rPr>
              <w:t>SS10.2</w:t>
            </w:r>
          </w:p>
        </w:tc>
        <w:tc>
          <w:tcPr>
            <w:tcW w:w="7934" w:type="dxa"/>
            <w:shd w:val="clear" w:color="auto" w:fill="F2F2F2" w:themeFill="background1" w:themeFillShade="F2"/>
            <w:vAlign w:val="center"/>
          </w:tcPr>
          <w:p w14:paraId="109C0909" w14:textId="77777777" w:rsidR="004811AD" w:rsidRPr="002B4CAC" w:rsidRDefault="004811AD" w:rsidP="00D627B1">
            <w:pPr>
              <w:ind w:left="93"/>
              <w:rPr>
                <w:rFonts w:cstheme="minorHAnsi"/>
                <w:bCs/>
                <w:sz w:val="14"/>
                <w:szCs w:val="14"/>
              </w:rPr>
            </w:pPr>
            <w:r w:rsidRPr="002B4CAC">
              <w:rPr>
                <w:rFonts w:cstheme="minorHAnsi"/>
                <w:bCs/>
                <w:sz w:val="14"/>
                <w:szCs w:val="14"/>
              </w:rPr>
              <w:t>Is the Outlet Protection/Velocity Dissipation Device</w:t>
            </w:r>
            <w:r w:rsidRPr="002B4CAC">
              <w:rPr>
                <w:rFonts w:cstheme="minorHAnsi"/>
                <w:sz w:val="14"/>
                <w:szCs w:val="14"/>
              </w:rPr>
              <w:t xml:space="preserve"> installed properly?</w:t>
            </w:r>
          </w:p>
        </w:tc>
      </w:tr>
      <w:tr w:rsidR="004811AD" w:rsidRPr="002B4CAC" w14:paraId="33FAB34D" w14:textId="77777777" w:rsidTr="002B4CAC">
        <w:trPr>
          <w:trHeight w:val="30"/>
        </w:trPr>
        <w:tc>
          <w:tcPr>
            <w:tcW w:w="1504" w:type="dxa"/>
            <w:noWrap/>
            <w:vAlign w:val="center"/>
          </w:tcPr>
          <w:p w14:paraId="799599A9" w14:textId="77777777" w:rsidR="004811AD" w:rsidRPr="002B4CAC" w:rsidRDefault="004811AD" w:rsidP="00141DF7">
            <w:pPr>
              <w:jc w:val="center"/>
              <w:rPr>
                <w:rFonts w:cstheme="minorHAnsi"/>
                <w:b/>
                <w:sz w:val="14"/>
                <w:szCs w:val="14"/>
              </w:rPr>
            </w:pPr>
            <w:r w:rsidRPr="002B4CAC">
              <w:rPr>
                <w:rFonts w:cstheme="minorHAnsi"/>
                <w:b/>
                <w:sz w:val="14"/>
                <w:szCs w:val="14"/>
              </w:rPr>
              <w:t>None</w:t>
            </w:r>
          </w:p>
        </w:tc>
        <w:tc>
          <w:tcPr>
            <w:tcW w:w="7934" w:type="dxa"/>
            <w:vAlign w:val="center"/>
          </w:tcPr>
          <w:p w14:paraId="7B34CF1E" w14:textId="77777777" w:rsidR="004811AD" w:rsidRPr="002B4CAC" w:rsidRDefault="004811AD" w:rsidP="00452A9D">
            <w:pPr>
              <w:ind w:left="72"/>
              <w:rPr>
                <w:rFonts w:cstheme="minorHAnsi"/>
                <w:sz w:val="14"/>
                <w:szCs w:val="14"/>
              </w:rPr>
            </w:pPr>
            <w:r w:rsidRPr="002B4CAC">
              <w:rPr>
                <w:rFonts w:cstheme="minorHAnsi"/>
                <w:sz w:val="14"/>
                <w:szCs w:val="14"/>
              </w:rPr>
              <w:t>Note - If the installation of the Outlet Protection / Velocity Dissipation Device, SS-10 is not appropriate, the finding shall be noted under checklist question 10.2, not for the installation of the other BMP.</w:t>
            </w:r>
          </w:p>
        </w:tc>
      </w:tr>
    </w:tbl>
    <w:p w14:paraId="33BD5F20"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55" w:type="dxa"/>
        <w:tblLook w:val="04A0" w:firstRow="1" w:lastRow="0" w:firstColumn="1" w:lastColumn="0" w:noHBand="0" w:noVBand="1"/>
      </w:tblPr>
      <w:tblGrid>
        <w:gridCol w:w="1507"/>
        <w:gridCol w:w="7948"/>
      </w:tblGrid>
      <w:tr w:rsidR="004811AD" w:rsidRPr="002B4CAC" w14:paraId="1B41F209" w14:textId="77777777" w:rsidTr="002B4CAC">
        <w:trPr>
          <w:trHeight w:val="30"/>
        </w:trPr>
        <w:tc>
          <w:tcPr>
            <w:tcW w:w="1507" w:type="dxa"/>
            <w:noWrap/>
            <w:vAlign w:val="center"/>
          </w:tcPr>
          <w:p w14:paraId="02F7136A" w14:textId="77777777" w:rsidR="004811AD" w:rsidRPr="002B4CAC" w:rsidRDefault="004811AD" w:rsidP="00D72D6D">
            <w:pPr>
              <w:jc w:val="center"/>
              <w:rPr>
                <w:rFonts w:cstheme="minorHAnsi"/>
                <w:b/>
                <w:sz w:val="14"/>
                <w:szCs w:val="14"/>
              </w:rPr>
            </w:pPr>
          </w:p>
        </w:tc>
        <w:tc>
          <w:tcPr>
            <w:tcW w:w="7948" w:type="dxa"/>
            <w:vAlign w:val="center"/>
          </w:tcPr>
          <w:p w14:paraId="5BB0733E" w14:textId="77777777" w:rsidR="004811AD" w:rsidRPr="002B4CAC" w:rsidRDefault="004811AD" w:rsidP="00D72D6D">
            <w:pPr>
              <w:ind w:left="93"/>
              <w:rPr>
                <w:rFonts w:cstheme="minorHAnsi"/>
                <w:b/>
                <w:bCs/>
                <w:sz w:val="14"/>
                <w:szCs w:val="14"/>
              </w:rPr>
            </w:pPr>
            <w:r w:rsidRPr="002B4CAC">
              <w:rPr>
                <w:rFonts w:cstheme="minorHAnsi"/>
                <w:b/>
                <w:bCs/>
                <w:sz w:val="14"/>
                <w:szCs w:val="14"/>
              </w:rPr>
              <w:t>Materials</w:t>
            </w:r>
          </w:p>
        </w:tc>
      </w:tr>
      <w:tr w:rsidR="004811AD" w:rsidRPr="002B4CAC" w14:paraId="1BF75AE6" w14:textId="77777777" w:rsidTr="002B4CAC">
        <w:trPr>
          <w:trHeight w:val="30"/>
        </w:trPr>
        <w:tc>
          <w:tcPr>
            <w:tcW w:w="1507" w:type="dxa"/>
            <w:shd w:val="clear" w:color="auto" w:fill="F2F2F2" w:themeFill="background1" w:themeFillShade="F2"/>
            <w:noWrap/>
            <w:vAlign w:val="center"/>
          </w:tcPr>
          <w:p w14:paraId="4BEF0BF3" w14:textId="77777777" w:rsidR="004811AD" w:rsidRPr="002B4CAC" w:rsidRDefault="004811AD" w:rsidP="00141DF7">
            <w:pPr>
              <w:jc w:val="center"/>
              <w:rPr>
                <w:rFonts w:cstheme="minorHAnsi"/>
                <w:b/>
                <w:sz w:val="14"/>
                <w:szCs w:val="14"/>
              </w:rPr>
            </w:pPr>
            <w:r w:rsidRPr="002B4CAC">
              <w:rPr>
                <w:rFonts w:cstheme="minorHAnsi"/>
                <w:b/>
                <w:sz w:val="14"/>
                <w:szCs w:val="14"/>
              </w:rPr>
              <w:t>SS10.3</w:t>
            </w:r>
          </w:p>
        </w:tc>
        <w:tc>
          <w:tcPr>
            <w:tcW w:w="7948" w:type="dxa"/>
            <w:shd w:val="clear" w:color="auto" w:fill="F2F2F2" w:themeFill="background1" w:themeFillShade="F2"/>
            <w:vAlign w:val="center"/>
          </w:tcPr>
          <w:p w14:paraId="2CAA4A76" w14:textId="77777777" w:rsidR="004811AD" w:rsidRPr="002B4CAC" w:rsidRDefault="004811AD" w:rsidP="00D627B1">
            <w:pPr>
              <w:ind w:left="93"/>
              <w:rPr>
                <w:rFonts w:cstheme="minorHAnsi"/>
                <w:bCs/>
                <w:sz w:val="14"/>
                <w:szCs w:val="14"/>
              </w:rPr>
            </w:pPr>
            <w:r w:rsidRPr="002B4CAC">
              <w:rPr>
                <w:rFonts w:cstheme="minorHAnsi"/>
                <w:bCs/>
                <w:sz w:val="14"/>
                <w:szCs w:val="14"/>
              </w:rPr>
              <w:t>Does the Outlet Protection/Velocity Dissipation Device</w:t>
            </w:r>
            <w:r w:rsidRPr="002B4CAC">
              <w:rPr>
                <w:rFonts w:cstheme="minorHAnsi"/>
                <w:sz w:val="14"/>
                <w:szCs w:val="14"/>
              </w:rPr>
              <w:t xml:space="preserve"> consist of the proper materials?</w:t>
            </w:r>
          </w:p>
        </w:tc>
      </w:tr>
      <w:tr w:rsidR="004811AD" w:rsidRPr="002B4CAC" w14:paraId="64A89E80" w14:textId="77777777" w:rsidTr="002B4CAC">
        <w:trPr>
          <w:trHeight w:val="30"/>
        </w:trPr>
        <w:tc>
          <w:tcPr>
            <w:tcW w:w="1507" w:type="dxa"/>
            <w:noWrap/>
            <w:vAlign w:val="center"/>
          </w:tcPr>
          <w:p w14:paraId="7B66EEB6" w14:textId="77777777" w:rsidR="004811AD" w:rsidRPr="002B4CAC" w:rsidRDefault="004811AD" w:rsidP="00EC0E9B">
            <w:pPr>
              <w:jc w:val="center"/>
              <w:rPr>
                <w:rFonts w:cstheme="minorHAnsi"/>
                <w:b/>
                <w:sz w:val="14"/>
                <w:szCs w:val="14"/>
              </w:rPr>
            </w:pPr>
            <w:r w:rsidRPr="002B4CAC">
              <w:rPr>
                <w:rFonts w:cstheme="minorHAnsi"/>
                <w:b/>
                <w:sz w:val="14"/>
                <w:szCs w:val="14"/>
              </w:rPr>
              <w:t>None</w:t>
            </w:r>
          </w:p>
        </w:tc>
        <w:tc>
          <w:tcPr>
            <w:tcW w:w="7948" w:type="dxa"/>
            <w:vAlign w:val="center"/>
          </w:tcPr>
          <w:p w14:paraId="36E0AF0F" w14:textId="77777777" w:rsidR="004811AD" w:rsidRPr="002B4CAC" w:rsidRDefault="004811AD" w:rsidP="00452A9D">
            <w:pPr>
              <w:ind w:left="72"/>
              <w:rPr>
                <w:rFonts w:cstheme="minorHAnsi"/>
                <w:sz w:val="14"/>
                <w:szCs w:val="14"/>
              </w:rPr>
            </w:pPr>
            <w:r w:rsidRPr="002B4CAC">
              <w:rPr>
                <w:rFonts w:cstheme="minorHAnsi"/>
                <w:sz w:val="14"/>
                <w:szCs w:val="14"/>
              </w:rPr>
              <w:t>Note - If the material used to construct the Outlet Protection / Velocity Dissipation Device, SS-10 is not appropriate, the finding shall be noted under checklist question 10.3, not for the material for the other BMP.</w:t>
            </w:r>
          </w:p>
        </w:tc>
      </w:tr>
    </w:tbl>
    <w:p w14:paraId="33D57C5A"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55" w:type="dxa"/>
        <w:tblLook w:val="04A0" w:firstRow="1" w:lastRow="0" w:firstColumn="1" w:lastColumn="0" w:noHBand="0" w:noVBand="1"/>
      </w:tblPr>
      <w:tblGrid>
        <w:gridCol w:w="1507"/>
        <w:gridCol w:w="7948"/>
      </w:tblGrid>
      <w:tr w:rsidR="004811AD" w:rsidRPr="002B4CAC" w14:paraId="05FFF138" w14:textId="77777777" w:rsidTr="002B4CAC">
        <w:trPr>
          <w:trHeight w:val="17"/>
        </w:trPr>
        <w:tc>
          <w:tcPr>
            <w:tcW w:w="1507" w:type="dxa"/>
            <w:noWrap/>
            <w:vAlign w:val="center"/>
          </w:tcPr>
          <w:p w14:paraId="20105918" w14:textId="77777777" w:rsidR="004811AD" w:rsidRPr="002B4CAC" w:rsidRDefault="004811AD" w:rsidP="00D72D6D">
            <w:pPr>
              <w:jc w:val="center"/>
              <w:rPr>
                <w:rFonts w:cstheme="minorHAnsi"/>
                <w:b/>
                <w:sz w:val="14"/>
                <w:szCs w:val="14"/>
              </w:rPr>
            </w:pPr>
          </w:p>
        </w:tc>
        <w:tc>
          <w:tcPr>
            <w:tcW w:w="7948" w:type="dxa"/>
            <w:vAlign w:val="center"/>
          </w:tcPr>
          <w:p w14:paraId="2E36C3BD" w14:textId="77777777" w:rsidR="004811AD" w:rsidRPr="002B4CAC" w:rsidRDefault="004811AD" w:rsidP="00D72D6D">
            <w:pPr>
              <w:ind w:left="93"/>
              <w:rPr>
                <w:rFonts w:cstheme="minorHAnsi"/>
                <w:b/>
                <w:bCs/>
                <w:sz w:val="14"/>
                <w:szCs w:val="14"/>
              </w:rPr>
            </w:pPr>
            <w:r w:rsidRPr="002B4CAC">
              <w:rPr>
                <w:rFonts w:cstheme="minorHAnsi"/>
                <w:b/>
                <w:bCs/>
                <w:sz w:val="14"/>
                <w:szCs w:val="14"/>
              </w:rPr>
              <w:t>Maintenance</w:t>
            </w:r>
          </w:p>
        </w:tc>
      </w:tr>
      <w:tr w:rsidR="004811AD" w:rsidRPr="002B4CAC" w14:paraId="34ACDBA0" w14:textId="77777777" w:rsidTr="002B4CAC">
        <w:trPr>
          <w:trHeight w:val="17"/>
        </w:trPr>
        <w:tc>
          <w:tcPr>
            <w:tcW w:w="1507" w:type="dxa"/>
            <w:shd w:val="clear" w:color="auto" w:fill="F2F2F2" w:themeFill="background1" w:themeFillShade="F2"/>
            <w:noWrap/>
            <w:vAlign w:val="center"/>
          </w:tcPr>
          <w:p w14:paraId="46D5B6BA" w14:textId="77777777" w:rsidR="004811AD" w:rsidRPr="002B4CAC" w:rsidRDefault="004811AD" w:rsidP="00134BB9">
            <w:pPr>
              <w:jc w:val="center"/>
              <w:rPr>
                <w:rFonts w:cstheme="minorHAnsi"/>
                <w:b/>
                <w:sz w:val="14"/>
                <w:szCs w:val="14"/>
              </w:rPr>
            </w:pPr>
            <w:r w:rsidRPr="002B4CAC">
              <w:rPr>
                <w:rFonts w:cstheme="minorHAnsi"/>
                <w:b/>
                <w:sz w:val="14"/>
                <w:szCs w:val="14"/>
              </w:rPr>
              <w:t>SS10.4</w:t>
            </w:r>
          </w:p>
        </w:tc>
        <w:tc>
          <w:tcPr>
            <w:tcW w:w="7948" w:type="dxa"/>
            <w:shd w:val="clear" w:color="auto" w:fill="F2F2F2" w:themeFill="background1" w:themeFillShade="F2"/>
            <w:vAlign w:val="center"/>
          </w:tcPr>
          <w:p w14:paraId="0FCFDF0E" w14:textId="77777777" w:rsidR="004811AD" w:rsidRPr="002B4CAC" w:rsidRDefault="004811AD" w:rsidP="00452A9D">
            <w:pPr>
              <w:ind w:left="93"/>
              <w:rPr>
                <w:rFonts w:cstheme="minorHAnsi"/>
                <w:bCs/>
                <w:sz w:val="14"/>
                <w:szCs w:val="14"/>
              </w:rPr>
            </w:pPr>
            <w:r w:rsidRPr="002B4CAC">
              <w:rPr>
                <w:rFonts w:cstheme="minorHAnsi"/>
                <w:bCs/>
                <w:sz w:val="14"/>
                <w:szCs w:val="14"/>
              </w:rPr>
              <w:t>Is the Outlet Protection/Velocity Dissipation Device</w:t>
            </w:r>
            <w:r w:rsidRPr="002B4CAC">
              <w:rPr>
                <w:rFonts w:cstheme="minorHAnsi"/>
                <w:sz w:val="14"/>
                <w:szCs w:val="14"/>
              </w:rPr>
              <w:t xml:space="preserve"> maintained properly?</w:t>
            </w:r>
          </w:p>
        </w:tc>
      </w:tr>
      <w:tr w:rsidR="004811AD" w:rsidRPr="002B4CAC" w14:paraId="46643A0F" w14:textId="77777777" w:rsidTr="002B4CAC">
        <w:trPr>
          <w:cantSplit/>
          <w:trHeight w:val="299"/>
        </w:trPr>
        <w:tc>
          <w:tcPr>
            <w:tcW w:w="1507" w:type="dxa"/>
            <w:vAlign w:val="center"/>
          </w:tcPr>
          <w:p w14:paraId="66726429" w14:textId="77777777" w:rsidR="004811AD" w:rsidRPr="002B4CAC" w:rsidRDefault="004811AD" w:rsidP="00EC0E9B">
            <w:pPr>
              <w:jc w:val="center"/>
              <w:rPr>
                <w:rFonts w:cstheme="minorHAnsi"/>
                <w:b/>
                <w:sz w:val="14"/>
                <w:szCs w:val="14"/>
              </w:rPr>
            </w:pPr>
            <w:r w:rsidRPr="002B4CAC">
              <w:rPr>
                <w:rFonts w:cstheme="minorHAnsi"/>
                <w:b/>
                <w:sz w:val="14"/>
                <w:szCs w:val="14"/>
              </w:rPr>
              <w:t>CGP, Attachment D.E.6; E.E.6</w:t>
            </w:r>
          </w:p>
        </w:tc>
        <w:tc>
          <w:tcPr>
            <w:tcW w:w="7948" w:type="dxa"/>
          </w:tcPr>
          <w:p w14:paraId="4D796D55" w14:textId="77777777" w:rsidR="004811AD" w:rsidRPr="002B4CAC" w:rsidRDefault="004811AD" w:rsidP="00EC0E9B">
            <w:pPr>
              <w:ind w:left="72"/>
              <w:rPr>
                <w:rFonts w:cstheme="minorHAnsi"/>
                <w:sz w:val="14"/>
                <w:szCs w:val="14"/>
              </w:rPr>
            </w:pPr>
            <w:r w:rsidRPr="002B4CAC">
              <w:rPr>
                <w:rFonts w:cstheme="minorHAnsi"/>
                <w:sz w:val="14"/>
                <w:szCs w:val="14"/>
              </w:rPr>
              <w:t xml:space="preserve">Risk Level 2 and 3 dischargers shall ensure that all </w:t>
            </w:r>
            <w:proofErr w:type="gramStart"/>
            <w:r w:rsidRPr="002B4CAC">
              <w:rPr>
                <w:rFonts w:cstheme="minorHAnsi"/>
                <w:sz w:val="14"/>
                <w:szCs w:val="14"/>
              </w:rPr>
              <w:t>storm</w:t>
            </w:r>
            <w:proofErr w:type="gramEnd"/>
            <w:r w:rsidRPr="002B4CAC">
              <w:rPr>
                <w:rFonts w:cstheme="minorHAnsi"/>
                <w:sz w:val="14"/>
                <w:szCs w:val="14"/>
              </w:rPr>
              <w:t xml:space="preserve"> drain inlets and perimeter controls, runoff control BMPs, and pollutant controls at entrances and exits (e.g. tire </w:t>
            </w:r>
            <w:proofErr w:type="spellStart"/>
            <w:r w:rsidRPr="002B4CAC">
              <w:rPr>
                <w:rFonts w:cstheme="minorHAnsi"/>
                <w:sz w:val="14"/>
                <w:szCs w:val="14"/>
              </w:rPr>
              <w:t>washoff</w:t>
            </w:r>
            <w:proofErr w:type="spellEnd"/>
            <w:r w:rsidRPr="002B4CAC">
              <w:rPr>
                <w:rFonts w:cstheme="minorHAnsi"/>
                <w:sz w:val="14"/>
                <w:szCs w:val="14"/>
              </w:rPr>
              <w:t xml:space="preserve"> locations) are maintained and protected from activities that reduce their effectiveness.</w:t>
            </w:r>
          </w:p>
        </w:tc>
      </w:tr>
      <w:tr w:rsidR="004811AD" w:rsidRPr="002B4CAC" w14:paraId="3735262D" w14:textId="77777777" w:rsidTr="002B4CAC">
        <w:trPr>
          <w:cantSplit/>
          <w:trHeight w:val="433"/>
        </w:trPr>
        <w:tc>
          <w:tcPr>
            <w:tcW w:w="1507" w:type="dxa"/>
            <w:vAlign w:val="center"/>
          </w:tcPr>
          <w:p w14:paraId="0E1425AC" w14:textId="77777777" w:rsidR="004811AD" w:rsidRPr="002B4CAC" w:rsidRDefault="004811AD" w:rsidP="003317AB">
            <w:pPr>
              <w:jc w:val="center"/>
              <w:rPr>
                <w:rFonts w:cstheme="minorHAnsi"/>
                <w:b/>
                <w:sz w:val="14"/>
                <w:szCs w:val="14"/>
              </w:rPr>
            </w:pPr>
            <w:r w:rsidRPr="002B4CAC">
              <w:rPr>
                <w:rFonts w:cstheme="minorHAnsi"/>
                <w:b/>
                <w:sz w:val="14"/>
                <w:szCs w:val="14"/>
              </w:rPr>
              <w:t>CGP, Order IV.E Proper Operations and Maintenance</w:t>
            </w:r>
          </w:p>
        </w:tc>
        <w:tc>
          <w:tcPr>
            <w:tcW w:w="7948" w:type="dxa"/>
            <w:vAlign w:val="center"/>
          </w:tcPr>
          <w:p w14:paraId="35F5F141" w14:textId="77777777" w:rsidR="004811AD" w:rsidRPr="002B4CAC" w:rsidRDefault="004811AD" w:rsidP="00134BB9">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0D0664D7" w14:textId="77777777" w:rsidR="004811AD" w:rsidRPr="002B4CAC" w:rsidRDefault="004811AD" w:rsidP="00452A9D">
      <w:pPr>
        <w:jc w:val="center"/>
        <w:rPr>
          <w:rFonts w:asciiTheme="minorHAnsi" w:hAnsiTheme="minorHAnsi" w:cstheme="minorHAnsi"/>
          <w:sz w:val="14"/>
          <w:szCs w:val="14"/>
        </w:rPr>
      </w:pPr>
    </w:p>
    <w:tbl>
      <w:tblPr>
        <w:tblStyle w:val="TableGrid"/>
        <w:tblW w:w="9454" w:type="dxa"/>
        <w:tblLook w:val="04A0" w:firstRow="1" w:lastRow="0" w:firstColumn="1" w:lastColumn="0" w:noHBand="0" w:noVBand="1"/>
      </w:tblPr>
      <w:tblGrid>
        <w:gridCol w:w="1506"/>
        <w:gridCol w:w="7948"/>
      </w:tblGrid>
      <w:tr w:rsidR="004811AD" w:rsidRPr="002B4CAC" w14:paraId="14C552E4" w14:textId="77777777" w:rsidTr="002B4CAC">
        <w:trPr>
          <w:trHeight w:val="23"/>
        </w:trPr>
        <w:tc>
          <w:tcPr>
            <w:tcW w:w="1506" w:type="dxa"/>
            <w:noWrap/>
            <w:vAlign w:val="center"/>
          </w:tcPr>
          <w:p w14:paraId="7B099C49" w14:textId="77777777" w:rsidR="004811AD" w:rsidRPr="002B4CAC" w:rsidRDefault="004811AD" w:rsidP="00D72D6D">
            <w:pPr>
              <w:jc w:val="center"/>
              <w:rPr>
                <w:rFonts w:cstheme="minorHAnsi"/>
                <w:b/>
                <w:sz w:val="14"/>
                <w:szCs w:val="14"/>
              </w:rPr>
            </w:pPr>
            <w:r w:rsidRPr="002B4CAC">
              <w:rPr>
                <w:rFonts w:cstheme="minorHAnsi"/>
                <w:b/>
                <w:sz w:val="14"/>
                <w:szCs w:val="14"/>
              </w:rPr>
              <w:t>QUESTION</w:t>
            </w:r>
          </w:p>
        </w:tc>
        <w:tc>
          <w:tcPr>
            <w:tcW w:w="7948" w:type="dxa"/>
            <w:vAlign w:val="center"/>
            <w:hideMark/>
          </w:tcPr>
          <w:p w14:paraId="3ABD8C8A" w14:textId="77777777" w:rsidR="004811AD" w:rsidRPr="002B4CAC" w:rsidRDefault="004811AD" w:rsidP="00D72D6D">
            <w:pPr>
              <w:ind w:left="93"/>
              <w:rPr>
                <w:rFonts w:cstheme="minorHAnsi"/>
                <w:b/>
                <w:bCs/>
                <w:sz w:val="14"/>
                <w:szCs w:val="14"/>
              </w:rPr>
            </w:pPr>
            <w:r w:rsidRPr="002B4CAC">
              <w:rPr>
                <w:rFonts w:cstheme="minorHAnsi"/>
                <w:b/>
                <w:bCs/>
                <w:sz w:val="14"/>
                <w:szCs w:val="14"/>
              </w:rPr>
              <w:t>Application</w:t>
            </w:r>
          </w:p>
        </w:tc>
      </w:tr>
      <w:tr w:rsidR="004811AD" w:rsidRPr="002B4CAC" w14:paraId="1666494F" w14:textId="77777777" w:rsidTr="002B4CAC">
        <w:trPr>
          <w:trHeight w:val="23"/>
        </w:trPr>
        <w:tc>
          <w:tcPr>
            <w:tcW w:w="1506" w:type="dxa"/>
            <w:shd w:val="clear" w:color="auto" w:fill="F2F2F2" w:themeFill="background1" w:themeFillShade="F2"/>
            <w:noWrap/>
            <w:vAlign w:val="center"/>
          </w:tcPr>
          <w:p w14:paraId="7109B69D" w14:textId="77777777" w:rsidR="004811AD" w:rsidRPr="002B4CAC" w:rsidRDefault="004811AD" w:rsidP="00651934">
            <w:pPr>
              <w:jc w:val="center"/>
              <w:rPr>
                <w:rFonts w:cstheme="minorHAnsi"/>
                <w:b/>
                <w:sz w:val="14"/>
                <w:szCs w:val="14"/>
              </w:rPr>
            </w:pPr>
            <w:r w:rsidRPr="002B4CAC">
              <w:rPr>
                <w:rFonts w:cstheme="minorHAnsi"/>
                <w:b/>
                <w:sz w:val="14"/>
                <w:szCs w:val="14"/>
              </w:rPr>
              <w:t>SS11.1</w:t>
            </w:r>
          </w:p>
        </w:tc>
        <w:tc>
          <w:tcPr>
            <w:tcW w:w="7948" w:type="dxa"/>
            <w:shd w:val="clear" w:color="auto" w:fill="F2F2F2" w:themeFill="background1" w:themeFillShade="F2"/>
            <w:vAlign w:val="center"/>
          </w:tcPr>
          <w:p w14:paraId="1CAF914F" w14:textId="77777777" w:rsidR="004811AD" w:rsidRPr="002B4CAC" w:rsidRDefault="004811AD" w:rsidP="00651934">
            <w:pPr>
              <w:ind w:left="93"/>
              <w:rPr>
                <w:rFonts w:cstheme="minorHAnsi"/>
                <w:bCs/>
                <w:sz w:val="14"/>
                <w:szCs w:val="14"/>
              </w:rPr>
            </w:pPr>
            <w:r w:rsidRPr="002B4CAC">
              <w:rPr>
                <w:rFonts w:cstheme="minorHAnsi"/>
                <w:bCs/>
                <w:sz w:val="14"/>
                <w:szCs w:val="14"/>
              </w:rPr>
              <w:t>Is the Slope Drain applied as required?</w:t>
            </w:r>
          </w:p>
        </w:tc>
      </w:tr>
      <w:tr w:rsidR="004811AD" w:rsidRPr="002B4CAC" w14:paraId="5582489F" w14:textId="77777777" w:rsidTr="002B4CAC">
        <w:trPr>
          <w:trHeight w:val="23"/>
        </w:trPr>
        <w:tc>
          <w:tcPr>
            <w:tcW w:w="1506" w:type="dxa"/>
            <w:noWrap/>
            <w:vAlign w:val="center"/>
          </w:tcPr>
          <w:p w14:paraId="6D172BB8" w14:textId="77777777" w:rsidR="004811AD" w:rsidRPr="002B4CAC" w:rsidRDefault="004811AD" w:rsidP="00EC0E9B">
            <w:pPr>
              <w:rPr>
                <w:rFonts w:cstheme="minorHAnsi"/>
                <w:b/>
                <w:sz w:val="14"/>
                <w:szCs w:val="14"/>
              </w:rPr>
            </w:pPr>
            <w:r w:rsidRPr="002B4CAC">
              <w:rPr>
                <w:rFonts w:cstheme="minorHAnsi"/>
                <w:b/>
                <w:sz w:val="14"/>
                <w:szCs w:val="14"/>
              </w:rPr>
              <w:t xml:space="preserve">CGP, Attachment C.F, D.F, </w:t>
            </w:r>
            <w:proofErr w:type="gramStart"/>
            <w:r w:rsidRPr="002B4CAC">
              <w:rPr>
                <w:rFonts w:cstheme="minorHAnsi"/>
                <w:b/>
                <w:sz w:val="14"/>
                <w:szCs w:val="14"/>
              </w:rPr>
              <w:t>E.F</w:t>
            </w:r>
            <w:proofErr w:type="gramEnd"/>
          </w:p>
        </w:tc>
        <w:tc>
          <w:tcPr>
            <w:tcW w:w="7948" w:type="dxa"/>
            <w:vAlign w:val="center"/>
          </w:tcPr>
          <w:p w14:paraId="2CF531BF" w14:textId="77777777" w:rsidR="004811AD" w:rsidRPr="002B4CAC" w:rsidRDefault="004811AD" w:rsidP="00EC0E9B">
            <w:pPr>
              <w:ind w:left="72"/>
              <w:rPr>
                <w:rFonts w:cstheme="minorHAnsi"/>
                <w:sz w:val="14"/>
                <w:szCs w:val="14"/>
              </w:rPr>
            </w:pPr>
            <w:r w:rsidRPr="002B4CAC">
              <w:rPr>
                <w:rFonts w:cstheme="minorHAnsi"/>
                <w:sz w:val="14"/>
                <w:szCs w:val="14"/>
              </w:rPr>
              <w:t xml:space="preserve">Risk Level 1, 2, </w:t>
            </w:r>
            <w:proofErr w:type="gramStart"/>
            <w:r w:rsidRPr="002B4CAC">
              <w:rPr>
                <w:rFonts w:cstheme="minorHAnsi"/>
                <w:sz w:val="14"/>
                <w:szCs w:val="14"/>
              </w:rPr>
              <w:t>1nd</w:t>
            </w:r>
            <w:proofErr w:type="gramEnd"/>
            <w:r w:rsidRPr="002B4CAC">
              <w:rPr>
                <w:rFonts w:cstheme="minorHAnsi"/>
                <w:sz w:val="14"/>
                <w:szCs w:val="14"/>
              </w:rPr>
              <w:t xml:space="preserve"> 3 dischargers shall effectively manage all run-on, all runoff within the site and all runoff that discharges off the site. Run-on from offsite shall be directed away from all disturbed areas or shall collectively </w:t>
            </w:r>
            <w:proofErr w:type="gramStart"/>
            <w:r w:rsidRPr="002B4CAC">
              <w:rPr>
                <w:rFonts w:cstheme="minorHAnsi"/>
                <w:sz w:val="14"/>
                <w:szCs w:val="14"/>
              </w:rPr>
              <w:t>be in compliance with</w:t>
            </w:r>
            <w:proofErr w:type="gramEnd"/>
            <w:r w:rsidRPr="002B4CAC">
              <w:rPr>
                <w:rFonts w:cstheme="minorHAnsi"/>
                <w:sz w:val="14"/>
                <w:szCs w:val="14"/>
              </w:rPr>
              <w:t xml:space="preserve"> the effluent limitations in this General Permit.</w:t>
            </w:r>
          </w:p>
        </w:tc>
      </w:tr>
    </w:tbl>
    <w:p w14:paraId="0228EC9C" w14:textId="77777777" w:rsidR="004811AD" w:rsidRPr="002B4CAC" w:rsidRDefault="004811AD" w:rsidP="008E3D79">
      <w:pPr>
        <w:ind w:left="93"/>
        <w:jc w:val="center"/>
        <w:rPr>
          <w:rFonts w:asciiTheme="minorHAnsi" w:hAnsiTheme="minorHAnsi" w:cstheme="minorHAnsi"/>
          <w:b/>
          <w:bCs/>
          <w:sz w:val="14"/>
          <w:szCs w:val="14"/>
        </w:rPr>
      </w:pPr>
    </w:p>
    <w:tbl>
      <w:tblPr>
        <w:tblStyle w:val="TableGrid"/>
        <w:tblW w:w="9457" w:type="dxa"/>
        <w:tblLook w:val="04A0" w:firstRow="1" w:lastRow="0" w:firstColumn="1" w:lastColumn="0" w:noHBand="0" w:noVBand="1"/>
      </w:tblPr>
      <w:tblGrid>
        <w:gridCol w:w="1507"/>
        <w:gridCol w:w="7950"/>
      </w:tblGrid>
      <w:tr w:rsidR="004811AD" w:rsidRPr="002B4CAC" w14:paraId="024BFCF0" w14:textId="77777777" w:rsidTr="002B4CAC">
        <w:trPr>
          <w:trHeight w:val="29"/>
        </w:trPr>
        <w:tc>
          <w:tcPr>
            <w:tcW w:w="1507" w:type="dxa"/>
            <w:noWrap/>
            <w:vAlign w:val="center"/>
          </w:tcPr>
          <w:p w14:paraId="7709BEE9" w14:textId="77777777" w:rsidR="004811AD" w:rsidRPr="002B4CAC" w:rsidRDefault="004811AD" w:rsidP="00D72D6D">
            <w:pPr>
              <w:jc w:val="center"/>
              <w:rPr>
                <w:rFonts w:cstheme="minorHAnsi"/>
                <w:b/>
                <w:sz w:val="14"/>
                <w:szCs w:val="14"/>
              </w:rPr>
            </w:pPr>
          </w:p>
        </w:tc>
        <w:tc>
          <w:tcPr>
            <w:tcW w:w="7950" w:type="dxa"/>
            <w:vAlign w:val="center"/>
          </w:tcPr>
          <w:p w14:paraId="4BEDF139" w14:textId="77777777" w:rsidR="004811AD" w:rsidRPr="002B4CAC" w:rsidRDefault="004811AD" w:rsidP="00D72D6D">
            <w:pPr>
              <w:ind w:left="93"/>
              <w:rPr>
                <w:rFonts w:cstheme="minorHAnsi"/>
                <w:b/>
                <w:bCs/>
                <w:sz w:val="14"/>
                <w:szCs w:val="14"/>
              </w:rPr>
            </w:pPr>
            <w:r w:rsidRPr="002B4CAC">
              <w:rPr>
                <w:rFonts w:cstheme="minorHAnsi"/>
                <w:b/>
                <w:bCs/>
                <w:sz w:val="14"/>
                <w:szCs w:val="14"/>
              </w:rPr>
              <w:t>Installation</w:t>
            </w:r>
          </w:p>
        </w:tc>
      </w:tr>
      <w:tr w:rsidR="004811AD" w:rsidRPr="002B4CAC" w14:paraId="52120928" w14:textId="77777777" w:rsidTr="002B4CAC">
        <w:trPr>
          <w:trHeight w:val="29"/>
        </w:trPr>
        <w:tc>
          <w:tcPr>
            <w:tcW w:w="1507" w:type="dxa"/>
            <w:shd w:val="clear" w:color="auto" w:fill="F2F2F2" w:themeFill="background1" w:themeFillShade="F2"/>
            <w:noWrap/>
            <w:vAlign w:val="center"/>
          </w:tcPr>
          <w:p w14:paraId="383345E0" w14:textId="77777777" w:rsidR="004811AD" w:rsidRPr="002B4CAC" w:rsidRDefault="004811AD" w:rsidP="006E1F23">
            <w:pPr>
              <w:jc w:val="center"/>
              <w:rPr>
                <w:rFonts w:cstheme="minorHAnsi"/>
                <w:b/>
                <w:sz w:val="14"/>
                <w:szCs w:val="14"/>
              </w:rPr>
            </w:pPr>
            <w:r w:rsidRPr="002B4CAC">
              <w:rPr>
                <w:rFonts w:cstheme="minorHAnsi"/>
                <w:b/>
                <w:sz w:val="14"/>
                <w:szCs w:val="14"/>
              </w:rPr>
              <w:t>SS11.2</w:t>
            </w:r>
          </w:p>
        </w:tc>
        <w:tc>
          <w:tcPr>
            <w:tcW w:w="7950" w:type="dxa"/>
            <w:shd w:val="clear" w:color="auto" w:fill="F2F2F2" w:themeFill="background1" w:themeFillShade="F2"/>
            <w:vAlign w:val="center"/>
          </w:tcPr>
          <w:p w14:paraId="220C6F2E" w14:textId="77777777" w:rsidR="004811AD" w:rsidRPr="002B4CAC" w:rsidRDefault="004811AD" w:rsidP="00E62030">
            <w:pPr>
              <w:ind w:left="93"/>
              <w:rPr>
                <w:rFonts w:cstheme="minorHAnsi"/>
                <w:bCs/>
                <w:sz w:val="14"/>
                <w:szCs w:val="14"/>
              </w:rPr>
            </w:pPr>
            <w:r w:rsidRPr="002B4CAC">
              <w:rPr>
                <w:rFonts w:cstheme="minorHAnsi"/>
                <w:bCs/>
                <w:sz w:val="14"/>
                <w:szCs w:val="14"/>
              </w:rPr>
              <w:t>Is the Slope Drain</w:t>
            </w:r>
            <w:r w:rsidRPr="002B4CAC">
              <w:rPr>
                <w:rFonts w:cstheme="minorHAnsi"/>
                <w:sz w:val="14"/>
                <w:szCs w:val="14"/>
              </w:rPr>
              <w:t xml:space="preserve"> installed properly?</w:t>
            </w:r>
          </w:p>
        </w:tc>
      </w:tr>
      <w:tr w:rsidR="004811AD" w:rsidRPr="002B4CAC" w14:paraId="3011A4A5" w14:textId="77777777" w:rsidTr="002B4CAC">
        <w:trPr>
          <w:trHeight w:val="29"/>
        </w:trPr>
        <w:tc>
          <w:tcPr>
            <w:tcW w:w="1507" w:type="dxa"/>
            <w:noWrap/>
            <w:vAlign w:val="center"/>
          </w:tcPr>
          <w:p w14:paraId="18F62E62" w14:textId="77777777" w:rsidR="004811AD" w:rsidRPr="002B4CAC" w:rsidRDefault="004811AD" w:rsidP="00141DF7">
            <w:pPr>
              <w:jc w:val="center"/>
              <w:rPr>
                <w:rFonts w:cstheme="minorHAnsi"/>
                <w:b/>
                <w:sz w:val="14"/>
                <w:szCs w:val="14"/>
              </w:rPr>
            </w:pPr>
            <w:r w:rsidRPr="002B4CAC">
              <w:rPr>
                <w:rFonts w:cstheme="minorHAnsi"/>
                <w:b/>
                <w:sz w:val="14"/>
                <w:szCs w:val="14"/>
              </w:rPr>
              <w:t>None</w:t>
            </w:r>
          </w:p>
        </w:tc>
        <w:tc>
          <w:tcPr>
            <w:tcW w:w="7950" w:type="dxa"/>
            <w:vAlign w:val="center"/>
          </w:tcPr>
          <w:p w14:paraId="375E19D4" w14:textId="77777777" w:rsidR="004811AD" w:rsidRPr="002B4CAC" w:rsidRDefault="004811AD" w:rsidP="00516F18">
            <w:pPr>
              <w:ind w:left="72"/>
              <w:rPr>
                <w:rFonts w:cstheme="minorHAnsi"/>
                <w:sz w:val="14"/>
                <w:szCs w:val="14"/>
              </w:rPr>
            </w:pPr>
            <w:r w:rsidRPr="002B4CAC">
              <w:rPr>
                <w:rFonts w:cstheme="minorHAnsi"/>
                <w:sz w:val="14"/>
                <w:szCs w:val="14"/>
              </w:rPr>
              <w:t>Note - If the installation of the Slope Drain, SS-11 is not appropriate, the finding shall be noted under checklist question 11.2, not for the installation of the other BMP.</w:t>
            </w:r>
          </w:p>
        </w:tc>
      </w:tr>
    </w:tbl>
    <w:p w14:paraId="2FE6247C"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57" w:type="dxa"/>
        <w:tblLook w:val="04A0" w:firstRow="1" w:lastRow="0" w:firstColumn="1" w:lastColumn="0" w:noHBand="0" w:noVBand="1"/>
      </w:tblPr>
      <w:tblGrid>
        <w:gridCol w:w="1507"/>
        <w:gridCol w:w="7950"/>
      </w:tblGrid>
      <w:tr w:rsidR="004811AD" w:rsidRPr="002B4CAC" w14:paraId="2D7A7996" w14:textId="77777777" w:rsidTr="002B4CAC">
        <w:trPr>
          <w:trHeight w:val="29"/>
        </w:trPr>
        <w:tc>
          <w:tcPr>
            <w:tcW w:w="1507" w:type="dxa"/>
            <w:noWrap/>
            <w:vAlign w:val="center"/>
          </w:tcPr>
          <w:p w14:paraId="2B127B05" w14:textId="77777777" w:rsidR="004811AD" w:rsidRPr="002B4CAC" w:rsidRDefault="004811AD" w:rsidP="00D72D6D">
            <w:pPr>
              <w:jc w:val="center"/>
              <w:rPr>
                <w:rFonts w:cstheme="minorHAnsi"/>
                <w:b/>
                <w:sz w:val="14"/>
                <w:szCs w:val="14"/>
              </w:rPr>
            </w:pPr>
          </w:p>
        </w:tc>
        <w:tc>
          <w:tcPr>
            <w:tcW w:w="7950" w:type="dxa"/>
            <w:vAlign w:val="center"/>
          </w:tcPr>
          <w:p w14:paraId="7F063DB6" w14:textId="77777777" w:rsidR="004811AD" w:rsidRPr="002B4CAC" w:rsidRDefault="004811AD" w:rsidP="00D72D6D">
            <w:pPr>
              <w:ind w:left="93"/>
              <w:rPr>
                <w:rFonts w:cstheme="minorHAnsi"/>
                <w:b/>
                <w:bCs/>
                <w:sz w:val="14"/>
                <w:szCs w:val="14"/>
              </w:rPr>
            </w:pPr>
            <w:r w:rsidRPr="002B4CAC">
              <w:rPr>
                <w:rFonts w:cstheme="minorHAnsi"/>
                <w:b/>
                <w:bCs/>
                <w:sz w:val="14"/>
                <w:szCs w:val="14"/>
              </w:rPr>
              <w:t>Materials</w:t>
            </w:r>
          </w:p>
        </w:tc>
      </w:tr>
      <w:tr w:rsidR="004811AD" w:rsidRPr="002B4CAC" w14:paraId="3CF663FB" w14:textId="77777777" w:rsidTr="002B4CAC">
        <w:trPr>
          <w:trHeight w:val="29"/>
        </w:trPr>
        <w:tc>
          <w:tcPr>
            <w:tcW w:w="1507" w:type="dxa"/>
            <w:shd w:val="clear" w:color="auto" w:fill="F2F2F2" w:themeFill="background1" w:themeFillShade="F2"/>
            <w:noWrap/>
            <w:vAlign w:val="center"/>
          </w:tcPr>
          <w:p w14:paraId="4E973CBE" w14:textId="77777777" w:rsidR="004811AD" w:rsidRPr="002B4CAC" w:rsidRDefault="004811AD" w:rsidP="00141DF7">
            <w:pPr>
              <w:jc w:val="center"/>
              <w:rPr>
                <w:rFonts w:cstheme="minorHAnsi"/>
                <w:b/>
                <w:sz w:val="14"/>
                <w:szCs w:val="14"/>
              </w:rPr>
            </w:pPr>
            <w:r w:rsidRPr="002B4CAC">
              <w:rPr>
                <w:rFonts w:cstheme="minorHAnsi"/>
                <w:b/>
                <w:sz w:val="14"/>
                <w:szCs w:val="14"/>
              </w:rPr>
              <w:t>SS11.3</w:t>
            </w:r>
          </w:p>
        </w:tc>
        <w:tc>
          <w:tcPr>
            <w:tcW w:w="7950" w:type="dxa"/>
            <w:shd w:val="clear" w:color="auto" w:fill="F2F2F2" w:themeFill="background1" w:themeFillShade="F2"/>
            <w:vAlign w:val="center"/>
          </w:tcPr>
          <w:p w14:paraId="1B022948" w14:textId="77777777" w:rsidR="004811AD" w:rsidRPr="002B4CAC" w:rsidRDefault="004811AD" w:rsidP="00E62030">
            <w:pPr>
              <w:ind w:left="93"/>
              <w:rPr>
                <w:rFonts w:cstheme="minorHAnsi"/>
                <w:bCs/>
                <w:sz w:val="14"/>
                <w:szCs w:val="14"/>
              </w:rPr>
            </w:pPr>
            <w:r w:rsidRPr="002B4CAC">
              <w:rPr>
                <w:rFonts w:cstheme="minorHAnsi"/>
                <w:bCs/>
                <w:sz w:val="14"/>
                <w:szCs w:val="14"/>
              </w:rPr>
              <w:t>Does the Slope Drain</w:t>
            </w:r>
            <w:r w:rsidRPr="002B4CAC">
              <w:rPr>
                <w:rFonts w:cstheme="minorHAnsi"/>
                <w:sz w:val="14"/>
                <w:szCs w:val="14"/>
              </w:rPr>
              <w:t xml:space="preserve"> consist of the proper materials?</w:t>
            </w:r>
          </w:p>
        </w:tc>
      </w:tr>
      <w:tr w:rsidR="004811AD" w:rsidRPr="002B4CAC" w14:paraId="22EF5C6B" w14:textId="77777777" w:rsidTr="002B4CAC">
        <w:trPr>
          <w:trHeight w:val="29"/>
        </w:trPr>
        <w:tc>
          <w:tcPr>
            <w:tcW w:w="1507" w:type="dxa"/>
            <w:noWrap/>
            <w:vAlign w:val="center"/>
          </w:tcPr>
          <w:p w14:paraId="53667032" w14:textId="77777777" w:rsidR="004811AD" w:rsidRPr="002B4CAC" w:rsidRDefault="004811AD" w:rsidP="00EC0E9B">
            <w:pPr>
              <w:jc w:val="center"/>
              <w:rPr>
                <w:rFonts w:cstheme="minorHAnsi"/>
                <w:b/>
                <w:sz w:val="14"/>
                <w:szCs w:val="14"/>
              </w:rPr>
            </w:pPr>
            <w:r w:rsidRPr="002B4CAC">
              <w:rPr>
                <w:rFonts w:cstheme="minorHAnsi"/>
                <w:b/>
                <w:sz w:val="14"/>
                <w:szCs w:val="14"/>
              </w:rPr>
              <w:t>None</w:t>
            </w:r>
          </w:p>
        </w:tc>
        <w:tc>
          <w:tcPr>
            <w:tcW w:w="7950" w:type="dxa"/>
            <w:vAlign w:val="center"/>
          </w:tcPr>
          <w:p w14:paraId="1BEB0A1B" w14:textId="77777777" w:rsidR="004811AD" w:rsidRPr="002B4CAC" w:rsidRDefault="004811AD" w:rsidP="00516F18">
            <w:pPr>
              <w:ind w:left="72"/>
              <w:rPr>
                <w:rFonts w:cstheme="minorHAnsi"/>
                <w:sz w:val="14"/>
                <w:szCs w:val="14"/>
              </w:rPr>
            </w:pPr>
            <w:r w:rsidRPr="002B4CAC">
              <w:rPr>
                <w:rFonts w:cstheme="minorHAnsi"/>
                <w:sz w:val="14"/>
                <w:szCs w:val="14"/>
              </w:rPr>
              <w:t>Note - If the material of the Slope Drain, SS-11 is not appropriate, the finding shall be noted under checklist question 11.3, not for the installation of the other BMP.</w:t>
            </w:r>
          </w:p>
        </w:tc>
      </w:tr>
    </w:tbl>
    <w:p w14:paraId="53B92799" w14:textId="77777777" w:rsidR="004811AD" w:rsidRPr="002B4CAC" w:rsidRDefault="004811AD" w:rsidP="009E05D5">
      <w:pPr>
        <w:ind w:left="93"/>
        <w:jc w:val="center"/>
        <w:rPr>
          <w:rFonts w:asciiTheme="minorHAnsi" w:hAnsiTheme="minorHAnsi" w:cstheme="minorHAnsi"/>
          <w:b/>
          <w:bCs/>
          <w:sz w:val="14"/>
          <w:szCs w:val="14"/>
        </w:rPr>
      </w:pPr>
    </w:p>
    <w:tbl>
      <w:tblPr>
        <w:tblStyle w:val="TableGrid"/>
        <w:tblW w:w="9442" w:type="dxa"/>
        <w:tblLook w:val="04A0" w:firstRow="1" w:lastRow="0" w:firstColumn="1" w:lastColumn="0" w:noHBand="0" w:noVBand="1"/>
      </w:tblPr>
      <w:tblGrid>
        <w:gridCol w:w="1505"/>
        <w:gridCol w:w="7937"/>
      </w:tblGrid>
      <w:tr w:rsidR="004811AD" w:rsidRPr="002B4CAC" w14:paraId="6CB06B4F" w14:textId="77777777" w:rsidTr="005D3EDE">
        <w:trPr>
          <w:trHeight w:val="17"/>
        </w:trPr>
        <w:tc>
          <w:tcPr>
            <w:tcW w:w="1505" w:type="dxa"/>
            <w:noWrap/>
            <w:vAlign w:val="center"/>
          </w:tcPr>
          <w:p w14:paraId="0130F14D" w14:textId="77777777" w:rsidR="004811AD" w:rsidRPr="002B4CAC" w:rsidRDefault="004811AD" w:rsidP="00D72D6D">
            <w:pPr>
              <w:jc w:val="center"/>
              <w:rPr>
                <w:rFonts w:cstheme="minorHAnsi"/>
                <w:b/>
                <w:sz w:val="14"/>
                <w:szCs w:val="14"/>
              </w:rPr>
            </w:pPr>
          </w:p>
        </w:tc>
        <w:tc>
          <w:tcPr>
            <w:tcW w:w="7937" w:type="dxa"/>
            <w:vAlign w:val="center"/>
          </w:tcPr>
          <w:p w14:paraId="4DA5CCD8" w14:textId="77777777" w:rsidR="004811AD" w:rsidRPr="002B4CAC" w:rsidRDefault="004811AD" w:rsidP="00D72D6D">
            <w:pPr>
              <w:ind w:left="93"/>
              <w:rPr>
                <w:rFonts w:cstheme="minorHAnsi"/>
                <w:b/>
                <w:bCs/>
                <w:sz w:val="14"/>
                <w:szCs w:val="14"/>
              </w:rPr>
            </w:pPr>
            <w:r w:rsidRPr="002B4CAC">
              <w:rPr>
                <w:rFonts w:cstheme="minorHAnsi"/>
                <w:b/>
                <w:bCs/>
                <w:sz w:val="14"/>
                <w:szCs w:val="14"/>
              </w:rPr>
              <w:t>Maintenance</w:t>
            </w:r>
          </w:p>
        </w:tc>
      </w:tr>
      <w:tr w:rsidR="004811AD" w:rsidRPr="002B4CAC" w14:paraId="4538D068" w14:textId="77777777" w:rsidTr="005D3EDE">
        <w:trPr>
          <w:trHeight w:val="17"/>
        </w:trPr>
        <w:tc>
          <w:tcPr>
            <w:tcW w:w="1505" w:type="dxa"/>
            <w:shd w:val="clear" w:color="auto" w:fill="F2F2F2" w:themeFill="background1" w:themeFillShade="F2"/>
            <w:noWrap/>
            <w:vAlign w:val="center"/>
          </w:tcPr>
          <w:p w14:paraId="4711B022" w14:textId="77777777" w:rsidR="004811AD" w:rsidRPr="002B4CAC" w:rsidRDefault="004811AD" w:rsidP="00134BB9">
            <w:pPr>
              <w:jc w:val="center"/>
              <w:rPr>
                <w:rFonts w:cstheme="minorHAnsi"/>
                <w:b/>
                <w:sz w:val="14"/>
                <w:szCs w:val="14"/>
              </w:rPr>
            </w:pPr>
            <w:r w:rsidRPr="002B4CAC">
              <w:rPr>
                <w:rFonts w:cstheme="minorHAnsi"/>
                <w:b/>
                <w:sz w:val="14"/>
                <w:szCs w:val="14"/>
              </w:rPr>
              <w:t>SS11.4</w:t>
            </w:r>
          </w:p>
        </w:tc>
        <w:tc>
          <w:tcPr>
            <w:tcW w:w="7937" w:type="dxa"/>
            <w:shd w:val="clear" w:color="auto" w:fill="F2F2F2" w:themeFill="background1" w:themeFillShade="F2"/>
            <w:vAlign w:val="center"/>
          </w:tcPr>
          <w:p w14:paraId="0C9EDAB4" w14:textId="77777777" w:rsidR="004811AD" w:rsidRPr="002B4CAC" w:rsidRDefault="004811AD" w:rsidP="00E62030">
            <w:pPr>
              <w:ind w:left="93"/>
              <w:rPr>
                <w:rFonts w:cstheme="minorHAnsi"/>
                <w:bCs/>
                <w:sz w:val="14"/>
                <w:szCs w:val="14"/>
              </w:rPr>
            </w:pPr>
            <w:r w:rsidRPr="002B4CAC">
              <w:rPr>
                <w:rFonts w:cstheme="minorHAnsi"/>
                <w:bCs/>
                <w:sz w:val="14"/>
                <w:szCs w:val="14"/>
              </w:rPr>
              <w:t>Is the Slope Drain</w:t>
            </w:r>
            <w:r w:rsidRPr="002B4CAC">
              <w:rPr>
                <w:rFonts w:cstheme="minorHAnsi"/>
                <w:sz w:val="14"/>
                <w:szCs w:val="14"/>
              </w:rPr>
              <w:t xml:space="preserve"> maintained properly?</w:t>
            </w:r>
          </w:p>
        </w:tc>
      </w:tr>
      <w:tr w:rsidR="004811AD" w:rsidRPr="002B4CAC" w14:paraId="3AD88ECE" w14:textId="77777777" w:rsidTr="005D3EDE">
        <w:trPr>
          <w:cantSplit/>
          <w:trHeight w:val="302"/>
        </w:trPr>
        <w:tc>
          <w:tcPr>
            <w:tcW w:w="1505" w:type="dxa"/>
            <w:vAlign w:val="center"/>
          </w:tcPr>
          <w:p w14:paraId="2F9FF548" w14:textId="77777777" w:rsidR="004811AD" w:rsidRPr="002B4CAC" w:rsidRDefault="004811AD" w:rsidP="00EC0E9B">
            <w:pPr>
              <w:jc w:val="center"/>
              <w:rPr>
                <w:rFonts w:cstheme="minorHAnsi"/>
                <w:b/>
                <w:sz w:val="14"/>
                <w:szCs w:val="14"/>
              </w:rPr>
            </w:pPr>
            <w:r w:rsidRPr="002B4CAC">
              <w:rPr>
                <w:rFonts w:cstheme="minorHAnsi"/>
                <w:b/>
                <w:sz w:val="14"/>
                <w:szCs w:val="14"/>
              </w:rPr>
              <w:t>CGP, Attachment D.E.6; E.E.6</w:t>
            </w:r>
          </w:p>
        </w:tc>
        <w:tc>
          <w:tcPr>
            <w:tcW w:w="7937" w:type="dxa"/>
          </w:tcPr>
          <w:p w14:paraId="26919A48" w14:textId="77777777" w:rsidR="004811AD" w:rsidRPr="002B4CAC" w:rsidRDefault="004811AD" w:rsidP="00EC0E9B">
            <w:pPr>
              <w:ind w:left="72"/>
              <w:rPr>
                <w:rFonts w:cstheme="minorHAnsi"/>
                <w:sz w:val="14"/>
                <w:szCs w:val="14"/>
              </w:rPr>
            </w:pPr>
            <w:r w:rsidRPr="002B4CAC">
              <w:rPr>
                <w:rFonts w:cstheme="minorHAnsi"/>
                <w:sz w:val="14"/>
                <w:szCs w:val="14"/>
              </w:rPr>
              <w:t xml:space="preserve">Risk Level 2 and 3 dischargers shall ensure that all </w:t>
            </w:r>
            <w:proofErr w:type="gramStart"/>
            <w:r w:rsidRPr="002B4CAC">
              <w:rPr>
                <w:rFonts w:cstheme="minorHAnsi"/>
                <w:sz w:val="14"/>
                <w:szCs w:val="14"/>
              </w:rPr>
              <w:t>storm</w:t>
            </w:r>
            <w:proofErr w:type="gramEnd"/>
            <w:r w:rsidRPr="002B4CAC">
              <w:rPr>
                <w:rFonts w:cstheme="minorHAnsi"/>
                <w:sz w:val="14"/>
                <w:szCs w:val="14"/>
              </w:rPr>
              <w:t xml:space="preserve"> drain inlets and perimeter controls, runoff control BMPs, and pollutant controls at entrances and exits (e.g. tire </w:t>
            </w:r>
            <w:proofErr w:type="spellStart"/>
            <w:r w:rsidRPr="002B4CAC">
              <w:rPr>
                <w:rFonts w:cstheme="minorHAnsi"/>
                <w:sz w:val="14"/>
                <w:szCs w:val="14"/>
              </w:rPr>
              <w:t>washoff</w:t>
            </w:r>
            <w:proofErr w:type="spellEnd"/>
            <w:r w:rsidRPr="002B4CAC">
              <w:rPr>
                <w:rFonts w:cstheme="minorHAnsi"/>
                <w:sz w:val="14"/>
                <w:szCs w:val="14"/>
              </w:rPr>
              <w:t xml:space="preserve"> locations) are maintained and protected from activities that reduce their effectiveness.</w:t>
            </w:r>
          </w:p>
        </w:tc>
      </w:tr>
      <w:tr w:rsidR="004811AD" w:rsidRPr="002B4CAC" w14:paraId="0A264E1E" w14:textId="77777777" w:rsidTr="005D3EDE">
        <w:trPr>
          <w:cantSplit/>
          <w:trHeight w:val="434"/>
        </w:trPr>
        <w:tc>
          <w:tcPr>
            <w:tcW w:w="1505" w:type="dxa"/>
            <w:vAlign w:val="center"/>
          </w:tcPr>
          <w:p w14:paraId="20EB35BA" w14:textId="77777777" w:rsidR="004811AD" w:rsidRPr="002B4CAC" w:rsidRDefault="004811AD" w:rsidP="003317AB">
            <w:pPr>
              <w:jc w:val="center"/>
              <w:rPr>
                <w:rFonts w:cstheme="minorHAnsi"/>
                <w:b/>
                <w:sz w:val="14"/>
                <w:szCs w:val="14"/>
              </w:rPr>
            </w:pPr>
            <w:r w:rsidRPr="002B4CAC">
              <w:rPr>
                <w:rFonts w:cstheme="minorHAnsi"/>
                <w:b/>
                <w:sz w:val="14"/>
                <w:szCs w:val="14"/>
              </w:rPr>
              <w:t>CGP, Order IV.E Proper Operations and Maintenance</w:t>
            </w:r>
          </w:p>
        </w:tc>
        <w:tc>
          <w:tcPr>
            <w:tcW w:w="7937" w:type="dxa"/>
            <w:vAlign w:val="center"/>
          </w:tcPr>
          <w:p w14:paraId="7A78DF95" w14:textId="77777777" w:rsidR="004811AD" w:rsidRPr="002B4CAC" w:rsidRDefault="004811AD" w:rsidP="00134BB9">
            <w:pPr>
              <w:ind w:left="72"/>
              <w:rPr>
                <w:rFonts w:cstheme="minorHAnsi"/>
                <w:sz w:val="14"/>
                <w:szCs w:val="14"/>
              </w:rPr>
            </w:pPr>
            <w:r w:rsidRPr="002B4CAC">
              <w:rPr>
                <w:rFonts w:cstheme="minorHAnsi"/>
                <w:sz w:val="14"/>
                <w:szCs w:val="14"/>
              </w:rPr>
              <w:t xml:space="preserve">The discharger </w:t>
            </w:r>
            <w:proofErr w:type="gramStart"/>
            <w:r w:rsidRPr="002B4CAC">
              <w:rPr>
                <w:rFonts w:cstheme="minorHAnsi"/>
                <w:sz w:val="14"/>
                <w:szCs w:val="14"/>
              </w:rPr>
              <w:t>shall at all times</w:t>
            </w:r>
            <w:proofErr w:type="gramEnd"/>
            <w:r w:rsidRPr="002B4CAC">
              <w:rPr>
                <w:rFonts w:cstheme="minorHAnsi"/>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2B4CAC">
              <w:rPr>
                <w:rFonts w:cstheme="minorHAnsi"/>
                <w:sz w:val="14"/>
                <w:szCs w:val="14"/>
              </w:rPr>
              <w:t>includes</w:t>
            </w:r>
            <w:proofErr w:type="gramEnd"/>
            <w:r w:rsidRPr="002B4CAC">
              <w:rPr>
                <w:rFonts w:cstheme="minorHAnsi"/>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7A8F9974" w14:textId="77777777" w:rsidR="004811AD" w:rsidRPr="002B4CAC" w:rsidRDefault="004811AD" w:rsidP="00516F18">
      <w:pPr>
        <w:jc w:val="center"/>
        <w:rPr>
          <w:rFonts w:asciiTheme="minorHAnsi" w:hAnsiTheme="minorHAnsi" w:cstheme="minorHAnsi"/>
          <w:sz w:val="14"/>
          <w:szCs w:val="14"/>
        </w:rPr>
      </w:pPr>
    </w:p>
    <w:p w14:paraId="36D56464" w14:textId="77777777" w:rsidR="00491A8C" w:rsidRPr="002B4CAC" w:rsidRDefault="00491A8C">
      <w:pPr>
        <w:rPr>
          <w:rFonts w:asciiTheme="minorHAnsi" w:hAnsiTheme="minorHAnsi" w:cstheme="minorHAnsi"/>
          <w:sz w:val="14"/>
          <w:szCs w:val="14"/>
        </w:rPr>
      </w:pPr>
    </w:p>
    <w:sectPr w:rsidR="00491A8C" w:rsidRPr="002B4CAC" w:rsidSect="00ED6BD4">
      <w:headerReference w:type="default" r:id="rId9"/>
      <w:footerReference w:type="default" r:id="rId10"/>
      <w:pgSz w:w="12240" w:h="15840" w:orient="portrait" w:code="0"/>
      <w:pgMar w:top="1440" w:right="1440" w:bottom="1440" w:left="1440" w:header="720" w:footer="720" w:gutter="0"/>
      <w:cols w:space="720"/>
      <w:docGrid w:linePitch="360"/>
      <w:sectPrChange w:id="7" w:author="Farruggia, Ryan Joseph" w:date="2021-11-22T22:45:00Z">
        <w:sectPr w:rsidR="00491A8C" w:rsidRPr="002B4CAC" w:rsidSect="00ED6BD4">
          <w:pgSz w:w="15840" w:h="12240" w:orient="landscape" w:code="1"/>
          <w:pgMar w:top="432" w:right="720" w:bottom="432" w:left="720" w:header="360" w:footer="36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2412" w14:textId="77777777" w:rsidR="008B5258" w:rsidRDefault="008B5258" w:rsidP="004811AD">
      <w:pPr>
        <w:spacing w:line="240" w:lineRule="auto"/>
      </w:pPr>
      <w:r>
        <w:separator/>
      </w:r>
    </w:p>
  </w:endnote>
  <w:endnote w:type="continuationSeparator" w:id="0">
    <w:p w14:paraId="625E557E" w14:textId="77777777" w:rsidR="008B5258" w:rsidRDefault="008B5258" w:rsidP="00481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14:paraId="7EAB30A9" w14:textId="77777777" w:rsidR="000630B1" w:rsidRDefault="00883D7F" w:rsidP="001E1B56">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29AF" w14:textId="77777777" w:rsidR="008B5258" w:rsidRDefault="008B5258" w:rsidP="004811AD">
      <w:pPr>
        <w:spacing w:line="240" w:lineRule="auto"/>
      </w:pPr>
      <w:r>
        <w:separator/>
      </w:r>
    </w:p>
  </w:footnote>
  <w:footnote w:type="continuationSeparator" w:id="0">
    <w:p w14:paraId="3B78E300" w14:textId="77777777" w:rsidR="008B5258" w:rsidRDefault="008B5258" w:rsidP="00481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A50E" w14:textId="641C9F9B" w:rsidR="000630B1" w:rsidRDefault="004811AD" w:rsidP="001E1B56">
    <w:pPr>
      <w:tabs>
        <w:tab w:val="right" w:pos="14400"/>
      </w:tabs>
      <w:jc w:val="center"/>
      <w:rPr>
        <w:b/>
        <w:sz w:val="20"/>
        <w:szCs w:val="20"/>
      </w:rPr>
    </w:pPr>
    <w:r>
      <w:rPr>
        <w:b/>
        <w:sz w:val="20"/>
        <w:szCs w:val="20"/>
      </w:rPr>
      <w:t>SOIL STABILIZATION MASTER DOCUMENT (SS-1 thru SS-11) *MISSING SS-1, SS-2</w:t>
    </w:r>
  </w:p>
  <w:p w14:paraId="7CF6DAA1" w14:textId="16825605" w:rsidR="000630B1" w:rsidRPr="001E1B56" w:rsidRDefault="00883D7F" w:rsidP="002B4CAC">
    <w:pPr>
      <w:pStyle w:val="Header"/>
      <w:tabs>
        <w:tab w:val="clear" w:pos="4680"/>
        <w:tab w:val="clear" w:pos="9360"/>
        <w:tab w:val="center" w:pos="7200"/>
        <w:tab w:val="left" w:pos="8784"/>
      </w:tabs>
      <w:spacing w:after="120"/>
      <w:jc w:val="center"/>
      <w:rPr>
        <w:b/>
        <w:sz w:val="20"/>
        <w:szCs w:val="20"/>
      </w:rPr>
    </w:pPr>
    <w:r w:rsidRPr="001E1B56">
      <w:rPr>
        <w:b/>
        <w:sz w:val="20"/>
        <w:szCs w:val="20"/>
      </w:rPr>
      <w:t>HYDRAULIC MULCH, SS-3</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ruggia, Ryan Joseph">
    <w15:presenceInfo w15:providerId="None" w15:userId="Farruggia, Ryan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AD"/>
    <w:rsid w:val="00127B6B"/>
    <w:rsid w:val="0022597F"/>
    <w:rsid w:val="002A6F31"/>
    <w:rsid w:val="002B4CAC"/>
    <w:rsid w:val="003C562A"/>
    <w:rsid w:val="004811AD"/>
    <w:rsid w:val="00491A8C"/>
    <w:rsid w:val="005C085F"/>
    <w:rsid w:val="005D3EDE"/>
    <w:rsid w:val="005F7DD2"/>
    <w:rsid w:val="00776F3C"/>
    <w:rsid w:val="00883D7F"/>
    <w:rsid w:val="008B14E6"/>
    <w:rsid w:val="008B5258"/>
    <w:rsid w:val="00C15DA7"/>
    <w:rsid w:val="00C90701"/>
    <w:rsid w:val="00C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F957"/>
  <w15:chartTrackingRefBased/>
  <w15:docId w15:val="{7A9EA12E-738B-4623-B639-2E32E1B0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1AD"/>
    <w:pPr>
      <w:spacing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1AD"/>
    <w:pPr>
      <w:tabs>
        <w:tab w:val="center" w:pos="4680"/>
        <w:tab w:val="right" w:pos="9360"/>
      </w:tabs>
      <w:spacing w:line="240" w:lineRule="auto"/>
    </w:pPr>
    <w:rPr>
      <w:rFonts w:ascii="Arial Narrow" w:hAnsi="Arial Narrow" w:cstheme="minorBidi"/>
      <w:sz w:val="18"/>
    </w:rPr>
  </w:style>
  <w:style w:type="character" w:customStyle="1" w:styleId="HeaderChar">
    <w:name w:val="Header Char"/>
    <w:basedOn w:val="DefaultParagraphFont"/>
    <w:link w:val="Header"/>
    <w:uiPriority w:val="99"/>
    <w:rsid w:val="004811AD"/>
    <w:rPr>
      <w:rFonts w:ascii="Arial Narrow" w:hAnsi="Arial Narrow" w:cstheme="minorBidi"/>
      <w:sz w:val="18"/>
    </w:rPr>
  </w:style>
  <w:style w:type="paragraph" w:styleId="Footer">
    <w:name w:val="footer"/>
    <w:basedOn w:val="Normal"/>
    <w:link w:val="FooterChar"/>
    <w:uiPriority w:val="99"/>
    <w:unhideWhenUsed/>
    <w:rsid w:val="004811AD"/>
    <w:pPr>
      <w:tabs>
        <w:tab w:val="center" w:pos="4680"/>
        <w:tab w:val="right" w:pos="9360"/>
      </w:tabs>
      <w:spacing w:line="240" w:lineRule="auto"/>
    </w:pPr>
    <w:rPr>
      <w:rFonts w:ascii="Arial Narrow" w:hAnsi="Arial Narrow" w:cstheme="minorBidi"/>
      <w:sz w:val="18"/>
    </w:rPr>
  </w:style>
  <w:style w:type="character" w:customStyle="1" w:styleId="FooterChar">
    <w:name w:val="Footer Char"/>
    <w:basedOn w:val="DefaultParagraphFont"/>
    <w:link w:val="Footer"/>
    <w:uiPriority w:val="99"/>
    <w:rsid w:val="004811AD"/>
    <w:rPr>
      <w:rFonts w:ascii="Arial Narrow" w:hAnsi="Arial Narrow" w:cstheme="minorBid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7539</Words>
  <Characters>42976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Farruggia, Ryan Joseph</dc:creator>
  <cp:keywords/>
  <dc:description/>
  <cp:lastModifiedBy>Farruggia, Ryan Joseph</cp:lastModifiedBy>
  <cp:revision>6</cp:revision>
  <dcterms:created xsi:type="dcterms:W3CDTF">2021-11-23T06:44:00Z</dcterms:created>
  <dcterms:modified xsi:type="dcterms:W3CDTF">2021-11-27T05:55:00Z</dcterms:modified>
</cp:coreProperties>
</file>