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4793" w:type="dxa"/>
        <w:tblLook w:val="04A0" w:firstRow="1" w:lastRow="0" w:firstColumn="1" w:lastColumn="0" w:noHBand="0" w:noVBand="1"/>
      </w:tblPr>
      <w:tblGrid>
        <w:gridCol w:w="2628"/>
        <w:gridCol w:w="12165"/>
      </w:tblGrid>
      <w:tr w:rsidR="000630B1" w:rsidRPr="00B55F29" w:rsidTr="003D5AFB">
        <w:trPr>
          <w:trHeight w:val="20"/>
        </w:trPr>
        <w:tc>
          <w:tcPr>
            <w:tcW w:w="2628" w:type="dxa"/>
            <w:noWrap/>
            <w:vAlign w:val="center"/>
          </w:tcPr>
          <w:p w:rsidR="000630B1" w:rsidRPr="00776229" w:rsidRDefault="000630B1" w:rsidP="000630B1">
            <w:pPr>
              <w:jc w:val="center"/>
              <w:rPr>
                <w:b/>
              </w:rPr>
            </w:pPr>
            <w:r>
              <w:rPr>
                <w:b/>
              </w:rPr>
              <w:t>QUESTION</w:t>
            </w:r>
          </w:p>
        </w:tc>
        <w:tc>
          <w:tcPr>
            <w:tcW w:w="12165" w:type="dxa"/>
            <w:vAlign w:val="center"/>
            <w:hideMark/>
          </w:tcPr>
          <w:p w:rsidR="000630B1" w:rsidRPr="00B55F29" w:rsidRDefault="000630B1" w:rsidP="000630B1">
            <w:pPr>
              <w:ind w:left="92"/>
              <w:rPr>
                <w:b/>
                <w:bCs/>
                <w:szCs w:val="18"/>
              </w:rPr>
            </w:pPr>
            <w:r w:rsidRPr="00B55F29">
              <w:rPr>
                <w:b/>
                <w:bCs/>
                <w:szCs w:val="18"/>
              </w:rPr>
              <w:t>Application</w:t>
            </w:r>
          </w:p>
        </w:tc>
      </w:tr>
      <w:tr w:rsidR="000630B1" w:rsidRPr="00B55F29" w:rsidTr="003D5AFB">
        <w:trPr>
          <w:trHeight w:val="20"/>
        </w:trPr>
        <w:tc>
          <w:tcPr>
            <w:tcW w:w="2628" w:type="dxa"/>
            <w:shd w:val="clear" w:color="auto" w:fill="F2F2F2" w:themeFill="background1" w:themeFillShade="F2"/>
            <w:noWrap/>
            <w:vAlign w:val="center"/>
          </w:tcPr>
          <w:p w:rsidR="000630B1" w:rsidRPr="000630B1" w:rsidRDefault="000630B1" w:rsidP="000630B1">
            <w:pPr>
              <w:jc w:val="center"/>
              <w:rPr>
                <w:b/>
              </w:rPr>
            </w:pPr>
            <w:r>
              <w:rPr>
                <w:b/>
              </w:rPr>
              <w:t>SS3.1</w:t>
            </w:r>
          </w:p>
        </w:tc>
        <w:tc>
          <w:tcPr>
            <w:tcW w:w="12165" w:type="dxa"/>
            <w:shd w:val="clear" w:color="auto" w:fill="F2F2F2" w:themeFill="background1" w:themeFillShade="F2"/>
            <w:vAlign w:val="center"/>
          </w:tcPr>
          <w:p w:rsidR="000630B1" w:rsidRPr="000630B1" w:rsidRDefault="000630B1" w:rsidP="0070611F">
            <w:pPr>
              <w:ind w:left="92"/>
              <w:rPr>
                <w:bCs/>
                <w:szCs w:val="18"/>
              </w:rPr>
            </w:pPr>
            <w:r w:rsidRPr="000630B1">
              <w:rPr>
                <w:bCs/>
                <w:szCs w:val="18"/>
              </w:rPr>
              <w:t xml:space="preserve">Is Hydraulic Mulch </w:t>
            </w:r>
            <w:r w:rsidR="0070611F">
              <w:rPr>
                <w:bCs/>
                <w:szCs w:val="18"/>
              </w:rPr>
              <w:t>applied as required</w:t>
            </w:r>
            <w:r w:rsidRPr="000630B1">
              <w:rPr>
                <w:bCs/>
                <w:szCs w:val="18"/>
              </w:rPr>
              <w:t>?</w:t>
            </w:r>
          </w:p>
        </w:tc>
      </w:tr>
      <w:tr w:rsidR="000630B1" w:rsidRPr="00B55F29" w:rsidTr="003D5AFB">
        <w:trPr>
          <w:trHeight w:val="20"/>
        </w:trPr>
        <w:tc>
          <w:tcPr>
            <w:tcW w:w="2628" w:type="dxa"/>
            <w:noWrap/>
            <w:vAlign w:val="center"/>
          </w:tcPr>
          <w:p w:rsidR="000630B1" w:rsidRPr="00D96930" w:rsidRDefault="000630B1" w:rsidP="00D60A35">
            <w:pPr>
              <w:jc w:val="center"/>
              <w:rPr>
                <w:b/>
              </w:rPr>
            </w:pPr>
            <w:r w:rsidRPr="006F371D">
              <w:rPr>
                <w:b/>
              </w:rPr>
              <w:t xml:space="preserve">CGP, Attachment </w:t>
            </w:r>
            <w:r w:rsidR="00D60A35">
              <w:rPr>
                <w:b/>
              </w:rPr>
              <w:t>C.D.2</w:t>
            </w:r>
            <w:r w:rsidR="00F641B7">
              <w:rPr>
                <w:b/>
              </w:rPr>
              <w:t xml:space="preserve">, </w:t>
            </w:r>
            <w:r w:rsidRPr="006F371D">
              <w:rPr>
                <w:b/>
              </w:rPr>
              <w:t>D</w:t>
            </w:r>
            <w:r w:rsidR="00D60A35">
              <w:rPr>
                <w:b/>
              </w:rPr>
              <w:t>.D.2</w:t>
            </w:r>
            <w:r w:rsidR="00F641B7">
              <w:rPr>
                <w:b/>
              </w:rPr>
              <w:t xml:space="preserve">, </w:t>
            </w:r>
            <w:r w:rsidRPr="006F371D">
              <w:rPr>
                <w:b/>
              </w:rPr>
              <w:t>E</w:t>
            </w:r>
            <w:r w:rsidR="00D60A35">
              <w:rPr>
                <w:b/>
              </w:rPr>
              <w:t>.</w:t>
            </w:r>
            <w:r w:rsidRPr="006F371D">
              <w:rPr>
                <w:b/>
              </w:rPr>
              <w:t>D.2</w:t>
            </w:r>
          </w:p>
        </w:tc>
        <w:tc>
          <w:tcPr>
            <w:tcW w:w="12165" w:type="dxa"/>
            <w:vAlign w:val="center"/>
          </w:tcPr>
          <w:p w:rsidR="000630B1" w:rsidRDefault="000630B1" w:rsidP="000630B1">
            <w:pPr>
              <w:ind w:left="72"/>
            </w:pPr>
            <w:r>
              <w:t>Risk Level 1, 2 and 3 dischargers shall provide effective soil cover for inactive</w:t>
            </w:r>
            <w:r w:rsidRPr="00F01ABB">
              <w:rPr>
                <w:vertAlign w:val="superscript"/>
              </w:rPr>
              <w:t>1</w:t>
            </w:r>
            <w:r>
              <w:t xml:space="preserve"> areas and all finished slopes, open space, utility backfill, and completed lots.</w:t>
            </w:r>
          </w:p>
          <w:p w:rsidR="000630B1" w:rsidRDefault="000630B1" w:rsidP="000630B1">
            <w:pPr>
              <w:ind w:left="72"/>
            </w:pPr>
          </w:p>
          <w:p w:rsidR="000630B1" w:rsidRPr="00C0618F" w:rsidRDefault="000630B1" w:rsidP="000630B1">
            <w:pPr>
              <w:ind w:left="72"/>
            </w:pPr>
            <w:r w:rsidRPr="00F01ABB">
              <w:rPr>
                <w:vertAlign w:val="superscript"/>
              </w:rPr>
              <w:t>1</w:t>
            </w:r>
            <w:r>
              <w:t xml:space="preserve"> Inactive areas of construction are areas of construction activity that have been disturbed and are not scheduled to be re-disturbed for at least 14 days.</w:t>
            </w:r>
          </w:p>
        </w:tc>
      </w:tr>
      <w:tr w:rsidR="00F641B7" w:rsidRPr="00B55F29" w:rsidTr="003D5AFB">
        <w:trPr>
          <w:trHeight w:val="20"/>
        </w:trPr>
        <w:tc>
          <w:tcPr>
            <w:tcW w:w="2628" w:type="dxa"/>
            <w:noWrap/>
            <w:vAlign w:val="center"/>
          </w:tcPr>
          <w:p w:rsidR="00F641B7" w:rsidRPr="00D96930" w:rsidRDefault="00F641B7" w:rsidP="00D60A35">
            <w:pPr>
              <w:jc w:val="center"/>
              <w:rPr>
                <w:b/>
              </w:rPr>
            </w:pPr>
            <w:r w:rsidRPr="006F371D">
              <w:rPr>
                <w:b/>
              </w:rPr>
              <w:t>CGP, Attachment D</w:t>
            </w:r>
            <w:r w:rsidR="00D60A35">
              <w:rPr>
                <w:b/>
              </w:rPr>
              <w:t>.E.3</w:t>
            </w:r>
            <w:r>
              <w:rPr>
                <w:b/>
              </w:rPr>
              <w:t xml:space="preserve">, </w:t>
            </w:r>
            <w:r w:rsidRPr="006F371D">
              <w:rPr>
                <w:b/>
              </w:rPr>
              <w:t>E</w:t>
            </w:r>
            <w:r w:rsidR="00D60A35">
              <w:rPr>
                <w:b/>
              </w:rPr>
              <w:t>.E.3</w:t>
            </w:r>
          </w:p>
        </w:tc>
        <w:tc>
          <w:tcPr>
            <w:tcW w:w="12165" w:type="dxa"/>
            <w:vAlign w:val="center"/>
          </w:tcPr>
          <w:p w:rsidR="00F641B7" w:rsidRPr="00F01ABB" w:rsidRDefault="00F641B7" w:rsidP="00F641B7">
            <w:pPr>
              <w:ind w:left="72"/>
            </w:pPr>
            <w:r>
              <w:t xml:space="preserve">Risk Level 2 and 3 dischargers shall implement appropriate erosion control BMPs (runoff control and soil stabilization) in conjunction with sediment control BMPs for </w:t>
            </w:r>
            <w:r w:rsidRPr="00F01ABB">
              <w:t>areas under active</w:t>
            </w:r>
            <w:r w:rsidRPr="00F01ABB">
              <w:rPr>
                <w:vertAlign w:val="superscript"/>
              </w:rPr>
              <w:t>2</w:t>
            </w:r>
            <w:r w:rsidRPr="00F01ABB">
              <w:t xml:space="preserve"> construction.</w:t>
            </w:r>
          </w:p>
          <w:p w:rsidR="00F641B7" w:rsidRPr="00F01ABB" w:rsidRDefault="00F641B7" w:rsidP="00F641B7">
            <w:pPr>
              <w:ind w:left="72"/>
            </w:pPr>
          </w:p>
          <w:p w:rsidR="00F641B7" w:rsidRPr="00C0618F" w:rsidRDefault="00F641B7" w:rsidP="00F641B7">
            <w:pPr>
              <w:ind w:left="72"/>
            </w:pPr>
            <w:r w:rsidRPr="00F01ABB">
              <w:rPr>
                <w:vertAlign w:val="superscript"/>
              </w:rPr>
              <w:t>2</w:t>
            </w:r>
            <w:r w:rsidRPr="00F01ABB">
              <w:t xml:space="preserve"> Active areas of construction</w:t>
            </w:r>
            <w:r>
              <w:t xml:space="preserve"> are areas undergoing land surface disturbance. This includes construction activity during the preliminary stage, mass grading stage, streets and utilities stage and the vertical construction stage.</w:t>
            </w:r>
          </w:p>
        </w:tc>
      </w:tr>
      <w:tr w:rsidR="000630B1" w:rsidRPr="00B55F29" w:rsidTr="003D5AFB">
        <w:trPr>
          <w:trHeight w:val="20"/>
        </w:trPr>
        <w:tc>
          <w:tcPr>
            <w:tcW w:w="2628" w:type="dxa"/>
            <w:noWrap/>
            <w:vAlign w:val="center"/>
          </w:tcPr>
          <w:p w:rsidR="000630B1" w:rsidRPr="000630B1" w:rsidRDefault="00A92424" w:rsidP="000630B1">
            <w:pPr>
              <w:jc w:val="center"/>
              <w:rPr>
                <w:b/>
              </w:rPr>
            </w:pPr>
            <w:r>
              <w:rPr>
                <w:b/>
              </w:rPr>
              <w:t>13-1.03A General</w:t>
            </w:r>
          </w:p>
        </w:tc>
        <w:tc>
          <w:tcPr>
            <w:tcW w:w="12165" w:type="dxa"/>
            <w:vAlign w:val="center"/>
          </w:tcPr>
          <w:p w:rsidR="000630B1" w:rsidRPr="000630B1" w:rsidRDefault="00A92424" w:rsidP="000630B1">
            <w:pPr>
              <w:ind w:left="92"/>
              <w:rPr>
                <w:bCs/>
                <w:szCs w:val="18"/>
              </w:rPr>
            </w:pPr>
            <w:r>
              <w:rPr>
                <w:bCs/>
                <w:szCs w:val="18"/>
              </w:rPr>
              <w:t>Install soil stabilization materials for water pollution control practices in all work areas that are inactive or before storm events.</w:t>
            </w:r>
          </w:p>
        </w:tc>
      </w:tr>
      <w:tr w:rsidR="0070611F" w:rsidRPr="00C0618F" w:rsidTr="0070611F">
        <w:trPr>
          <w:trHeight w:val="20"/>
        </w:trPr>
        <w:tc>
          <w:tcPr>
            <w:tcW w:w="2628" w:type="dxa"/>
            <w:noWrap/>
            <w:vAlign w:val="center"/>
          </w:tcPr>
          <w:p w:rsidR="0070611F" w:rsidRPr="00D96930" w:rsidRDefault="0070611F" w:rsidP="00A10633">
            <w:pPr>
              <w:jc w:val="center"/>
              <w:rPr>
                <w:b/>
              </w:rPr>
            </w:pPr>
            <w:r>
              <w:rPr>
                <w:b/>
              </w:rPr>
              <w:t xml:space="preserve">SPECs, </w:t>
            </w:r>
            <w:r w:rsidRPr="006F371D">
              <w:rPr>
                <w:b/>
              </w:rPr>
              <w:t>13-5.03A General</w:t>
            </w:r>
          </w:p>
        </w:tc>
        <w:tc>
          <w:tcPr>
            <w:tcW w:w="12165" w:type="dxa"/>
            <w:vAlign w:val="center"/>
          </w:tcPr>
          <w:p w:rsidR="0070611F" w:rsidRPr="00C0618F" w:rsidRDefault="0070611F" w:rsidP="0070611F">
            <w:pPr>
              <w:ind w:left="72"/>
            </w:pPr>
            <w:r>
              <w:t>Apply temporary soil stabilization materials within 24 hours after an area is ready to receive temporary soil stabilization or before a forecasted storm event.</w:t>
            </w:r>
          </w:p>
        </w:tc>
      </w:tr>
    </w:tbl>
    <w:p w:rsidR="003D5AFB" w:rsidRPr="00D73613" w:rsidRDefault="003D5AFB" w:rsidP="0070611F">
      <w:pPr>
        <w:tabs>
          <w:tab w:val="left" w:pos="2628"/>
        </w:tabs>
        <w:spacing w:after="0"/>
        <w:jc w:val="center"/>
        <w:rPr>
          <w:b/>
          <w:bCs/>
          <w:sz w:val="16"/>
          <w:szCs w:val="16"/>
        </w:rPr>
      </w:pPr>
    </w:p>
    <w:tbl>
      <w:tblPr>
        <w:tblStyle w:val="TableGrid"/>
        <w:tblW w:w="14793" w:type="dxa"/>
        <w:tblLook w:val="04A0" w:firstRow="1" w:lastRow="0" w:firstColumn="1" w:lastColumn="0" w:noHBand="0" w:noVBand="1"/>
      </w:tblPr>
      <w:tblGrid>
        <w:gridCol w:w="2628"/>
        <w:gridCol w:w="12165"/>
      </w:tblGrid>
      <w:tr w:rsidR="000630B1" w:rsidRPr="00B55F29" w:rsidTr="0070611F">
        <w:trPr>
          <w:trHeight w:val="20"/>
        </w:trPr>
        <w:tc>
          <w:tcPr>
            <w:tcW w:w="2628" w:type="dxa"/>
            <w:noWrap/>
            <w:vAlign w:val="center"/>
          </w:tcPr>
          <w:p w:rsidR="000630B1" w:rsidRPr="000630B1" w:rsidRDefault="000630B1" w:rsidP="000630B1">
            <w:pPr>
              <w:jc w:val="center"/>
              <w:rPr>
                <w:b/>
              </w:rPr>
            </w:pPr>
          </w:p>
        </w:tc>
        <w:tc>
          <w:tcPr>
            <w:tcW w:w="12165" w:type="dxa"/>
            <w:vAlign w:val="center"/>
          </w:tcPr>
          <w:p w:rsidR="000630B1" w:rsidRPr="000630B1" w:rsidRDefault="000630B1" w:rsidP="000630B1">
            <w:pPr>
              <w:ind w:left="92"/>
              <w:rPr>
                <w:bCs/>
                <w:szCs w:val="18"/>
              </w:rPr>
            </w:pPr>
            <w:r>
              <w:rPr>
                <w:b/>
                <w:bCs/>
                <w:szCs w:val="18"/>
              </w:rPr>
              <w:t>Install</w:t>
            </w:r>
            <w:r w:rsidRPr="00B55F29">
              <w:rPr>
                <w:b/>
                <w:bCs/>
                <w:szCs w:val="18"/>
              </w:rPr>
              <w:t>ation</w:t>
            </w:r>
          </w:p>
        </w:tc>
      </w:tr>
      <w:tr w:rsidR="000630B1" w:rsidRPr="00B55F29" w:rsidTr="0070611F">
        <w:trPr>
          <w:trHeight w:val="20"/>
        </w:trPr>
        <w:tc>
          <w:tcPr>
            <w:tcW w:w="2628" w:type="dxa"/>
            <w:shd w:val="clear" w:color="auto" w:fill="F2F2F2" w:themeFill="background1" w:themeFillShade="F2"/>
            <w:noWrap/>
            <w:vAlign w:val="center"/>
          </w:tcPr>
          <w:p w:rsidR="000630B1" w:rsidRPr="000630B1" w:rsidRDefault="000630B1" w:rsidP="000630B1">
            <w:pPr>
              <w:jc w:val="center"/>
              <w:rPr>
                <w:b/>
              </w:rPr>
            </w:pPr>
            <w:r>
              <w:rPr>
                <w:b/>
              </w:rPr>
              <w:t>SS3.2</w:t>
            </w:r>
          </w:p>
        </w:tc>
        <w:tc>
          <w:tcPr>
            <w:tcW w:w="12165" w:type="dxa"/>
            <w:shd w:val="clear" w:color="auto" w:fill="F2F2F2" w:themeFill="background1" w:themeFillShade="F2"/>
            <w:vAlign w:val="center"/>
          </w:tcPr>
          <w:p w:rsidR="000630B1" w:rsidRPr="000630B1" w:rsidRDefault="000630B1" w:rsidP="009D30DD">
            <w:pPr>
              <w:ind w:left="92"/>
              <w:rPr>
                <w:bCs/>
                <w:szCs w:val="18"/>
              </w:rPr>
            </w:pPr>
            <w:r>
              <w:rPr>
                <w:bCs/>
                <w:szCs w:val="18"/>
              </w:rPr>
              <w:t xml:space="preserve">Is Hydraulic Mulch </w:t>
            </w:r>
            <w:r w:rsidR="00800D56">
              <w:rPr>
                <w:bCs/>
                <w:szCs w:val="18"/>
              </w:rPr>
              <w:t>i</w:t>
            </w:r>
            <w:r>
              <w:rPr>
                <w:bCs/>
                <w:szCs w:val="18"/>
              </w:rPr>
              <w:t xml:space="preserve">nstalled </w:t>
            </w:r>
            <w:r w:rsidR="009D30DD">
              <w:rPr>
                <w:bCs/>
                <w:szCs w:val="18"/>
              </w:rPr>
              <w:t>proper</w:t>
            </w:r>
            <w:r>
              <w:rPr>
                <w:bCs/>
                <w:szCs w:val="18"/>
              </w:rPr>
              <w:t>ly?</w:t>
            </w:r>
          </w:p>
        </w:tc>
      </w:tr>
      <w:tr w:rsidR="00F641B7" w:rsidRPr="00B55F29" w:rsidTr="0070611F">
        <w:trPr>
          <w:trHeight w:val="20"/>
        </w:trPr>
        <w:tc>
          <w:tcPr>
            <w:tcW w:w="2628" w:type="dxa"/>
            <w:noWrap/>
            <w:vAlign w:val="center"/>
          </w:tcPr>
          <w:p w:rsidR="00F641B7" w:rsidRPr="00D96930" w:rsidRDefault="00F641B7" w:rsidP="00F641B7">
            <w:pPr>
              <w:jc w:val="center"/>
              <w:rPr>
                <w:b/>
              </w:rPr>
            </w:pPr>
            <w:r>
              <w:rPr>
                <w:b/>
              </w:rPr>
              <w:t xml:space="preserve">SPECs, </w:t>
            </w:r>
            <w:r w:rsidRPr="006F371D">
              <w:rPr>
                <w:b/>
              </w:rPr>
              <w:t>13-5.03A General</w:t>
            </w:r>
          </w:p>
        </w:tc>
        <w:tc>
          <w:tcPr>
            <w:tcW w:w="12165" w:type="dxa"/>
            <w:vAlign w:val="center"/>
          </w:tcPr>
          <w:p w:rsidR="00F641B7" w:rsidRDefault="00F641B7" w:rsidP="00F641B7">
            <w:pPr>
              <w:ind w:left="72"/>
            </w:pPr>
            <w:r>
              <w:t>Do not use hydraulically-applied materials under the following conditions:</w:t>
            </w:r>
          </w:p>
          <w:p w:rsidR="00F641B7" w:rsidRDefault="00F641B7" w:rsidP="00F641B7">
            <w:pPr>
              <w:ind w:left="72"/>
            </w:pPr>
            <w:r>
              <w:t>1. During precipitation</w:t>
            </w:r>
            <w:r>
              <w:tab/>
            </w:r>
            <w:r>
              <w:tab/>
              <w:t>2. Whenever water is standing on or moving across the soil surface</w:t>
            </w:r>
            <w:r>
              <w:tab/>
              <w:t>3. Soil is frozen</w:t>
            </w:r>
          </w:p>
          <w:p w:rsidR="00F641B7" w:rsidRPr="00C0618F" w:rsidRDefault="00F641B7" w:rsidP="00F641B7">
            <w:pPr>
              <w:ind w:left="72"/>
            </w:pPr>
            <w:r>
              <w:t xml:space="preserve">4. Air temperature is below 40 degrees F during the </w:t>
            </w:r>
            <w:proofErr w:type="spellStart"/>
            <w:r>
              <w:t>tackifier's</w:t>
            </w:r>
            <w:proofErr w:type="spellEnd"/>
            <w:r>
              <w:t xml:space="preserve"> curing period unless allowed by the </w:t>
            </w:r>
            <w:proofErr w:type="spellStart"/>
            <w:r>
              <w:t>tackifier</w:t>
            </w:r>
            <w:proofErr w:type="spellEnd"/>
            <w:r>
              <w:t xml:space="preserve"> manufacturer and authorized</w:t>
            </w:r>
          </w:p>
        </w:tc>
      </w:tr>
      <w:tr w:rsidR="0070611F" w:rsidRPr="00C0618F" w:rsidTr="0070611F">
        <w:trPr>
          <w:trHeight w:val="20"/>
        </w:trPr>
        <w:tc>
          <w:tcPr>
            <w:tcW w:w="2628" w:type="dxa"/>
            <w:noWrap/>
            <w:vAlign w:val="center"/>
          </w:tcPr>
          <w:p w:rsidR="0070611F" w:rsidRPr="00D96930" w:rsidRDefault="0070611F" w:rsidP="00BA3741">
            <w:pPr>
              <w:jc w:val="center"/>
              <w:rPr>
                <w:b/>
              </w:rPr>
            </w:pPr>
            <w:r w:rsidRPr="006F371D">
              <w:rPr>
                <w:b/>
              </w:rPr>
              <w:t>SPECs, 13-5.03D  Temporary Hydraulic Mulch</w:t>
            </w:r>
          </w:p>
        </w:tc>
        <w:tc>
          <w:tcPr>
            <w:tcW w:w="12165" w:type="dxa"/>
            <w:vAlign w:val="center"/>
          </w:tcPr>
          <w:p w:rsidR="0070611F" w:rsidRDefault="0070611F" w:rsidP="00BA3741">
            <w:pPr>
              <w:ind w:left="72"/>
              <w:jc w:val="both"/>
            </w:pPr>
            <w:r>
              <w:t>If rates are not shown, apply temporary hydraulic mulch at the following rate:</w:t>
            </w:r>
          </w:p>
          <w:p w:rsidR="0070611F" w:rsidRPr="00C0618F" w:rsidRDefault="0070611F" w:rsidP="00BA3741">
            <w:pPr>
              <w:ind w:left="72"/>
              <w:jc w:val="both"/>
            </w:pPr>
            <w:r>
              <w:t xml:space="preserve">1. Fiber at 2,000 </w:t>
            </w:r>
            <w:proofErr w:type="spellStart"/>
            <w:r>
              <w:t>lb</w:t>
            </w:r>
            <w:proofErr w:type="spellEnd"/>
            <w:r>
              <w:t>/acre</w:t>
            </w:r>
            <w:r>
              <w:tab/>
              <w:t xml:space="preserve">2. </w:t>
            </w:r>
            <w:proofErr w:type="spellStart"/>
            <w:r>
              <w:t>Tackifier</w:t>
            </w:r>
            <w:proofErr w:type="spellEnd"/>
            <w:r>
              <w:t xml:space="preserve"> under the manufacturer's instructions for the slope, soil, and wind conditions</w:t>
            </w:r>
          </w:p>
        </w:tc>
      </w:tr>
      <w:tr w:rsidR="00F641B7" w:rsidRPr="00B55F29" w:rsidTr="0070611F">
        <w:trPr>
          <w:trHeight w:val="20"/>
        </w:trPr>
        <w:tc>
          <w:tcPr>
            <w:tcW w:w="2628" w:type="dxa"/>
            <w:noWrap/>
            <w:vAlign w:val="center"/>
          </w:tcPr>
          <w:p w:rsidR="00F641B7" w:rsidRPr="00D96930" w:rsidRDefault="00F641B7" w:rsidP="0070611F">
            <w:pPr>
              <w:jc w:val="center"/>
              <w:rPr>
                <w:b/>
              </w:rPr>
            </w:pPr>
            <w:r w:rsidRPr="006F371D">
              <w:rPr>
                <w:b/>
              </w:rPr>
              <w:t>SPECs, 13-5.03</w:t>
            </w:r>
            <w:r w:rsidR="0070611F">
              <w:rPr>
                <w:b/>
              </w:rPr>
              <w:t>E</w:t>
            </w:r>
            <w:r w:rsidRPr="006F371D">
              <w:rPr>
                <w:b/>
              </w:rPr>
              <w:t xml:space="preserve">  Temporary Hydraulic Mulch</w:t>
            </w:r>
            <w:r w:rsidR="0070611F">
              <w:rPr>
                <w:b/>
              </w:rPr>
              <w:t xml:space="preserve"> (Bonded Fiber Matrix)</w:t>
            </w:r>
          </w:p>
        </w:tc>
        <w:tc>
          <w:tcPr>
            <w:tcW w:w="12165" w:type="dxa"/>
            <w:vAlign w:val="center"/>
          </w:tcPr>
          <w:p w:rsidR="00F641B7" w:rsidRPr="00C0618F" w:rsidRDefault="00F641B7" w:rsidP="0070611F">
            <w:pPr>
              <w:ind w:left="72"/>
              <w:jc w:val="both"/>
            </w:pPr>
            <w:r>
              <w:t xml:space="preserve">If rates are not shown, apply temporary hydraulic mulch </w:t>
            </w:r>
            <w:r w:rsidR="0070611F">
              <w:t xml:space="preserve">(bonded fiber matrix) </w:t>
            </w:r>
            <w:r>
              <w:t>at the rate</w:t>
            </w:r>
            <w:r w:rsidR="0070611F">
              <w:t xml:space="preserve"> of</w:t>
            </w:r>
            <w:r>
              <w:t xml:space="preserve"> </w:t>
            </w:r>
            <w:r w:rsidR="0070611F">
              <w:t>3</w:t>
            </w:r>
            <w:r>
              <w:t>,</w:t>
            </w:r>
            <w:r w:rsidR="0070611F">
              <w:t>5</w:t>
            </w:r>
            <w:r>
              <w:t xml:space="preserve">00 </w:t>
            </w:r>
            <w:proofErr w:type="spellStart"/>
            <w:r>
              <w:t>lb</w:t>
            </w:r>
            <w:proofErr w:type="spellEnd"/>
            <w:r>
              <w:t>/acre</w:t>
            </w:r>
            <w:r w:rsidR="0070611F">
              <w:t>.</w:t>
            </w:r>
          </w:p>
        </w:tc>
      </w:tr>
      <w:tr w:rsidR="00B12EBE" w:rsidRPr="00B55F29" w:rsidTr="0070611F">
        <w:trPr>
          <w:trHeight w:val="20"/>
        </w:trPr>
        <w:tc>
          <w:tcPr>
            <w:tcW w:w="2628" w:type="dxa"/>
            <w:noWrap/>
            <w:vAlign w:val="center"/>
          </w:tcPr>
          <w:p w:rsidR="00B12EBE" w:rsidRPr="00D96930" w:rsidRDefault="00B12EBE" w:rsidP="00B12EBE">
            <w:pPr>
              <w:jc w:val="center"/>
              <w:rPr>
                <w:b/>
              </w:rPr>
            </w:pPr>
            <w:r w:rsidRPr="006F371D">
              <w:rPr>
                <w:b/>
              </w:rPr>
              <w:t>SPECs, 13-5.03</w:t>
            </w:r>
            <w:r>
              <w:rPr>
                <w:b/>
              </w:rPr>
              <w:t>F</w:t>
            </w:r>
            <w:r w:rsidRPr="006F371D">
              <w:rPr>
                <w:b/>
              </w:rPr>
              <w:t xml:space="preserve">  Temporary Hydraulic Mulch (</w:t>
            </w:r>
            <w:r>
              <w:rPr>
                <w:b/>
              </w:rPr>
              <w:t>Polymer-Stabilized Fiber Matrix</w:t>
            </w:r>
            <w:r w:rsidRPr="006F371D">
              <w:rPr>
                <w:b/>
              </w:rPr>
              <w:t>)</w:t>
            </w:r>
          </w:p>
        </w:tc>
        <w:tc>
          <w:tcPr>
            <w:tcW w:w="12165" w:type="dxa"/>
            <w:vAlign w:val="center"/>
          </w:tcPr>
          <w:p w:rsidR="00B12EBE" w:rsidRPr="006F371D" w:rsidRDefault="00B12EBE" w:rsidP="003D017D">
            <w:pPr>
              <w:ind w:left="72"/>
              <w:rPr>
                <w:szCs w:val="18"/>
              </w:rPr>
            </w:pPr>
            <w:r w:rsidRPr="006F371D">
              <w:rPr>
                <w:szCs w:val="18"/>
              </w:rPr>
              <w:t>If rates are not shown, apply temporary hydraulic mulch (</w:t>
            </w:r>
            <w:r w:rsidR="003D5AFB" w:rsidRPr="003D5AFB">
              <w:rPr>
                <w:szCs w:val="18"/>
              </w:rPr>
              <w:t>polymer-stabilize fiber matrix</w:t>
            </w:r>
            <w:r w:rsidRPr="006F371D">
              <w:rPr>
                <w:szCs w:val="18"/>
              </w:rPr>
              <w:t>) at the following rate:</w:t>
            </w:r>
          </w:p>
          <w:p w:rsidR="00B12EBE" w:rsidRDefault="00B12EBE" w:rsidP="003D017D">
            <w:pPr>
              <w:ind w:left="72"/>
              <w:rPr>
                <w:szCs w:val="18"/>
              </w:rPr>
            </w:pPr>
            <w:r w:rsidRPr="006F371D">
              <w:rPr>
                <w:szCs w:val="18"/>
              </w:rPr>
              <w:t xml:space="preserve">1. Fiber at 2,000 </w:t>
            </w:r>
            <w:proofErr w:type="spellStart"/>
            <w:r w:rsidRPr="006F371D">
              <w:rPr>
                <w:szCs w:val="18"/>
              </w:rPr>
              <w:t>lb</w:t>
            </w:r>
            <w:proofErr w:type="spellEnd"/>
            <w:r w:rsidRPr="006F371D">
              <w:rPr>
                <w:szCs w:val="18"/>
              </w:rPr>
              <w:t>/acre</w:t>
            </w:r>
          </w:p>
          <w:p w:rsidR="00B12EBE" w:rsidRPr="00B55F29" w:rsidRDefault="00B12EBE" w:rsidP="003D5AFB">
            <w:pPr>
              <w:ind w:left="72"/>
              <w:rPr>
                <w:szCs w:val="18"/>
              </w:rPr>
            </w:pPr>
            <w:r w:rsidRPr="006F371D">
              <w:rPr>
                <w:szCs w:val="18"/>
              </w:rPr>
              <w:t xml:space="preserve">2. </w:t>
            </w:r>
            <w:proofErr w:type="spellStart"/>
            <w:r w:rsidR="003D5AFB">
              <w:rPr>
                <w:szCs w:val="18"/>
              </w:rPr>
              <w:t>Tackifier</w:t>
            </w:r>
            <w:proofErr w:type="spellEnd"/>
            <w:r w:rsidR="003D5AFB">
              <w:rPr>
                <w:szCs w:val="18"/>
              </w:rPr>
              <w:t xml:space="preserve"> at 8 gallons</w:t>
            </w:r>
            <w:r w:rsidRPr="006F371D">
              <w:rPr>
                <w:szCs w:val="18"/>
              </w:rPr>
              <w:t>/acre</w:t>
            </w:r>
          </w:p>
        </w:tc>
      </w:tr>
      <w:tr w:rsidR="00786E2A" w:rsidRPr="00B55F29" w:rsidTr="0070611F">
        <w:trPr>
          <w:trHeight w:val="20"/>
        </w:trPr>
        <w:tc>
          <w:tcPr>
            <w:tcW w:w="2628" w:type="dxa"/>
            <w:noWrap/>
            <w:vAlign w:val="center"/>
          </w:tcPr>
          <w:p w:rsidR="00786E2A" w:rsidRPr="00D96930" w:rsidRDefault="00786E2A" w:rsidP="00BC5214">
            <w:pPr>
              <w:jc w:val="center"/>
              <w:rPr>
                <w:b/>
              </w:rPr>
            </w:pPr>
            <w:r w:rsidRPr="006F371D">
              <w:rPr>
                <w:b/>
              </w:rPr>
              <w:t>SPECs, 13-5.03G  Temporary Hydraulic Mulch (Cementitious Binder)</w:t>
            </w:r>
          </w:p>
        </w:tc>
        <w:tc>
          <w:tcPr>
            <w:tcW w:w="12165" w:type="dxa"/>
            <w:vAlign w:val="center"/>
          </w:tcPr>
          <w:p w:rsidR="00786E2A" w:rsidRPr="006F371D" w:rsidRDefault="00786E2A" w:rsidP="00786E2A">
            <w:pPr>
              <w:ind w:left="72"/>
              <w:rPr>
                <w:szCs w:val="18"/>
              </w:rPr>
            </w:pPr>
            <w:r w:rsidRPr="006F371D">
              <w:rPr>
                <w:szCs w:val="18"/>
              </w:rPr>
              <w:t>If rates are not shown, apply temporary hydraulic mulch (cementitious binder) at the following rate:</w:t>
            </w:r>
          </w:p>
          <w:p w:rsidR="00786E2A" w:rsidRDefault="00786E2A" w:rsidP="00786E2A">
            <w:pPr>
              <w:ind w:left="72"/>
              <w:rPr>
                <w:szCs w:val="18"/>
              </w:rPr>
            </w:pPr>
            <w:r w:rsidRPr="006F371D">
              <w:rPr>
                <w:szCs w:val="18"/>
              </w:rPr>
              <w:t xml:space="preserve">1. Fiber at 2,000 </w:t>
            </w:r>
            <w:proofErr w:type="spellStart"/>
            <w:r w:rsidRPr="006F371D">
              <w:rPr>
                <w:szCs w:val="18"/>
              </w:rPr>
              <w:t>lb</w:t>
            </w:r>
            <w:proofErr w:type="spellEnd"/>
            <w:r w:rsidRPr="006F371D">
              <w:rPr>
                <w:szCs w:val="18"/>
              </w:rPr>
              <w:t>/acre</w:t>
            </w:r>
          </w:p>
          <w:p w:rsidR="00786E2A" w:rsidRPr="006F371D" w:rsidRDefault="00786E2A" w:rsidP="00786E2A">
            <w:pPr>
              <w:ind w:left="72"/>
              <w:rPr>
                <w:szCs w:val="18"/>
              </w:rPr>
            </w:pPr>
            <w:r w:rsidRPr="006F371D">
              <w:rPr>
                <w:szCs w:val="18"/>
              </w:rPr>
              <w:t xml:space="preserve">2. Cementitious binder at 4,000 </w:t>
            </w:r>
            <w:proofErr w:type="spellStart"/>
            <w:r w:rsidRPr="006F371D">
              <w:rPr>
                <w:szCs w:val="18"/>
              </w:rPr>
              <w:t>lb</w:t>
            </w:r>
            <w:proofErr w:type="spellEnd"/>
            <w:r w:rsidRPr="006F371D">
              <w:rPr>
                <w:szCs w:val="18"/>
              </w:rPr>
              <w:t>/acre</w:t>
            </w:r>
          </w:p>
          <w:p w:rsidR="00786E2A" w:rsidRPr="00B55F29" w:rsidRDefault="00786E2A" w:rsidP="00786E2A">
            <w:pPr>
              <w:ind w:left="72"/>
              <w:rPr>
                <w:szCs w:val="18"/>
              </w:rPr>
            </w:pPr>
            <w:r w:rsidRPr="006F371D">
              <w:rPr>
                <w:szCs w:val="18"/>
              </w:rPr>
              <w:t>Fiber for temporary hydraulic mulch (cementitious binder) must be at least 50 percent wood fiber. The remaining percentage must be cellulose fiber, alternate fiber, or a combination.</w:t>
            </w:r>
          </w:p>
        </w:tc>
      </w:tr>
      <w:tr w:rsidR="0070611F" w:rsidRPr="00B55F29" w:rsidTr="008558C3">
        <w:trPr>
          <w:cantSplit/>
        </w:trPr>
        <w:tc>
          <w:tcPr>
            <w:tcW w:w="2628" w:type="dxa"/>
            <w:vAlign w:val="center"/>
          </w:tcPr>
          <w:p w:rsidR="0070611F" w:rsidRPr="00D96930" w:rsidRDefault="0070611F" w:rsidP="00A10633">
            <w:pPr>
              <w:jc w:val="center"/>
              <w:rPr>
                <w:rFonts w:cs="Arial"/>
                <w:b/>
                <w:bCs/>
                <w:color w:val="000000"/>
                <w:szCs w:val="18"/>
              </w:rPr>
            </w:pPr>
            <w:r w:rsidRPr="006F371D">
              <w:rPr>
                <w:rFonts w:cs="Arial"/>
                <w:b/>
                <w:bCs/>
                <w:color w:val="000000"/>
                <w:szCs w:val="18"/>
              </w:rPr>
              <w:t xml:space="preserve">SPECs, 21-1.03E  </w:t>
            </w:r>
            <w:proofErr w:type="spellStart"/>
            <w:r w:rsidRPr="006F371D">
              <w:rPr>
                <w:rFonts w:cs="Arial"/>
                <w:b/>
                <w:bCs/>
                <w:color w:val="000000"/>
                <w:szCs w:val="18"/>
              </w:rPr>
              <w:t>Hydromulch</w:t>
            </w:r>
            <w:proofErr w:type="spellEnd"/>
            <w:r w:rsidRPr="006F371D">
              <w:rPr>
                <w:rFonts w:cs="Arial"/>
                <w:b/>
                <w:bCs/>
                <w:color w:val="000000"/>
                <w:szCs w:val="18"/>
              </w:rPr>
              <w:t xml:space="preserve"> and </w:t>
            </w:r>
            <w:proofErr w:type="spellStart"/>
            <w:r w:rsidRPr="006F371D">
              <w:rPr>
                <w:rFonts w:cs="Arial"/>
                <w:b/>
                <w:bCs/>
                <w:color w:val="000000"/>
                <w:szCs w:val="18"/>
              </w:rPr>
              <w:t>Hydroseed</w:t>
            </w:r>
            <w:proofErr w:type="spellEnd"/>
          </w:p>
        </w:tc>
        <w:tc>
          <w:tcPr>
            <w:tcW w:w="12165" w:type="dxa"/>
            <w:vAlign w:val="center"/>
          </w:tcPr>
          <w:p w:rsidR="0070611F" w:rsidRPr="006F371D" w:rsidRDefault="0070611F" w:rsidP="002159FB">
            <w:pPr>
              <w:ind w:left="72"/>
              <w:rPr>
                <w:rFonts w:cs="Arial"/>
                <w:color w:val="000000"/>
                <w:szCs w:val="18"/>
              </w:rPr>
            </w:pPr>
            <w:r w:rsidRPr="006F371D">
              <w:rPr>
                <w:rFonts w:cs="Arial"/>
                <w:color w:val="000000"/>
                <w:szCs w:val="18"/>
              </w:rPr>
              <w:t xml:space="preserve">Apply </w:t>
            </w:r>
            <w:proofErr w:type="spellStart"/>
            <w:r w:rsidRPr="006F371D">
              <w:rPr>
                <w:rFonts w:cs="Arial"/>
                <w:color w:val="000000"/>
                <w:szCs w:val="18"/>
              </w:rPr>
              <w:t>hydromuch</w:t>
            </w:r>
            <w:proofErr w:type="spellEnd"/>
            <w:r w:rsidRPr="006F371D">
              <w:rPr>
                <w:rFonts w:cs="Arial"/>
                <w:color w:val="000000"/>
                <w:szCs w:val="18"/>
              </w:rPr>
              <w:t xml:space="preserve"> with hydraulic spray equipment that mixes fiber, </w:t>
            </w:r>
            <w:proofErr w:type="spellStart"/>
            <w:r w:rsidRPr="006F371D">
              <w:rPr>
                <w:rFonts w:cs="Arial"/>
                <w:color w:val="000000"/>
                <w:szCs w:val="18"/>
              </w:rPr>
              <w:t>tackifier</w:t>
            </w:r>
            <w:proofErr w:type="spellEnd"/>
            <w:r w:rsidRPr="006F371D">
              <w:rPr>
                <w:rFonts w:cs="Arial"/>
                <w:color w:val="000000"/>
                <w:szCs w:val="18"/>
              </w:rPr>
              <w:t xml:space="preserve">, fertilizer, and other erosion control materials specified. If applying </w:t>
            </w:r>
            <w:proofErr w:type="spellStart"/>
            <w:r w:rsidRPr="006F371D">
              <w:rPr>
                <w:rFonts w:cs="Arial"/>
                <w:color w:val="000000"/>
                <w:szCs w:val="18"/>
              </w:rPr>
              <w:t>hydroseed</w:t>
            </w:r>
            <w:proofErr w:type="spellEnd"/>
            <w:r w:rsidRPr="006F371D">
              <w:rPr>
                <w:rFonts w:cs="Arial"/>
                <w:color w:val="000000"/>
                <w:szCs w:val="18"/>
              </w:rPr>
              <w:t xml:space="preserve">, add seed to </w:t>
            </w:r>
            <w:proofErr w:type="spellStart"/>
            <w:r w:rsidRPr="006F371D">
              <w:rPr>
                <w:rFonts w:cs="Arial"/>
                <w:color w:val="000000"/>
                <w:szCs w:val="18"/>
              </w:rPr>
              <w:t>hydromulch</w:t>
            </w:r>
            <w:proofErr w:type="spellEnd"/>
            <w:r w:rsidRPr="006F371D">
              <w:rPr>
                <w:rFonts w:cs="Arial"/>
                <w:color w:val="000000"/>
                <w:szCs w:val="18"/>
              </w:rPr>
              <w:t xml:space="preserve">. Seed may be dry applied to small areas not accessible by </w:t>
            </w:r>
            <w:proofErr w:type="spellStart"/>
            <w:r w:rsidRPr="006F371D">
              <w:rPr>
                <w:rFonts w:cs="Arial"/>
                <w:color w:val="000000"/>
                <w:szCs w:val="18"/>
              </w:rPr>
              <w:t>hydroseeding</w:t>
            </w:r>
            <w:proofErr w:type="spellEnd"/>
            <w:r w:rsidRPr="006F371D">
              <w:rPr>
                <w:rFonts w:cs="Arial"/>
                <w:color w:val="000000"/>
                <w:szCs w:val="18"/>
              </w:rPr>
              <w:t xml:space="preserve"> equipment if authorized.</w:t>
            </w:r>
          </w:p>
          <w:p w:rsidR="0070611F" w:rsidRPr="006F371D" w:rsidRDefault="0070611F" w:rsidP="002159FB">
            <w:pPr>
              <w:ind w:left="72"/>
              <w:rPr>
                <w:rFonts w:cs="Arial"/>
                <w:color w:val="000000"/>
                <w:szCs w:val="18"/>
              </w:rPr>
            </w:pPr>
            <w:r w:rsidRPr="006F371D">
              <w:rPr>
                <w:rFonts w:cs="Arial"/>
                <w:color w:val="000000"/>
                <w:szCs w:val="18"/>
              </w:rPr>
              <w:t xml:space="preserve">Add water to </w:t>
            </w:r>
            <w:proofErr w:type="spellStart"/>
            <w:r w:rsidRPr="006F371D">
              <w:rPr>
                <w:rFonts w:cs="Arial"/>
                <w:color w:val="000000"/>
                <w:szCs w:val="18"/>
              </w:rPr>
              <w:t>hydromulch</w:t>
            </w:r>
            <w:proofErr w:type="spellEnd"/>
            <w:r w:rsidRPr="006F371D">
              <w:rPr>
                <w:rFonts w:cs="Arial"/>
                <w:color w:val="000000"/>
                <w:szCs w:val="18"/>
              </w:rPr>
              <w:t xml:space="preserve"> and </w:t>
            </w:r>
            <w:proofErr w:type="spellStart"/>
            <w:r w:rsidRPr="006F371D">
              <w:rPr>
                <w:rFonts w:cs="Arial"/>
                <w:color w:val="000000"/>
                <w:szCs w:val="18"/>
              </w:rPr>
              <w:t>hydroseed</w:t>
            </w:r>
            <w:proofErr w:type="spellEnd"/>
            <w:r w:rsidRPr="006F371D">
              <w:rPr>
                <w:rFonts w:cs="Arial"/>
                <w:color w:val="000000"/>
                <w:szCs w:val="18"/>
              </w:rPr>
              <w:t xml:space="preserve"> materials as recommended by the manufacturer and mix sufficiently to ensure an even application. A dispersing agent may be added to the mixture if authorized.</w:t>
            </w:r>
          </w:p>
          <w:p w:rsidR="0070611F" w:rsidRPr="006F371D" w:rsidRDefault="0070611F" w:rsidP="002159FB">
            <w:pPr>
              <w:ind w:left="72"/>
              <w:rPr>
                <w:rFonts w:cs="Arial"/>
                <w:color w:val="000000"/>
                <w:szCs w:val="18"/>
              </w:rPr>
            </w:pPr>
            <w:r w:rsidRPr="006F371D">
              <w:rPr>
                <w:rFonts w:cs="Arial"/>
                <w:color w:val="000000"/>
                <w:szCs w:val="18"/>
              </w:rPr>
              <w:t>Equipment must utilize a built-in continuous agitation and discharge system capable of producing a homogeneous mixture and a uniform application rate. The tank must have a minimum capacity of 1,000 gallons. You may use a smaller tank if authorized.</w:t>
            </w:r>
          </w:p>
          <w:p w:rsidR="0070611F" w:rsidRPr="006F371D" w:rsidRDefault="0070611F" w:rsidP="002159FB">
            <w:pPr>
              <w:ind w:left="72"/>
              <w:rPr>
                <w:rFonts w:cs="Arial"/>
                <w:color w:val="000000"/>
                <w:szCs w:val="18"/>
              </w:rPr>
            </w:pPr>
            <w:r w:rsidRPr="006F371D">
              <w:rPr>
                <w:rFonts w:cs="Arial"/>
                <w:color w:val="000000"/>
                <w:szCs w:val="18"/>
              </w:rPr>
              <w:t xml:space="preserve">Apply materials in locations, rates, and number of applications shown and as follows: </w:t>
            </w:r>
          </w:p>
          <w:p w:rsidR="0070611F" w:rsidRPr="006F371D" w:rsidRDefault="0070611F" w:rsidP="002159FB">
            <w:pPr>
              <w:ind w:left="72"/>
              <w:rPr>
                <w:rFonts w:cs="Arial"/>
                <w:color w:val="000000"/>
                <w:szCs w:val="18"/>
              </w:rPr>
            </w:pPr>
            <w:r w:rsidRPr="006F371D">
              <w:rPr>
                <w:rFonts w:cs="Arial"/>
                <w:color w:val="000000"/>
                <w:szCs w:val="18"/>
              </w:rPr>
              <w:t>1. Begin application within 60 minutes after adding seed to the tank.</w:t>
            </w:r>
          </w:p>
          <w:p w:rsidR="0070611F" w:rsidRPr="006F371D" w:rsidRDefault="0070611F" w:rsidP="002159FB">
            <w:pPr>
              <w:ind w:left="72"/>
              <w:rPr>
                <w:rFonts w:cs="Arial"/>
                <w:color w:val="000000"/>
                <w:szCs w:val="18"/>
              </w:rPr>
            </w:pPr>
            <w:r w:rsidRPr="006F371D">
              <w:rPr>
                <w:rFonts w:cs="Arial"/>
                <w:color w:val="000000"/>
                <w:szCs w:val="18"/>
              </w:rPr>
              <w:t>2. Apply in successive passes as necessary to achieve the required application rate.</w:t>
            </w:r>
          </w:p>
          <w:p w:rsidR="0070611F" w:rsidRPr="006F371D" w:rsidRDefault="0070611F" w:rsidP="002159FB">
            <w:pPr>
              <w:ind w:left="72"/>
              <w:rPr>
                <w:rFonts w:cs="Arial"/>
                <w:color w:val="000000"/>
                <w:szCs w:val="18"/>
              </w:rPr>
            </w:pPr>
            <w:r w:rsidRPr="006F371D">
              <w:rPr>
                <w:rFonts w:cs="Arial"/>
                <w:color w:val="000000"/>
                <w:szCs w:val="18"/>
              </w:rPr>
              <w:t xml:space="preserve">3. Apply all </w:t>
            </w:r>
            <w:proofErr w:type="spellStart"/>
            <w:r w:rsidRPr="006F371D">
              <w:rPr>
                <w:rFonts w:cs="Arial"/>
                <w:color w:val="000000"/>
                <w:szCs w:val="18"/>
              </w:rPr>
              <w:t>hydromulch</w:t>
            </w:r>
            <w:proofErr w:type="spellEnd"/>
            <w:r w:rsidRPr="006F371D">
              <w:rPr>
                <w:rFonts w:cs="Arial"/>
                <w:color w:val="000000"/>
                <w:szCs w:val="18"/>
              </w:rPr>
              <w:t xml:space="preserve"> or </w:t>
            </w:r>
            <w:proofErr w:type="spellStart"/>
            <w:r w:rsidRPr="006F371D">
              <w:rPr>
                <w:rFonts w:cs="Arial"/>
                <w:color w:val="000000"/>
                <w:szCs w:val="18"/>
              </w:rPr>
              <w:t>hydroseed</w:t>
            </w:r>
            <w:proofErr w:type="spellEnd"/>
            <w:r w:rsidRPr="006F371D">
              <w:rPr>
                <w:rFonts w:cs="Arial"/>
                <w:color w:val="000000"/>
                <w:szCs w:val="18"/>
              </w:rPr>
              <w:t xml:space="preserve"> materials indicated for a single area within 72 hours.</w:t>
            </w:r>
          </w:p>
          <w:p w:rsidR="0070611F" w:rsidRPr="006F371D" w:rsidRDefault="0070611F" w:rsidP="002159FB">
            <w:pPr>
              <w:ind w:left="72"/>
              <w:rPr>
                <w:rFonts w:cs="Arial"/>
                <w:color w:val="000000"/>
                <w:szCs w:val="18"/>
              </w:rPr>
            </w:pPr>
            <w:r w:rsidRPr="006F371D">
              <w:rPr>
                <w:rFonts w:cs="Arial"/>
                <w:color w:val="000000"/>
                <w:szCs w:val="18"/>
              </w:rPr>
              <w:t xml:space="preserve">When </w:t>
            </w:r>
            <w:proofErr w:type="spellStart"/>
            <w:r w:rsidRPr="006F371D">
              <w:rPr>
                <w:rFonts w:cs="Arial"/>
                <w:color w:val="000000"/>
                <w:szCs w:val="18"/>
              </w:rPr>
              <w:t>hydromulch</w:t>
            </w:r>
            <w:proofErr w:type="spellEnd"/>
            <w:r w:rsidRPr="006F371D">
              <w:rPr>
                <w:rFonts w:cs="Arial"/>
                <w:color w:val="000000"/>
                <w:szCs w:val="18"/>
              </w:rPr>
              <w:t xml:space="preserve"> or </w:t>
            </w:r>
            <w:proofErr w:type="spellStart"/>
            <w:r w:rsidRPr="006F371D">
              <w:rPr>
                <w:rFonts w:cs="Arial"/>
                <w:color w:val="000000"/>
                <w:szCs w:val="18"/>
              </w:rPr>
              <w:t>hydroseed</w:t>
            </w:r>
            <w:proofErr w:type="spellEnd"/>
            <w:r w:rsidRPr="006F371D">
              <w:rPr>
                <w:rFonts w:cs="Arial"/>
                <w:color w:val="000000"/>
                <w:szCs w:val="18"/>
              </w:rPr>
              <w:t xml:space="preserve"> materials are applied to areas covered by RECP, apply </w:t>
            </w:r>
            <w:proofErr w:type="spellStart"/>
            <w:r w:rsidRPr="006F371D">
              <w:rPr>
                <w:rFonts w:cs="Arial"/>
                <w:color w:val="000000"/>
                <w:szCs w:val="18"/>
              </w:rPr>
              <w:t>hydromulch</w:t>
            </w:r>
            <w:proofErr w:type="spellEnd"/>
            <w:r w:rsidRPr="006F371D">
              <w:rPr>
                <w:rFonts w:cs="Arial"/>
                <w:color w:val="000000"/>
                <w:szCs w:val="18"/>
              </w:rPr>
              <w:t xml:space="preserve"> and </w:t>
            </w:r>
            <w:proofErr w:type="spellStart"/>
            <w:r w:rsidRPr="006F371D">
              <w:rPr>
                <w:rFonts w:cs="Arial"/>
                <w:color w:val="000000"/>
                <w:szCs w:val="18"/>
              </w:rPr>
              <w:t>hydroseed</w:t>
            </w:r>
            <w:proofErr w:type="spellEnd"/>
            <w:r w:rsidRPr="006F371D">
              <w:rPr>
                <w:rFonts w:cs="Arial"/>
                <w:color w:val="000000"/>
                <w:szCs w:val="18"/>
              </w:rPr>
              <w:t xml:space="preserve"> materials to the rolled product as follows:</w:t>
            </w:r>
          </w:p>
          <w:p w:rsidR="0070611F" w:rsidRPr="006F371D" w:rsidRDefault="0070611F" w:rsidP="002159FB">
            <w:pPr>
              <w:ind w:left="72"/>
              <w:rPr>
                <w:rFonts w:cs="Arial"/>
                <w:color w:val="000000"/>
                <w:szCs w:val="18"/>
              </w:rPr>
            </w:pPr>
            <w:r w:rsidRPr="006F371D">
              <w:rPr>
                <w:rFonts w:cs="Arial"/>
                <w:color w:val="000000"/>
                <w:szCs w:val="18"/>
              </w:rPr>
              <w:t>1. Verify the RECP is in uniform contact with the slope surface.</w:t>
            </w:r>
          </w:p>
          <w:p w:rsidR="0070611F" w:rsidRPr="006F371D" w:rsidRDefault="0070611F" w:rsidP="002159FB">
            <w:pPr>
              <w:ind w:left="72"/>
              <w:rPr>
                <w:rFonts w:cs="Arial"/>
                <w:color w:val="000000"/>
                <w:szCs w:val="18"/>
              </w:rPr>
            </w:pPr>
            <w:r w:rsidRPr="006F371D">
              <w:rPr>
                <w:rFonts w:cs="Arial"/>
                <w:color w:val="000000"/>
                <w:szCs w:val="18"/>
              </w:rPr>
              <w:t>2. Spray materials into the RECP perpendicular to the slope and integrate well.</w:t>
            </w:r>
          </w:p>
          <w:p w:rsidR="0070611F" w:rsidRPr="006F371D" w:rsidRDefault="0070611F" w:rsidP="002159FB">
            <w:pPr>
              <w:ind w:left="72"/>
              <w:rPr>
                <w:rFonts w:cs="Arial"/>
                <w:color w:val="000000"/>
                <w:szCs w:val="18"/>
              </w:rPr>
            </w:pPr>
            <w:r w:rsidRPr="006F371D">
              <w:rPr>
                <w:rFonts w:cs="Arial"/>
                <w:color w:val="000000"/>
                <w:szCs w:val="18"/>
              </w:rPr>
              <w:t>3. Do not displace or damage the RECP.</w:t>
            </w:r>
          </w:p>
          <w:p w:rsidR="0070611F" w:rsidRPr="00B55F29" w:rsidRDefault="0070611F" w:rsidP="002159FB">
            <w:pPr>
              <w:ind w:left="72"/>
              <w:rPr>
                <w:rFonts w:cs="Arial"/>
                <w:color w:val="000000"/>
                <w:szCs w:val="18"/>
              </w:rPr>
            </w:pPr>
            <w:r w:rsidRPr="006F371D">
              <w:rPr>
                <w:rFonts w:cs="Arial"/>
                <w:color w:val="000000"/>
                <w:szCs w:val="18"/>
              </w:rPr>
              <w:t>After the final application, do not allow pedestrians or eq</w:t>
            </w:r>
            <w:r>
              <w:rPr>
                <w:rFonts w:cs="Arial"/>
                <w:color w:val="000000"/>
                <w:szCs w:val="18"/>
              </w:rPr>
              <w:t>uipment onto the treated areas.</w:t>
            </w:r>
          </w:p>
        </w:tc>
      </w:tr>
      <w:tr w:rsidR="00E935D8" w:rsidRPr="00B55F29" w:rsidTr="0070611F">
        <w:trPr>
          <w:trHeight w:val="20"/>
        </w:trPr>
        <w:tc>
          <w:tcPr>
            <w:tcW w:w="2628" w:type="dxa"/>
            <w:shd w:val="clear" w:color="auto" w:fill="auto"/>
            <w:noWrap/>
            <w:vAlign w:val="center"/>
          </w:tcPr>
          <w:p w:rsidR="00E935D8" w:rsidRPr="00497C44" w:rsidRDefault="00E935D8" w:rsidP="0070611F">
            <w:pPr>
              <w:jc w:val="center"/>
              <w:rPr>
                <w:rFonts w:cs="Arial"/>
                <w:b/>
                <w:bCs/>
                <w:color w:val="000000"/>
                <w:szCs w:val="18"/>
              </w:rPr>
            </w:pPr>
            <w:r w:rsidRPr="00497C44">
              <w:rPr>
                <w:rFonts w:cs="Arial"/>
                <w:b/>
                <w:bCs/>
                <w:color w:val="000000"/>
                <w:szCs w:val="18"/>
              </w:rPr>
              <w:t>SPECs, 21-1.03J  Bonded Fiber Matrix</w:t>
            </w:r>
          </w:p>
        </w:tc>
        <w:tc>
          <w:tcPr>
            <w:tcW w:w="12165" w:type="dxa"/>
            <w:shd w:val="clear" w:color="auto" w:fill="auto"/>
            <w:vAlign w:val="center"/>
          </w:tcPr>
          <w:p w:rsidR="00E935D8" w:rsidRPr="00497C44" w:rsidRDefault="00E935D8" w:rsidP="0070611F">
            <w:pPr>
              <w:ind w:left="72"/>
              <w:rPr>
                <w:rFonts w:cs="Arial"/>
                <w:color w:val="000000"/>
                <w:szCs w:val="18"/>
              </w:rPr>
            </w:pPr>
            <w:r w:rsidRPr="00497C44">
              <w:rPr>
                <w:rFonts w:cs="Arial"/>
                <w:color w:val="000000"/>
                <w:szCs w:val="18"/>
              </w:rPr>
              <w:t>Apply bonded fiber matrix materials in the locations, rates, and number of applications shown and as follows:</w:t>
            </w:r>
          </w:p>
          <w:p w:rsidR="00E935D8" w:rsidRPr="00497C44" w:rsidRDefault="00E935D8" w:rsidP="0070611F">
            <w:pPr>
              <w:ind w:left="72"/>
              <w:rPr>
                <w:rFonts w:cs="Arial"/>
                <w:color w:val="000000"/>
                <w:szCs w:val="18"/>
              </w:rPr>
            </w:pPr>
            <w:r w:rsidRPr="00497C44">
              <w:rPr>
                <w:rFonts w:cs="Arial"/>
                <w:color w:val="000000"/>
                <w:szCs w:val="18"/>
              </w:rPr>
              <w:t>1. Apply in successive passes as necessary to achieve the required application rate.</w:t>
            </w:r>
          </w:p>
          <w:p w:rsidR="00E935D8" w:rsidRPr="00497C44" w:rsidRDefault="00E935D8" w:rsidP="0070611F">
            <w:pPr>
              <w:ind w:left="72"/>
              <w:rPr>
                <w:rFonts w:cs="Arial"/>
                <w:color w:val="000000"/>
                <w:szCs w:val="18"/>
              </w:rPr>
            </w:pPr>
            <w:r w:rsidRPr="00497C44">
              <w:rPr>
                <w:rFonts w:cs="Arial"/>
                <w:color w:val="000000"/>
                <w:szCs w:val="18"/>
              </w:rPr>
              <w:t>2. Form a continuous uniform mat with no gaps between the mat and the soil surface as follows:</w:t>
            </w:r>
          </w:p>
          <w:p w:rsidR="00E935D8" w:rsidRPr="00497C44" w:rsidRDefault="00E935D8" w:rsidP="0070611F">
            <w:pPr>
              <w:ind w:left="72"/>
              <w:rPr>
                <w:rFonts w:cs="Arial"/>
                <w:color w:val="000000"/>
                <w:szCs w:val="18"/>
              </w:rPr>
            </w:pPr>
            <w:r w:rsidRPr="00497C44">
              <w:rPr>
                <w:rFonts w:cs="Arial"/>
                <w:color w:val="000000"/>
                <w:szCs w:val="18"/>
              </w:rPr>
              <w:t xml:space="preserve">    2.1. Apply in 2 or more directions if necessary.</w:t>
            </w:r>
          </w:p>
          <w:p w:rsidR="00E935D8" w:rsidRPr="006F371D" w:rsidRDefault="00E935D8" w:rsidP="0070611F">
            <w:pPr>
              <w:ind w:left="72"/>
              <w:rPr>
                <w:rFonts w:cs="Arial"/>
                <w:color w:val="000000"/>
                <w:szCs w:val="18"/>
              </w:rPr>
            </w:pPr>
            <w:r w:rsidRPr="00497C44">
              <w:rPr>
                <w:rFonts w:cs="Arial"/>
                <w:color w:val="000000"/>
                <w:szCs w:val="18"/>
              </w:rPr>
              <w:t xml:space="preserve">    2.2. Apply in layers as necessary to avoid slumping and aid drying.</w:t>
            </w:r>
          </w:p>
        </w:tc>
      </w:tr>
    </w:tbl>
    <w:p w:rsidR="003D5AFB" w:rsidRPr="00D73613" w:rsidRDefault="003D5AFB" w:rsidP="00695869">
      <w:pPr>
        <w:tabs>
          <w:tab w:val="left" w:pos="2628"/>
        </w:tabs>
        <w:spacing w:after="0"/>
        <w:jc w:val="center"/>
        <w:rPr>
          <w:b/>
          <w:bCs/>
          <w:sz w:val="16"/>
          <w:szCs w:val="16"/>
        </w:rPr>
      </w:pPr>
    </w:p>
    <w:tbl>
      <w:tblPr>
        <w:tblStyle w:val="TableGrid"/>
        <w:tblW w:w="14793" w:type="dxa"/>
        <w:tblLook w:val="04A0" w:firstRow="1" w:lastRow="0" w:firstColumn="1" w:lastColumn="0" w:noHBand="0" w:noVBand="1"/>
      </w:tblPr>
      <w:tblGrid>
        <w:gridCol w:w="2628"/>
        <w:gridCol w:w="12165"/>
      </w:tblGrid>
      <w:tr w:rsidR="000630B1" w:rsidRPr="00B55F29" w:rsidTr="003D5AFB">
        <w:trPr>
          <w:trHeight w:val="20"/>
        </w:trPr>
        <w:tc>
          <w:tcPr>
            <w:tcW w:w="2628" w:type="dxa"/>
            <w:shd w:val="clear" w:color="auto" w:fill="auto"/>
            <w:noWrap/>
            <w:vAlign w:val="center"/>
          </w:tcPr>
          <w:p w:rsidR="000630B1" w:rsidRPr="000630B1" w:rsidRDefault="000630B1" w:rsidP="000630B1">
            <w:pPr>
              <w:jc w:val="center"/>
              <w:rPr>
                <w:b/>
              </w:rPr>
            </w:pPr>
          </w:p>
        </w:tc>
        <w:tc>
          <w:tcPr>
            <w:tcW w:w="12165" w:type="dxa"/>
            <w:shd w:val="clear" w:color="auto" w:fill="auto"/>
            <w:vAlign w:val="center"/>
          </w:tcPr>
          <w:p w:rsidR="000630B1" w:rsidRPr="000630B1" w:rsidRDefault="000630B1" w:rsidP="000630B1">
            <w:pPr>
              <w:ind w:left="92"/>
              <w:rPr>
                <w:b/>
                <w:bCs/>
                <w:szCs w:val="18"/>
              </w:rPr>
            </w:pPr>
            <w:r w:rsidRPr="000630B1">
              <w:rPr>
                <w:b/>
                <w:bCs/>
                <w:szCs w:val="18"/>
              </w:rPr>
              <w:t>Materials</w:t>
            </w:r>
          </w:p>
        </w:tc>
      </w:tr>
      <w:tr w:rsidR="000630B1" w:rsidRPr="00B55F29" w:rsidTr="003D5AFB">
        <w:trPr>
          <w:trHeight w:val="20"/>
        </w:trPr>
        <w:tc>
          <w:tcPr>
            <w:tcW w:w="2628" w:type="dxa"/>
            <w:shd w:val="clear" w:color="auto" w:fill="F2F2F2" w:themeFill="background1" w:themeFillShade="F2"/>
            <w:noWrap/>
            <w:vAlign w:val="center"/>
          </w:tcPr>
          <w:p w:rsidR="000630B1" w:rsidRPr="000630B1" w:rsidRDefault="000630B1" w:rsidP="000630B1">
            <w:pPr>
              <w:jc w:val="center"/>
              <w:rPr>
                <w:b/>
              </w:rPr>
            </w:pPr>
            <w:r>
              <w:rPr>
                <w:b/>
              </w:rPr>
              <w:t>SS3.3</w:t>
            </w:r>
          </w:p>
        </w:tc>
        <w:tc>
          <w:tcPr>
            <w:tcW w:w="12165" w:type="dxa"/>
            <w:shd w:val="clear" w:color="auto" w:fill="F2F2F2" w:themeFill="background1" w:themeFillShade="F2"/>
            <w:vAlign w:val="center"/>
          </w:tcPr>
          <w:p w:rsidR="000630B1" w:rsidRPr="000630B1" w:rsidRDefault="000630B1" w:rsidP="009D30DD">
            <w:pPr>
              <w:ind w:left="92"/>
              <w:rPr>
                <w:bCs/>
                <w:szCs w:val="18"/>
              </w:rPr>
            </w:pPr>
            <w:r>
              <w:rPr>
                <w:bCs/>
                <w:szCs w:val="18"/>
              </w:rPr>
              <w:t xml:space="preserve">Does Hydraulic Mulch consist of the </w:t>
            </w:r>
            <w:r w:rsidR="009D30DD">
              <w:rPr>
                <w:bCs/>
                <w:szCs w:val="18"/>
              </w:rPr>
              <w:t>proper</w:t>
            </w:r>
            <w:r>
              <w:rPr>
                <w:bCs/>
                <w:szCs w:val="18"/>
              </w:rPr>
              <w:t xml:space="preserve"> materials?</w:t>
            </w:r>
          </w:p>
        </w:tc>
      </w:tr>
      <w:tr w:rsidR="001E29CB" w:rsidRPr="00B55F29" w:rsidDel="00E243D8" w:rsidTr="00053281">
        <w:trPr>
          <w:trHeight w:val="20"/>
          <w:del w:id="0" w:author="Vali Cooper &amp; Associates" w:date="2017-04-22T09:56:00Z"/>
        </w:trPr>
        <w:tc>
          <w:tcPr>
            <w:tcW w:w="2628" w:type="dxa"/>
            <w:noWrap/>
            <w:vAlign w:val="center"/>
          </w:tcPr>
          <w:p w:rsidR="001E29CB" w:rsidRPr="00D96930" w:rsidDel="00E243D8" w:rsidRDefault="001E29CB" w:rsidP="00087FB5">
            <w:pPr>
              <w:jc w:val="center"/>
              <w:rPr>
                <w:del w:id="1" w:author="Vali Cooper &amp; Associates" w:date="2017-04-22T09:56:00Z"/>
                <w:b/>
              </w:rPr>
            </w:pPr>
            <w:bookmarkStart w:id="2" w:name="_GoBack"/>
            <w:bookmarkEnd w:id="2"/>
            <w:del w:id="3" w:author="Vali Cooper &amp; Associates" w:date="2017-04-22T09:56:00Z">
              <w:r w:rsidRPr="004D3C7D" w:rsidDel="00E243D8">
                <w:rPr>
                  <w:b/>
                </w:rPr>
                <w:delText>SPECs, 13-5.02A  General</w:delText>
              </w:r>
            </w:del>
          </w:p>
        </w:tc>
        <w:tc>
          <w:tcPr>
            <w:tcW w:w="12165" w:type="dxa"/>
            <w:vAlign w:val="center"/>
          </w:tcPr>
          <w:p w:rsidR="001E29CB" w:rsidDel="00E243D8" w:rsidRDefault="001E29CB" w:rsidP="00EC0D5D">
            <w:pPr>
              <w:ind w:left="72"/>
              <w:rPr>
                <w:del w:id="4" w:author="Vali Cooper &amp; Associates" w:date="2017-04-22T09:56:00Z"/>
              </w:rPr>
            </w:pPr>
            <w:del w:id="5" w:author="Vali Cooper &amp; Associates" w:date="2017-04-22T09:56:00Z">
              <w:r w:rsidDel="00E243D8">
                <w:delText>The following materials must comply with section 21-1.02:</w:delText>
              </w:r>
            </w:del>
          </w:p>
          <w:p w:rsidR="001E29CB" w:rsidRPr="00C0618F" w:rsidDel="00E243D8" w:rsidRDefault="001E29CB" w:rsidP="00EC0D5D">
            <w:pPr>
              <w:ind w:left="72"/>
              <w:rPr>
                <w:del w:id="6" w:author="Vali Cooper &amp; Associates" w:date="2017-04-22T09:56:00Z"/>
              </w:rPr>
            </w:pPr>
            <w:del w:id="7" w:author="Vali Cooper &amp; Associates" w:date="2017-04-22T09:56:00Z">
              <w:r w:rsidDel="00E243D8">
                <w:delText>1. Tackifier</w:delText>
              </w:r>
              <w:r w:rsidDel="00E243D8">
                <w:tab/>
                <w:delText>2. Fiber</w:delText>
              </w:r>
              <w:r w:rsidDel="00E243D8">
                <w:tab/>
              </w:r>
              <w:r w:rsidDel="00E243D8">
                <w:tab/>
                <w:delText>3. Seed</w:delText>
              </w:r>
              <w:r w:rsidDel="00E243D8">
                <w:tab/>
              </w:r>
              <w:r w:rsidDel="00E243D8">
                <w:tab/>
                <w:delText>4. Straw</w:delText>
              </w:r>
            </w:del>
          </w:p>
        </w:tc>
      </w:tr>
      <w:tr w:rsidR="001E29CB" w:rsidRPr="00B55F29" w:rsidTr="00053281">
        <w:trPr>
          <w:trHeight w:val="20"/>
        </w:trPr>
        <w:tc>
          <w:tcPr>
            <w:tcW w:w="2628" w:type="dxa"/>
            <w:noWrap/>
            <w:vAlign w:val="center"/>
          </w:tcPr>
          <w:p w:rsidR="001E29CB" w:rsidRPr="004D3C7D" w:rsidRDefault="001E29CB" w:rsidP="00EC0D5D">
            <w:pPr>
              <w:jc w:val="center"/>
              <w:rPr>
                <w:b/>
              </w:rPr>
            </w:pPr>
            <w:r>
              <w:rPr>
                <w:b/>
              </w:rPr>
              <w:t>S</w:t>
            </w:r>
            <w:r w:rsidRPr="006F371D">
              <w:rPr>
                <w:b/>
              </w:rPr>
              <w:t>PECs, 13-5.0</w:t>
            </w:r>
            <w:r>
              <w:rPr>
                <w:b/>
              </w:rPr>
              <w:t>2D  Cementitious Binder</w:t>
            </w:r>
          </w:p>
        </w:tc>
        <w:tc>
          <w:tcPr>
            <w:tcW w:w="12165" w:type="dxa"/>
            <w:vAlign w:val="center"/>
          </w:tcPr>
          <w:p w:rsidR="001E29CB" w:rsidRDefault="001E29CB" w:rsidP="001E29CB">
            <w:pPr>
              <w:ind w:left="72"/>
              <w:jc w:val="both"/>
            </w:pPr>
            <w:r>
              <w:t>Cementitious binder must be:</w:t>
            </w:r>
          </w:p>
          <w:p w:rsidR="001E29CB" w:rsidRDefault="001E29CB" w:rsidP="001E29CB">
            <w:pPr>
              <w:tabs>
                <w:tab w:val="left" w:pos="2952"/>
                <w:tab w:val="left" w:pos="5652"/>
                <w:tab w:val="left" w:pos="8532"/>
              </w:tabs>
              <w:ind w:left="72"/>
              <w:jc w:val="both"/>
            </w:pPr>
            <w:r>
              <w:t>1. Calcium sulfate hemihydrate</w:t>
            </w:r>
            <w:r>
              <w:tab/>
              <w:t>2. At least 85 percent pure</w:t>
            </w:r>
            <w:r>
              <w:tab/>
              <w:t>3. Functional for at least 365 days</w:t>
            </w:r>
            <w:r>
              <w:tab/>
              <w:t>4. Able to easily mix with water and fiber</w:t>
            </w:r>
          </w:p>
          <w:p w:rsidR="001E29CB" w:rsidRDefault="001E29CB" w:rsidP="001E29CB">
            <w:pPr>
              <w:ind w:left="72"/>
            </w:pPr>
            <w:r>
              <w:t>5. Nontoxic to aquatic organisms</w:t>
            </w:r>
            <w:r>
              <w:tab/>
              <w:t>6. Free from growth or germination-inhibiting factors</w:t>
            </w:r>
            <w:r>
              <w:tab/>
              <w:t>7. Nonflammable</w:t>
            </w:r>
          </w:p>
        </w:tc>
      </w:tr>
      <w:tr w:rsidR="00BC5214" w:rsidRPr="00B55F29" w:rsidTr="003D5AFB">
        <w:trPr>
          <w:trHeight w:val="20"/>
        </w:trPr>
        <w:tc>
          <w:tcPr>
            <w:tcW w:w="2628" w:type="dxa"/>
            <w:noWrap/>
            <w:vAlign w:val="center"/>
          </w:tcPr>
          <w:p w:rsidR="00BC5214" w:rsidRPr="00D96930" w:rsidRDefault="00BC5214" w:rsidP="00BC5214">
            <w:pPr>
              <w:jc w:val="center"/>
              <w:rPr>
                <w:b/>
              </w:rPr>
            </w:pPr>
            <w:r w:rsidRPr="006F371D">
              <w:rPr>
                <w:b/>
              </w:rPr>
              <w:t>SPECs, 21-1.02E  Fiber</w:t>
            </w:r>
          </w:p>
        </w:tc>
        <w:tc>
          <w:tcPr>
            <w:tcW w:w="12165" w:type="dxa"/>
            <w:vAlign w:val="center"/>
          </w:tcPr>
          <w:p w:rsidR="00BC5214" w:rsidRPr="006F371D" w:rsidRDefault="00BC5214" w:rsidP="00BC5214">
            <w:pPr>
              <w:ind w:left="72"/>
              <w:rPr>
                <w:rFonts w:cs="Arial"/>
                <w:color w:val="000000"/>
                <w:szCs w:val="18"/>
              </w:rPr>
            </w:pPr>
            <w:r w:rsidRPr="006F371D">
              <w:rPr>
                <w:rFonts w:cs="Arial"/>
                <w:color w:val="000000"/>
                <w:szCs w:val="18"/>
              </w:rPr>
              <w:t>Fiber must be wood fiber, cellulose fiber, alternate fiber, or a combination of these fibers.</w:t>
            </w:r>
          </w:p>
          <w:p w:rsidR="00BC5214" w:rsidRPr="006F371D" w:rsidRDefault="00BC5214" w:rsidP="00BC5214">
            <w:pPr>
              <w:ind w:left="72"/>
              <w:rPr>
                <w:rFonts w:cs="Arial"/>
                <w:color w:val="000000"/>
                <w:szCs w:val="18"/>
              </w:rPr>
            </w:pPr>
            <w:r w:rsidRPr="006F371D">
              <w:rPr>
                <w:rFonts w:cs="Arial"/>
                <w:color w:val="000000"/>
                <w:szCs w:val="18"/>
              </w:rPr>
              <w:t xml:space="preserve">Wood fiber must be a long strand, whole wood fiber </w:t>
            </w:r>
            <w:r>
              <w:rPr>
                <w:rFonts w:cs="Arial"/>
                <w:color w:val="000000"/>
                <w:szCs w:val="18"/>
              </w:rPr>
              <w:t>thermos-</w:t>
            </w:r>
            <w:r w:rsidRPr="006F371D">
              <w:rPr>
                <w:rFonts w:cs="Arial"/>
                <w:color w:val="000000"/>
                <w:szCs w:val="18"/>
              </w:rPr>
              <w:t>mechanically processed from clean whole wood chips.</w:t>
            </w:r>
          </w:p>
          <w:p w:rsidR="00BC5214" w:rsidRPr="006F371D" w:rsidRDefault="00BC5214" w:rsidP="00BC5214">
            <w:pPr>
              <w:ind w:left="72"/>
              <w:rPr>
                <w:rFonts w:cs="Arial"/>
                <w:color w:val="000000"/>
                <w:szCs w:val="18"/>
              </w:rPr>
            </w:pPr>
            <w:proofErr w:type="spellStart"/>
            <w:r w:rsidRPr="006F371D">
              <w:rPr>
                <w:rFonts w:cs="Arial"/>
                <w:color w:val="000000"/>
                <w:szCs w:val="18"/>
              </w:rPr>
              <w:t>Celullose</w:t>
            </w:r>
            <w:proofErr w:type="spellEnd"/>
            <w:r w:rsidRPr="006F371D">
              <w:rPr>
                <w:rFonts w:cs="Arial"/>
                <w:color w:val="000000"/>
                <w:szCs w:val="18"/>
              </w:rPr>
              <w:t xml:space="preserve"> fiber must be made from natural or recycled pulp fiber, such as wood chips, sawdust, newsprint, chipboard, corrugated cardboard, or a combination of these materials.</w:t>
            </w:r>
          </w:p>
          <w:p w:rsidR="00BC5214" w:rsidRPr="006F371D" w:rsidRDefault="00BC5214" w:rsidP="00BC5214">
            <w:pPr>
              <w:ind w:left="72"/>
              <w:rPr>
                <w:rFonts w:cs="Arial"/>
                <w:color w:val="000000"/>
                <w:szCs w:val="18"/>
              </w:rPr>
            </w:pPr>
            <w:r w:rsidRPr="006F371D">
              <w:rPr>
                <w:rFonts w:cs="Arial"/>
                <w:color w:val="000000"/>
                <w:szCs w:val="18"/>
              </w:rPr>
              <w:t>Alternate fiber must be a long strand, whole natural fiber made from clean straw, cotton, corn, or other natural feed stock.</w:t>
            </w:r>
          </w:p>
          <w:p w:rsidR="00BC5214" w:rsidRPr="006F371D" w:rsidRDefault="00BC5214" w:rsidP="00BC5214">
            <w:pPr>
              <w:ind w:left="72"/>
              <w:rPr>
                <w:rFonts w:cs="Arial"/>
                <w:color w:val="000000"/>
                <w:szCs w:val="18"/>
              </w:rPr>
            </w:pPr>
            <w:r w:rsidRPr="006F371D">
              <w:rPr>
                <w:rFonts w:cs="Arial"/>
                <w:color w:val="000000"/>
                <w:szCs w:val="18"/>
              </w:rPr>
              <w:t>Fiber must:</w:t>
            </w:r>
          </w:p>
          <w:p w:rsidR="00BC5214" w:rsidRPr="006F371D" w:rsidRDefault="00BC5214" w:rsidP="00BC5214">
            <w:pPr>
              <w:ind w:left="72"/>
              <w:rPr>
                <w:rFonts w:cs="Arial"/>
                <w:color w:val="000000"/>
                <w:szCs w:val="18"/>
              </w:rPr>
            </w:pPr>
            <w:r w:rsidRPr="006F371D">
              <w:rPr>
                <w:rFonts w:cs="Arial"/>
                <w:color w:val="000000"/>
                <w:szCs w:val="18"/>
              </w:rPr>
              <w:t>1. Disperse into a uniform slurry when mixed with water.</w:t>
            </w:r>
          </w:p>
          <w:p w:rsidR="00BC5214" w:rsidRPr="006F371D" w:rsidRDefault="00BC5214" w:rsidP="00BC5214">
            <w:pPr>
              <w:ind w:left="72"/>
              <w:rPr>
                <w:rFonts w:cs="Arial"/>
                <w:color w:val="000000"/>
                <w:szCs w:val="18"/>
              </w:rPr>
            </w:pPr>
            <w:r w:rsidRPr="006F371D">
              <w:rPr>
                <w:rFonts w:cs="Arial"/>
                <w:color w:val="000000"/>
                <w:szCs w:val="18"/>
              </w:rPr>
              <w:t>2. Contain 3/4-inch fiber strands for at least 25 percent by total volume.</w:t>
            </w:r>
          </w:p>
          <w:p w:rsidR="00BC5214" w:rsidRPr="006F371D" w:rsidRDefault="00BC5214" w:rsidP="00BC5214">
            <w:pPr>
              <w:ind w:left="72"/>
              <w:rPr>
                <w:rFonts w:cs="Arial"/>
                <w:color w:val="000000"/>
                <w:szCs w:val="18"/>
              </w:rPr>
            </w:pPr>
            <w:r w:rsidRPr="006F371D">
              <w:rPr>
                <w:rFonts w:cs="Arial"/>
                <w:color w:val="000000"/>
                <w:szCs w:val="18"/>
              </w:rPr>
              <w:t>3. Have at least 40 percent retained when passed through a no. 25 sieve.</w:t>
            </w:r>
          </w:p>
          <w:p w:rsidR="00BC5214" w:rsidRPr="006F371D" w:rsidRDefault="00BC5214" w:rsidP="00BC5214">
            <w:pPr>
              <w:ind w:left="72"/>
              <w:rPr>
                <w:rFonts w:cs="Arial"/>
                <w:color w:val="000000"/>
                <w:szCs w:val="18"/>
              </w:rPr>
            </w:pPr>
            <w:r w:rsidRPr="006F371D">
              <w:rPr>
                <w:rFonts w:cs="Arial"/>
                <w:color w:val="000000"/>
                <w:szCs w:val="18"/>
              </w:rPr>
              <w:t>4. Have an initial moisture content of no more than 15 percent of its dry weight when tested under CA Test 226. The moisture content must be marked on the packaging.</w:t>
            </w:r>
          </w:p>
          <w:p w:rsidR="00BC5214" w:rsidRPr="006F371D" w:rsidRDefault="00BC5214" w:rsidP="00BC5214">
            <w:pPr>
              <w:ind w:left="252" w:hanging="180"/>
              <w:rPr>
                <w:rFonts w:cs="Arial"/>
                <w:color w:val="000000"/>
                <w:szCs w:val="18"/>
              </w:rPr>
            </w:pPr>
            <w:r w:rsidRPr="006F371D">
              <w:rPr>
                <w:rFonts w:cs="Arial"/>
                <w:color w:val="000000"/>
                <w:szCs w:val="18"/>
              </w:rPr>
              <w:t xml:space="preserve">5. Have a water holding capacity, by weight, of at least 1,200 percent when tested under the procedure designated in the Department's Final Report, CA-DOT-TL-2176-1-76-36, Water Holding Capacity for </w:t>
            </w:r>
            <w:proofErr w:type="spellStart"/>
            <w:r w:rsidRPr="006F371D">
              <w:rPr>
                <w:rFonts w:cs="Arial"/>
                <w:color w:val="000000"/>
                <w:szCs w:val="18"/>
              </w:rPr>
              <w:t>Hydromulch</w:t>
            </w:r>
            <w:proofErr w:type="spellEnd"/>
            <w:r w:rsidRPr="006F371D">
              <w:rPr>
                <w:rFonts w:cs="Arial"/>
                <w:color w:val="000000"/>
                <w:szCs w:val="18"/>
              </w:rPr>
              <w:t>, available from METS.</w:t>
            </w:r>
          </w:p>
          <w:p w:rsidR="00BC5214" w:rsidRPr="006F371D" w:rsidRDefault="00BC5214" w:rsidP="00BC5214">
            <w:pPr>
              <w:ind w:left="72"/>
              <w:rPr>
                <w:rFonts w:cs="Arial"/>
                <w:color w:val="000000"/>
                <w:szCs w:val="18"/>
              </w:rPr>
            </w:pPr>
            <w:r w:rsidRPr="006F371D">
              <w:rPr>
                <w:rFonts w:cs="Arial"/>
                <w:color w:val="000000"/>
                <w:szCs w:val="18"/>
              </w:rPr>
              <w:t>6. Be nontoxic to plants and animal life.</w:t>
            </w:r>
          </w:p>
          <w:p w:rsidR="00BC5214" w:rsidRPr="006F371D" w:rsidRDefault="00BC5214" w:rsidP="00BC5214">
            <w:pPr>
              <w:ind w:left="72"/>
              <w:rPr>
                <w:rFonts w:cs="Arial"/>
                <w:color w:val="000000"/>
                <w:szCs w:val="18"/>
              </w:rPr>
            </w:pPr>
            <w:r w:rsidRPr="006F371D">
              <w:rPr>
                <w:rFonts w:cs="Arial"/>
                <w:color w:val="000000"/>
                <w:szCs w:val="18"/>
              </w:rPr>
              <w:t>7. Be free of synthetic or plastic materials, lead paint, printing ink, varnish, petroleum products, seed germination inhibitors, and chlorine bleach.</w:t>
            </w:r>
          </w:p>
          <w:p w:rsidR="00BC5214" w:rsidRPr="006F371D" w:rsidRDefault="00BC5214" w:rsidP="00BC5214">
            <w:pPr>
              <w:ind w:left="72"/>
              <w:rPr>
                <w:rFonts w:cs="Arial"/>
                <w:color w:val="000000"/>
                <w:szCs w:val="18"/>
              </w:rPr>
            </w:pPr>
            <w:r w:rsidRPr="006F371D">
              <w:rPr>
                <w:rFonts w:cs="Arial"/>
                <w:color w:val="000000"/>
                <w:szCs w:val="18"/>
              </w:rPr>
              <w:t>8. Contain less than 250 ppm of boron.</w:t>
            </w:r>
          </w:p>
          <w:p w:rsidR="00BC5214" w:rsidRPr="006F371D" w:rsidRDefault="00BC5214" w:rsidP="00BC5214">
            <w:pPr>
              <w:ind w:left="72"/>
              <w:rPr>
                <w:rFonts w:cs="Arial"/>
                <w:color w:val="000000"/>
                <w:szCs w:val="18"/>
              </w:rPr>
            </w:pPr>
            <w:r w:rsidRPr="006F371D">
              <w:rPr>
                <w:rFonts w:cs="Arial"/>
                <w:color w:val="000000"/>
                <w:szCs w:val="18"/>
              </w:rPr>
              <w:t>9. Contain less than 7 percent ash when tested under Technical Association of the Pulp and Paper Industry, TAPPI Standard T 413.</w:t>
            </w:r>
          </w:p>
          <w:p w:rsidR="00BC5214" w:rsidRPr="006F371D" w:rsidRDefault="00BC5214" w:rsidP="00BC5214">
            <w:pPr>
              <w:ind w:left="252" w:hanging="180"/>
              <w:rPr>
                <w:rFonts w:cs="Arial"/>
                <w:color w:val="000000"/>
                <w:szCs w:val="18"/>
              </w:rPr>
            </w:pPr>
            <w:r w:rsidRPr="006F371D">
              <w:rPr>
                <w:rFonts w:cs="Arial"/>
                <w:color w:val="000000"/>
                <w:szCs w:val="18"/>
              </w:rPr>
              <w:t>10. Be colored to contrast with the area on which the fiber is to be applied. The coloring agent must be biodegradable, nontoxic, and free from copper, mercury and arsenic and must not stain concrete or painted surfaces.</w:t>
            </w:r>
          </w:p>
          <w:p w:rsidR="00BC5214" w:rsidRPr="006F371D" w:rsidRDefault="00BC5214" w:rsidP="00BC5214">
            <w:pPr>
              <w:ind w:left="72"/>
              <w:rPr>
                <w:rFonts w:cs="Arial"/>
                <w:color w:val="000000"/>
                <w:szCs w:val="18"/>
              </w:rPr>
            </w:pPr>
          </w:p>
          <w:p w:rsidR="00BC5214" w:rsidRPr="006F371D" w:rsidRDefault="00BC5214" w:rsidP="00BC5214">
            <w:pPr>
              <w:ind w:left="72"/>
              <w:rPr>
                <w:rFonts w:cs="Arial"/>
                <w:color w:val="000000"/>
                <w:szCs w:val="18"/>
              </w:rPr>
            </w:pPr>
            <w:r w:rsidRPr="006F371D">
              <w:rPr>
                <w:rFonts w:cs="Arial"/>
                <w:color w:val="000000"/>
                <w:szCs w:val="18"/>
              </w:rPr>
              <w:t>Fiber for temporary hydraulic mulch must be at least 50 percent wood fiber. The remaining percentage must be cellulose fiber, alternate fiber, or a combination.</w:t>
            </w:r>
          </w:p>
          <w:p w:rsidR="00BC5214" w:rsidRPr="006F371D" w:rsidRDefault="00BC5214" w:rsidP="00BC5214">
            <w:pPr>
              <w:ind w:left="72"/>
              <w:rPr>
                <w:rFonts w:cs="Arial"/>
                <w:color w:val="000000"/>
                <w:szCs w:val="18"/>
              </w:rPr>
            </w:pPr>
            <w:r w:rsidRPr="006F371D">
              <w:rPr>
                <w:rFonts w:cs="Arial"/>
                <w:color w:val="000000"/>
                <w:szCs w:val="18"/>
              </w:rPr>
              <w:t>Fiber for temporary bonded fiber matrix and bonded fiber matrix must be 100 percent wood fiber and comply with the requirements for fiber except the sieve requirement must be at least 50 percent retained on a no. 25 sieve.</w:t>
            </w:r>
          </w:p>
          <w:p w:rsidR="00BC5214" w:rsidRPr="00B55F29" w:rsidRDefault="00BC5214" w:rsidP="00BC5214">
            <w:pPr>
              <w:ind w:left="72"/>
              <w:rPr>
                <w:rFonts w:cs="Arial"/>
                <w:color w:val="000000"/>
                <w:szCs w:val="18"/>
              </w:rPr>
            </w:pPr>
            <w:r w:rsidRPr="006F371D">
              <w:rPr>
                <w:rFonts w:cs="Arial"/>
                <w:color w:val="000000"/>
                <w:szCs w:val="18"/>
              </w:rPr>
              <w:t xml:space="preserve">Fiber for polymer stabilized fiber matrix must be at least 50 percent wood fiber. The remaining percentage must be cellulose fiber, alternate fiber, or </w:t>
            </w:r>
            <w:r>
              <w:rPr>
                <w:rFonts w:cs="Arial"/>
                <w:color w:val="000000"/>
                <w:szCs w:val="18"/>
              </w:rPr>
              <w:t>a combination.</w:t>
            </w:r>
          </w:p>
        </w:tc>
      </w:tr>
      <w:tr w:rsidR="00BC5214" w:rsidRPr="00B55F29" w:rsidTr="003D5AFB">
        <w:trPr>
          <w:trHeight w:val="20"/>
        </w:trPr>
        <w:tc>
          <w:tcPr>
            <w:tcW w:w="2628" w:type="dxa"/>
            <w:noWrap/>
            <w:vAlign w:val="center"/>
          </w:tcPr>
          <w:p w:rsidR="00BC5214" w:rsidRPr="00D96930" w:rsidRDefault="00BC5214" w:rsidP="00BC5214">
            <w:pPr>
              <w:jc w:val="center"/>
              <w:rPr>
                <w:rFonts w:cs="Arial"/>
                <w:b/>
                <w:bCs/>
                <w:color w:val="000000"/>
                <w:szCs w:val="18"/>
              </w:rPr>
            </w:pPr>
            <w:r>
              <w:rPr>
                <w:rFonts w:cs="Arial"/>
                <w:b/>
                <w:bCs/>
                <w:color w:val="000000"/>
                <w:szCs w:val="18"/>
              </w:rPr>
              <w:t xml:space="preserve">SPECs, 21-1.02F(1) </w:t>
            </w:r>
            <w:proofErr w:type="spellStart"/>
            <w:r>
              <w:rPr>
                <w:rFonts w:cs="Arial"/>
                <w:b/>
                <w:bCs/>
                <w:color w:val="000000"/>
                <w:szCs w:val="18"/>
              </w:rPr>
              <w:t>Tackifier</w:t>
            </w:r>
            <w:proofErr w:type="spellEnd"/>
            <w:r>
              <w:rPr>
                <w:rFonts w:cs="Arial"/>
                <w:b/>
                <w:bCs/>
                <w:color w:val="000000"/>
                <w:szCs w:val="18"/>
              </w:rPr>
              <w:t xml:space="preserve">, </w:t>
            </w:r>
            <w:r w:rsidRPr="006F371D">
              <w:rPr>
                <w:rFonts w:cs="Arial"/>
                <w:b/>
                <w:bCs/>
                <w:color w:val="000000"/>
                <w:szCs w:val="18"/>
              </w:rPr>
              <w:t>General</w:t>
            </w:r>
          </w:p>
        </w:tc>
        <w:tc>
          <w:tcPr>
            <w:tcW w:w="12165" w:type="dxa"/>
            <w:vAlign w:val="center"/>
          </w:tcPr>
          <w:p w:rsidR="00BC5214" w:rsidRPr="006F371D" w:rsidRDefault="00BC5214" w:rsidP="00BC5214">
            <w:pPr>
              <w:ind w:left="72"/>
              <w:rPr>
                <w:rFonts w:cs="Arial"/>
                <w:color w:val="000000"/>
                <w:szCs w:val="18"/>
              </w:rPr>
            </w:pPr>
            <w:proofErr w:type="spellStart"/>
            <w:r w:rsidRPr="006F371D">
              <w:rPr>
                <w:rFonts w:cs="Arial"/>
                <w:color w:val="000000"/>
                <w:szCs w:val="18"/>
              </w:rPr>
              <w:t>Tackifier</w:t>
            </w:r>
            <w:proofErr w:type="spellEnd"/>
            <w:r w:rsidRPr="006F371D">
              <w:rPr>
                <w:rFonts w:cs="Arial"/>
                <w:color w:val="000000"/>
                <w:szCs w:val="18"/>
              </w:rPr>
              <w:t xml:space="preserve"> must be (1) free from growth or germination inhibiting factors, (2) nonflammable, (3) nontoxic to aquatic organisms, and (4) functional for a minimum of 180 days.</w:t>
            </w:r>
          </w:p>
          <w:p w:rsidR="00BC5214" w:rsidRPr="006F371D" w:rsidRDefault="00BC5214" w:rsidP="00BC5214">
            <w:pPr>
              <w:ind w:left="72"/>
              <w:rPr>
                <w:rFonts w:cs="Arial"/>
                <w:color w:val="000000"/>
                <w:szCs w:val="18"/>
              </w:rPr>
            </w:pPr>
            <w:r w:rsidRPr="006F371D">
              <w:rPr>
                <w:rFonts w:cs="Arial"/>
                <w:color w:val="000000"/>
                <w:szCs w:val="18"/>
              </w:rPr>
              <w:t xml:space="preserve">General purpose </w:t>
            </w:r>
            <w:proofErr w:type="spellStart"/>
            <w:r w:rsidRPr="006F371D">
              <w:rPr>
                <w:rFonts w:cs="Arial"/>
                <w:color w:val="000000"/>
                <w:szCs w:val="18"/>
              </w:rPr>
              <w:t>tackifier</w:t>
            </w:r>
            <w:proofErr w:type="spellEnd"/>
            <w:r w:rsidRPr="006F371D">
              <w:rPr>
                <w:rFonts w:cs="Arial"/>
                <w:color w:val="000000"/>
                <w:szCs w:val="18"/>
              </w:rPr>
              <w:t xml:space="preserve"> may be either a plant based product or a polymeric emulsion blend as follows:</w:t>
            </w:r>
          </w:p>
          <w:p w:rsidR="00BC5214" w:rsidRPr="006F371D" w:rsidRDefault="00BC5214" w:rsidP="00BC5214">
            <w:pPr>
              <w:ind w:left="252" w:hanging="180"/>
              <w:rPr>
                <w:rFonts w:cs="Arial"/>
                <w:color w:val="000000"/>
                <w:szCs w:val="18"/>
              </w:rPr>
            </w:pPr>
            <w:r w:rsidRPr="006F371D">
              <w:rPr>
                <w:rFonts w:cs="Arial"/>
                <w:color w:val="000000"/>
                <w:szCs w:val="18"/>
              </w:rPr>
              <w:t xml:space="preserve">1. Plant based </w:t>
            </w:r>
            <w:proofErr w:type="spellStart"/>
            <w:r w:rsidRPr="006F371D">
              <w:rPr>
                <w:rFonts w:cs="Arial"/>
                <w:color w:val="000000"/>
                <w:szCs w:val="18"/>
              </w:rPr>
              <w:t>tackifier</w:t>
            </w:r>
            <w:proofErr w:type="spellEnd"/>
            <w:r w:rsidRPr="006F371D">
              <w:rPr>
                <w:rFonts w:cs="Arial"/>
                <w:color w:val="000000"/>
                <w:szCs w:val="18"/>
              </w:rPr>
              <w:t xml:space="preserve"> must be a natural high molecular weight polysaccharide, a high viscosity hydrocolloid that is miscible in water, and labeled as either guar, psyllium, or starch, as follows:</w:t>
            </w:r>
          </w:p>
          <w:p w:rsidR="00BC5214" w:rsidRPr="006F371D" w:rsidRDefault="00BC5214" w:rsidP="00BC5214">
            <w:pPr>
              <w:tabs>
                <w:tab w:val="left" w:pos="252"/>
              </w:tabs>
              <w:ind w:left="522" w:hanging="450"/>
              <w:rPr>
                <w:rFonts w:cs="Arial"/>
                <w:color w:val="000000"/>
                <w:szCs w:val="18"/>
              </w:rPr>
            </w:pPr>
            <w:r>
              <w:rPr>
                <w:rFonts w:cs="Arial"/>
                <w:color w:val="000000"/>
                <w:szCs w:val="18"/>
              </w:rPr>
              <w:tab/>
            </w:r>
            <w:r w:rsidRPr="006F371D">
              <w:rPr>
                <w:rFonts w:cs="Arial"/>
                <w:color w:val="000000"/>
                <w:szCs w:val="18"/>
              </w:rPr>
              <w:t xml:space="preserve">1.1. Guar gum based product must be derived from the ground endosperm of the guar plant, </w:t>
            </w:r>
            <w:proofErr w:type="spellStart"/>
            <w:r w:rsidRPr="006F371D">
              <w:rPr>
                <w:rFonts w:cs="Arial"/>
                <w:color w:val="000000"/>
                <w:szCs w:val="18"/>
              </w:rPr>
              <w:t>Cyanmopsis</w:t>
            </w:r>
            <w:proofErr w:type="spellEnd"/>
            <w:r w:rsidRPr="006F371D">
              <w:rPr>
                <w:rFonts w:cs="Arial"/>
                <w:color w:val="000000"/>
                <w:szCs w:val="18"/>
              </w:rPr>
              <w:t xml:space="preserve"> </w:t>
            </w:r>
            <w:proofErr w:type="spellStart"/>
            <w:r w:rsidRPr="006F371D">
              <w:rPr>
                <w:rFonts w:cs="Arial"/>
                <w:color w:val="000000"/>
                <w:szCs w:val="18"/>
              </w:rPr>
              <w:t>tetragonolobus</w:t>
            </w:r>
            <w:proofErr w:type="spellEnd"/>
            <w:r w:rsidRPr="006F371D">
              <w:rPr>
                <w:rFonts w:cs="Arial"/>
                <w:color w:val="000000"/>
                <w:szCs w:val="18"/>
              </w:rPr>
              <w:t>. It must be treated with dispersing agents for easy mixing. It must be able to be diluted at the rate of 1 to 5 pounds per 100 gallons of water.</w:t>
            </w:r>
          </w:p>
          <w:p w:rsidR="00BC5214" w:rsidRPr="006F371D" w:rsidRDefault="00BC5214" w:rsidP="00BC5214">
            <w:pPr>
              <w:tabs>
                <w:tab w:val="left" w:pos="252"/>
              </w:tabs>
              <w:ind w:left="522" w:hanging="450"/>
              <w:rPr>
                <w:rFonts w:cs="Arial"/>
                <w:color w:val="000000"/>
                <w:szCs w:val="18"/>
              </w:rPr>
            </w:pPr>
            <w:r>
              <w:rPr>
                <w:rFonts w:cs="Arial"/>
                <w:color w:val="000000"/>
                <w:szCs w:val="18"/>
              </w:rPr>
              <w:tab/>
            </w:r>
            <w:r w:rsidRPr="006F371D">
              <w:rPr>
                <w:rFonts w:cs="Arial"/>
                <w:color w:val="000000"/>
                <w:szCs w:val="18"/>
              </w:rPr>
              <w:t xml:space="preserve">1.2. Psyllium based product must be manufactured from the finely ground, </w:t>
            </w:r>
            <w:proofErr w:type="spellStart"/>
            <w:r w:rsidRPr="006F371D">
              <w:rPr>
                <w:rFonts w:cs="Arial"/>
                <w:color w:val="000000"/>
                <w:szCs w:val="18"/>
              </w:rPr>
              <w:t>mucilloid</w:t>
            </w:r>
            <w:proofErr w:type="spellEnd"/>
            <w:r w:rsidRPr="006F371D">
              <w:rPr>
                <w:rFonts w:cs="Arial"/>
                <w:color w:val="000000"/>
                <w:szCs w:val="18"/>
              </w:rPr>
              <w:t xml:space="preserve"> coating of </w:t>
            </w:r>
            <w:proofErr w:type="spellStart"/>
            <w:r w:rsidRPr="006F371D">
              <w:rPr>
                <w:rFonts w:cs="Arial"/>
                <w:color w:val="000000"/>
                <w:szCs w:val="18"/>
              </w:rPr>
              <w:t>Plantago</w:t>
            </w:r>
            <w:proofErr w:type="spellEnd"/>
            <w:r w:rsidRPr="006F371D">
              <w:rPr>
                <w:rFonts w:cs="Arial"/>
                <w:color w:val="000000"/>
                <w:szCs w:val="18"/>
              </w:rPr>
              <w:t xml:space="preserve"> ovata or </w:t>
            </w:r>
            <w:proofErr w:type="spellStart"/>
            <w:r w:rsidRPr="006F371D">
              <w:rPr>
                <w:rFonts w:cs="Arial"/>
                <w:color w:val="000000"/>
                <w:szCs w:val="18"/>
              </w:rPr>
              <w:t>Plantago</w:t>
            </w:r>
            <w:proofErr w:type="spellEnd"/>
            <w:r w:rsidRPr="006F371D">
              <w:rPr>
                <w:rFonts w:cs="Arial"/>
                <w:color w:val="000000"/>
                <w:szCs w:val="18"/>
              </w:rPr>
              <w:t xml:space="preserve"> </w:t>
            </w:r>
            <w:proofErr w:type="spellStart"/>
            <w:r w:rsidRPr="006F371D">
              <w:rPr>
                <w:rFonts w:cs="Arial"/>
                <w:color w:val="000000"/>
                <w:szCs w:val="18"/>
              </w:rPr>
              <w:t>ispaghula</w:t>
            </w:r>
            <w:proofErr w:type="spellEnd"/>
            <w:r w:rsidRPr="006F371D">
              <w:rPr>
                <w:rFonts w:cs="Arial"/>
                <w:color w:val="000000"/>
                <w:szCs w:val="18"/>
              </w:rPr>
              <w:t xml:space="preserve"> seeds and able to dry and form a firm but </w:t>
            </w:r>
            <w:proofErr w:type="spellStart"/>
            <w:r w:rsidRPr="006F371D">
              <w:rPr>
                <w:rFonts w:cs="Arial"/>
                <w:color w:val="000000"/>
                <w:szCs w:val="18"/>
              </w:rPr>
              <w:t>rewettable</w:t>
            </w:r>
            <w:proofErr w:type="spellEnd"/>
            <w:r w:rsidRPr="006F371D">
              <w:rPr>
                <w:rFonts w:cs="Arial"/>
                <w:color w:val="000000"/>
                <w:szCs w:val="18"/>
              </w:rPr>
              <w:t xml:space="preserve"> membrane.</w:t>
            </w:r>
          </w:p>
          <w:p w:rsidR="00BC5214" w:rsidRPr="006F371D" w:rsidRDefault="00BC5214" w:rsidP="00BC5214">
            <w:pPr>
              <w:tabs>
                <w:tab w:val="left" w:pos="252"/>
              </w:tabs>
              <w:ind w:left="72"/>
              <w:rPr>
                <w:rFonts w:cs="Arial"/>
                <w:color w:val="000000"/>
                <w:szCs w:val="18"/>
              </w:rPr>
            </w:pPr>
            <w:r>
              <w:rPr>
                <w:rFonts w:cs="Arial"/>
                <w:color w:val="000000"/>
                <w:szCs w:val="18"/>
              </w:rPr>
              <w:tab/>
            </w:r>
            <w:r w:rsidRPr="006F371D">
              <w:rPr>
                <w:rFonts w:cs="Arial"/>
                <w:color w:val="000000"/>
                <w:szCs w:val="18"/>
              </w:rPr>
              <w:t>1.3. Starch based product must be a nonionic, water-soluble, granular material derived from corn, potato, or other plant-based source.</w:t>
            </w:r>
          </w:p>
          <w:p w:rsidR="00BC5214" w:rsidRPr="006F371D" w:rsidRDefault="00BC5214" w:rsidP="00BC5214">
            <w:pPr>
              <w:ind w:left="72"/>
              <w:rPr>
                <w:rFonts w:cs="Arial"/>
                <w:color w:val="000000"/>
                <w:szCs w:val="18"/>
              </w:rPr>
            </w:pPr>
          </w:p>
          <w:p w:rsidR="00BC5214" w:rsidRPr="006F371D" w:rsidRDefault="00BC5214" w:rsidP="00BC5214">
            <w:pPr>
              <w:ind w:left="72"/>
              <w:rPr>
                <w:rFonts w:cs="Arial"/>
                <w:color w:val="000000"/>
                <w:szCs w:val="18"/>
              </w:rPr>
            </w:pPr>
            <w:r w:rsidRPr="006F371D">
              <w:rPr>
                <w:rFonts w:cs="Arial"/>
                <w:color w:val="000000"/>
                <w:szCs w:val="18"/>
              </w:rPr>
              <w:t xml:space="preserve">2. Polymeric emulsion blend </w:t>
            </w:r>
            <w:proofErr w:type="spellStart"/>
            <w:r w:rsidRPr="006F371D">
              <w:rPr>
                <w:rFonts w:cs="Arial"/>
                <w:color w:val="000000"/>
                <w:szCs w:val="18"/>
              </w:rPr>
              <w:t>tackifier</w:t>
            </w:r>
            <w:proofErr w:type="spellEnd"/>
            <w:r w:rsidRPr="006F371D">
              <w:rPr>
                <w:rFonts w:cs="Arial"/>
                <w:color w:val="000000"/>
                <w:szCs w:val="18"/>
              </w:rPr>
              <w:t xml:space="preserve"> must be a prepackaged liquid or dry powder, anionic formulation with a residual monomer content not exceeding 0.05 percent by weight. The </w:t>
            </w:r>
            <w:proofErr w:type="spellStart"/>
            <w:r w:rsidRPr="006F371D">
              <w:rPr>
                <w:rFonts w:cs="Arial"/>
                <w:color w:val="000000"/>
                <w:szCs w:val="18"/>
              </w:rPr>
              <w:t>tackifier</w:t>
            </w:r>
            <w:proofErr w:type="spellEnd"/>
            <w:r w:rsidRPr="006F371D">
              <w:rPr>
                <w:rFonts w:cs="Arial"/>
                <w:color w:val="000000"/>
                <w:szCs w:val="18"/>
              </w:rPr>
              <w:t xml:space="preserve"> must contain and be labeled with one of the following as the primary active ingredients:</w:t>
            </w:r>
          </w:p>
          <w:p w:rsidR="00BC5214" w:rsidRPr="006F371D" w:rsidRDefault="00BC5214" w:rsidP="00BC5214">
            <w:pPr>
              <w:tabs>
                <w:tab w:val="left" w:pos="252"/>
              </w:tabs>
              <w:ind w:left="72"/>
              <w:rPr>
                <w:rFonts w:cs="Arial"/>
                <w:color w:val="000000"/>
                <w:szCs w:val="18"/>
              </w:rPr>
            </w:pPr>
            <w:r>
              <w:rPr>
                <w:rFonts w:cs="Arial"/>
                <w:color w:val="000000"/>
                <w:szCs w:val="18"/>
              </w:rPr>
              <w:tab/>
            </w:r>
            <w:r w:rsidRPr="006F371D">
              <w:rPr>
                <w:rFonts w:cs="Arial"/>
                <w:color w:val="000000"/>
                <w:szCs w:val="18"/>
              </w:rPr>
              <w:t>2.1. Acrylic copolymers and polymers.</w:t>
            </w:r>
          </w:p>
          <w:p w:rsidR="00BC5214" w:rsidRPr="006F371D" w:rsidRDefault="00BC5214" w:rsidP="00BC5214">
            <w:pPr>
              <w:tabs>
                <w:tab w:val="left" w:pos="252"/>
              </w:tabs>
              <w:ind w:left="72"/>
              <w:rPr>
                <w:rFonts w:cs="Arial"/>
                <w:color w:val="000000"/>
                <w:szCs w:val="18"/>
              </w:rPr>
            </w:pPr>
            <w:r>
              <w:rPr>
                <w:rFonts w:cs="Arial"/>
                <w:color w:val="000000"/>
                <w:szCs w:val="18"/>
              </w:rPr>
              <w:t xml:space="preserve"> </w:t>
            </w:r>
            <w:r>
              <w:rPr>
                <w:rFonts w:cs="Arial"/>
                <w:color w:val="000000"/>
                <w:szCs w:val="18"/>
              </w:rPr>
              <w:tab/>
            </w:r>
            <w:r w:rsidRPr="006F371D">
              <w:rPr>
                <w:rFonts w:cs="Arial"/>
                <w:color w:val="000000"/>
                <w:szCs w:val="18"/>
              </w:rPr>
              <w:t xml:space="preserve">2.2. Polymers of </w:t>
            </w:r>
            <w:proofErr w:type="spellStart"/>
            <w:r w:rsidRPr="006F371D">
              <w:rPr>
                <w:rFonts w:cs="Arial"/>
                <w:color w:val="000000"/>
                <w:szCs w:val="18"/>
              </w:rPr>
              <w:t>methacrylates</w:t>
            </w:r>
            <w:proofErr w:type="spellEnd"/>
            <w:r w:rsidRPr="006F371D">
              <w:rPr>
                <w:rFonts w:cs="Arial"/>
                <w:color w:val="000000"/>
                <w:szCs w:val="18"/>
              </w:rPr>
              <w:t xml:space="preserve"> and acrylates.</w:t>
            </w:r>
          </w:p>
          <w:p w:rsidR="00BC5214" w:rsidRPr="006F371D" w:rsidRDefault="00BC5214" w:rsidP="00BC5214">
            <w:pPr>
              <w:tabs>
                <w:tab w:val="left" w:pos="252"/>
              </w:tabs>
              <w:ind w:left="72"/>
              <w:rPr>
                <w:rFonts w:cs="Arial"/>
                <w:color w:val="000000"/>
                <w:szCs w:val="18"/>
              </w:rPr>
            </w:pPr>
            <w:r>
              <w:rPr>
                <w:rFonts w:cs="Arial"/>
                <w:color w:val="000000"/>
                <w:szCs w:val="18"/>
              </w:rPr>
              <w:tab/>
            </w:r>
            <w:r w:rsidRPr="006F371D">
              <w:rPr>
                <w:rFonts w:cs="Arial"/>
                <w:color w:val="000000"/>
                <w:szCs w:val="18"/>
              </w:rPr>
              <w:t>2.3. Copolymers of sodium acrylates and acrylamides.</w:t>
            </w:r>
          </w:p>
          <w:p w:rsidR="00BC5214" w:rsidRPr="006F371D" w:rsidRDefault="00BC5214" w:rsidP="00BC5214">
            <w:pPr>
              <w:tabs>
                <w:tab w:val="left" w:pos="252"/>
              </w:tabs>
              <w:ind w:left="72"/>
              <w:rPr>
                <w:rFonts w:cs="Arial"/>
                <w:color w:val="000000"/>
                <w:szCs w:val="18"/>
              </w:rPr>
            </w:pPr>
            <w:r>
              <w:rPr>
                <w:rFonts w:cs="Arial"/>
                <w:color w:val="000000"/>
                <w:szCs w:val="18"/>
              </w:rPr>
              <w:tab/>
            </w:r>
            <w:r w:rsidRPr="006F371D">
              <w:rPr>
                <w:rFonts w:cs="Arial"/>
                <w:color w:val="000000"/>
                <w:szCs w:val="18"/>
              </w:rPr>
              <w:t>2.4. Polyacrylamide and copolymer of acrylamide.</w:t>
            </w:r>
          </w:p>
          <w:p w:rsidR="00BC5214" w:rsidRPr="00B55F29" w:rsidRDefault="00BC5214" w:rsidP="00BC5214">
            <w:pPr>
              <w:tabs>
                <w:tab w:val="left" w:pos="252"/>
              </w:tabs>
              <w:ind w:left="72"/>
              <w:rPr>
                <w:rFonts w:cs="Arial"/>
                <w:color w:val="000000"/>
                <w:szCs w:val="18"/>
              </w:rPr>
            </w:pPr>
            <w:r>
              <w:rPr>
                <w:rFonts w:cs="Arial"/>
                <w:color w:val="000000"/>
                <w:szCs w:val="18"/>
              </w:rPr>
              <w:tab/>
            </w:r>
            <w:r w:rsidRPr="006F371D">
              <w:rPr>
                <w:rFonts w:cs="Arial"/>
                <w:color w:val="000000"/>
                <w:szCs w:val="18"/>
              </w:rPr>
              <w:t>2.</w:t>
            </w:r>
            <w:r>
              <w:rPr>
                <w:rFonts w:cs="Arial"/>
                <w:color w:val="000000"/>
                <w:szCs w:val="18"/>
              </w:rPr>
              <w:t>5. Hydrocolloid polymers.</w:t>
            </w:r>
          </w:p>
        </w:tc>
      </w:tr>
      <w:tr w:rsidR="00891181" w:rsidRPr="00B55F29" w:rsidTr="003D5AFB">
        <w:trPr>
          <w:trHeight w:val="20"/>
        </w:trPr>
        <w:tc>
          <w:tcPr>
            <w:tcW w:w="2628" w:type="dxa"/>
            <w:noWrap/>
            <w:vAlign w:val="center"/>
          </w:tcPr>
          <w:p w:rsidR="00891181" w:rsidRPr="00D96930" w:rsidRDefault="00891181" w:rsidP="00E935D8">
            <w:pPr>
              <w:jc w:val="center"/>
              <w:rPr>
                <w:rFonts w:cs="Arial"/>
                <w:b/>
                <w:bCs/>
                <w:color w:val="000000"/>
                <w:szCs w:val="18"/>
              </w:rPr>
            </w:pPr>
            <w:r w:rsidRPr="006F371D">
              <w:rPr>
                <w:rFonts w:cs="Arial"/>
                <w:b/>
                <w:bCs/>
                <w:color w:val="000000"/>
                <w:szCs w:val="18"/>
              </w:rPr>
              <w:t xml:space="preserve">SPECs, 21-1.02F(2) Polymer Stabilized Fiber Matrix </w:t>
            </w:r>
            <w:proofErr w:type="spellStart"/>
            <w:r w:rsidRPr="006F371D">
              <w:rPr>
                <w:rFonts w:cs="Arial"/>
                <w:b/>
                <w:bCs/>
                <w:color w:val="000000"/>
                <w:szCs w:val="18"/>
              </w:rPr>
              <w:t>Tackifier</w:t>
            </w:r>
            <w:proofErr w:type="spellEnd"/>
          </w:p>
        </w:tc>
        <w:tc>
          <w:tcPr>
            <w:tcW w:w="12165" w:type="dxa"/>
            <w:vAlign w:val="center"/>
          </w:tcPr>
          <w:p w:rsidR="00891181" w:rsidRPr="006F371D" w:rsidRDefault="00891181" w:rsidP="00E935D8">
            <w:pPr>
              <w:ind w:left="72"/>
              <w:rPr>
                <w:rFonts w:cs="Arial"/>
                <w:color w:val="000000"/>
                <w:szCs w:val="18"/>
              </w:rPr>
            </w:pPr>
            <w:proofErr w:type="spellStart"/>
            <w:r w:rsidRPr="006F371D">
              <w:rPr>
                <w:rFonts w:cs="Arial"/>
                <w:color w:val="000000"/>
                <w:szCs w:val="18"/>
              </w:rPr>
              <w:t>Tackifier</w:t>
            </w:r>
            <w:proofErr w:type="spellEnd"/>
            <w:r w:rsidRPr="006F371D">
              <w:rPr>
                <w:rFonts w:cs="Arial"/>
                <w:color w:val="000000"/>
                <w:szCs w:val="18"/>
              </w:rPr>
              <w:t xml:space="preserve"> for polymer stabilized fiber matrix must be:</w:t>
            </w:r>
          </w:p>
          <w:p w:rsidR="00891181" w:rsidRPr="006F371D" w:rsidRDefault="00891181" w:rsidP="00E935D8">
            <w:pPr>
              <w:ind w:left="72"/>
              <w:rPr>
                <w:rFonts w:cs="Arial"/>
                <w:color w:val="000000"/>
                <w:szCs w:val="18"/>
              </w:rPr>
            </w:pPr>
            <w:r w:rsidRPr="006F371D">
              <w:rPr>
                <w:rFonts w:cs="Arial"/>
                <w:color w:val="000000"/>
                <w:szCs w:val="18"/>
              </w:rPr>
              <w:t>1. A liquid formulation with polyacrylamide as the primary active ingredient with the following requirements:</w:t>
            </w:r>
          </w:p>
          <w:p w:rsidR="00891181" w:rsidRPr="006F371D" w:rsidRDefault="00E935D8" w:rsidP="00E935D8">
            <w:pPr>
              <w:tabs>
                <w:tab w:val="left" w:pos="252"/>
              </w:tabs>
              <w:ind w:left="72"/>
              <w:rPr>
                <w:rFonts w:cs="Arial"/>
                <w:color w:val="000000"/>
                <w:szCs w:val="18"/>
              </w:rPr>
            </w:pPr>
            <w:r>
              <w:rPr>
                <w:rFonts w:cs="Arial"/>
                <w:color w:val="000000"/>
                <w:szCs w:val="18"/>
              </w:rPr>
              <w:tab/>
            </w:r>
            <w:r w:rsidR="00891181" w:rsidRPr="006F371D">
              <w:rPr>
                <w:rFonts w:cs="Arial"/>
                <w:color w:val="000000"/>
                <w:szCs w:val="18"/>
              </w:rPr>
              <w:t>1.1. Linear, anionic copolymer of acrylamide and sodium acrylate.</w:t>
            </w:r>
          </w:p>
          <w:p w:rsidR="00891181" w:rsidRPr="006F371D" w:rsidRDefault="00E935D8" w:rsidP="00E935D8">
            <w:pPr>
              <w:tabs>
                <w:tab w:val="left" w:pos="252"/>
              </w:tabs>
              <w:ind w:left="72"/>
              <w:rPr>
                <w:rFonts w:cs="Arial"/>
                <w:color w:val="000000"/>
                <w:szCs w:val="18"/>
              </w:rPr>
            </w:pPr>
            <w:r>
              <w:rPr>
                <w:rFonts w:cs="Arial"/>
                <w:color w:val="000000"/>
                <w:szCs w:val="18"/>
              </w:rPr>
              <w:tab/>
            </w:r>
            <w:r w:rsidR="00891181" w:rsidRPr="006F371D">
              <w:rPr>
                <w:rFonts w:cs="Arial"/>
                <w:color w:val="000000"/>
                <w:szCs w:val="18"/>
              </w:rPr>
              <w:t>1.2. Anionic with a residual monomer content that is at most 0.05 percent by weight.</w:t>
            </w:r>
          </w:p>
          <w:p w:rsidR="00891181" w:rsidRPr="006F371D" w:rsidRDefault="00891181" w:rsidP="00E935D8">
            <w:pPr>
              <w:ind w:left="72"/>
              <w:rPr>
                <w:rFonts w:cs="Arial"/>
                <w:color w:val="000000"/>
                <w:szCs w:val="18"/>
              </w:rPr>
            </w:pPr>
          </w:p>
          <w:p w:rsidR="00891181" w:rsidRPr="006F371D" w:rsidRDefault="00891181" w:rsidP="00E935D8">
            <w:pPr>
              <w:ind w:left="72"/>
              <w:rPr>
                <w:rFonts w:cs="Arial"/>
                <w:color w:val="000000"/>
                <w:szCs w:val="18"/>
              </w:rPr>
            </w:pPr>
            <w:r w:rsidRPr="006F371D">
              <w:rPr>
                <w:rFonts w:cs="Arial"/>
                <w:color w:val="000000"/>
                <w:szCs w:val="18"/>
              </w:rPr>
              <w:lastRenderedPageBreak/>
              <w:t>2. Formulated and labeled as one of the following:</w:t>
            </w:r>
          </w:p>
          <w:p w:rsidR="00891181" w:rsidRPr="006F371D" w:rsidRDefault="00E935D8" w:rsidP="00E935D8">
            <w:pPr>
              <w:tabs>
                <w:tab w:val="left" w:pos="252"/>
              </w:tabs>
              <w:ind w:left="72"/>
              <w:rPr>
                <w:rFonts w:cs="Arial"/>
                <w:color w:val="000000"/>
                <w:szCs w:val="18"/>
              </w:rPr>
            </w:pPr>
            <w:r>
              <w:rPr>
                <w:rFonts w:cs="Arial"/>
                <w:color w:val="000000"/>
                <w:szCs w:val="18"/>
              </w:rPr>
              <w:tab/>
            </w:r>
            <w:r w:rsidR="00891181" w:rsidRPr="006F371D">
              <w:rPr>
                <w:rFonts w:cs="Arial"/>
                <w:color w:val="000000"/>
                <w:szCs w:val="18"/>
              </w:rPr>
              <w:t>2.1. Water-in-oil emulsion containing at least 2.6 pounds of pure polyacrylamide per gallon. Pure polyacrylamide must be at least 30 percent active.</w:t>
            </w:r>
          </w:p>
          <w:p w:rsidR="00891181" w:rsidRPr="00B55F29" w:rsidRDefault="00E935D8" w:rsidP="00E935D8">
            <w:pPr>
              <w:tabs>
                <w:tab w:val="left" w:pos="252"/>
              </w:tabs>
              <w:ind w:left="72"/>
              <w:rPr>
                <w:rFonts w:cs="Arial"/>
                <w:color w:val="000000"/>
                <w:szCs w:val="18"/>
              </w:rPr>
            </w:pPr>
            <w:r>
              <w:rPr>
                <w:rFonts w:cs="Arial"/>
                <w:color w:val="000000"/>
                <w:szCs w:val="18"/>
              </w:rPr>
              <w:tab/>
            </w:r>
            <w:r w:rsidR="00891181" w:rsidRPr="006F371D">
              <w:rPr>
                <w:rFonts w:cs="Arial"/>
                <w:color w:val="000000"/>
                <w:szCs w:val="18"/>
              </w:rPr>
              <w:t>2.2. Liquid dispersed polyacrylamide containing at least 4.4 pounds pure polyacrylamide per gallon. Pure polyacrylamide must</w:t>
            </w:r>
            <w:r w:rsidR="00891181">
              <w:rPr>
                <w:rFonts w:cs="Arial"/>
                <w:color w:val="000000"/>
                <w:szCs w:val="18"/>
              </w:rPr>
              <w:t xml:space="preserve"> be at least 35 percent active.</w:t>
            </w:r>
          </w:p>
        </w:tc>
      </w:tr>
      <w:tr w:rsidR="00607D24" w:rsidRPr="00B55F29" w:rsidTr="00F17711">
        <w:trPr>
          <w:trHeight w:val="20"/>
        </w:trPr>
        <w:tc>
          <w:tcPr>
            <w:tcW w:w="2628" w:type="dxa"/>
            <w:noWrap/>
            <w:vAlign w:val="center"/>
          </w:tcPr>
          <w:p w:rsidR="00607D24" w:rsidRPr="00D96930" w:rsidRDefault="00607D24" w:rsidP="00F17711">
            <w:pPr>
              <w:jc w:val="center"/>
              <w:rPr>
                <w:rFonts w:cs="Arial"/>
                <w:b/>
                <w:bCs/>
                <w:color w:val="000000"/>
                <w:szCs w:val="18"/>
              </w:rPr>
            </w:pPr>
            <w:r w:rsidRPr="006F371D">
              <w:rPr>
                <w:rFonts w:cs="Arial"/>
                <w:b/>
                <w:bCs/>
                <w:color w:val="000000"/>
                <w:szCs w:val="18"/>
              </w:rPr>
              <w:lastRenderedPageBreak/>
              <w:t xml:space="preserve">SPECs, 21-1.02F(3) Bonded Fiber Matrix </w:t>
            </w:r>
            <w:proofErr w:type="spellStart"/>
            <w:r w:rsidRPr="006F371D">
              <w:rPr>
                <w:rFonts w:cs="Arial"/>
                <w:b/>
                <w:bCs/>
                <w:color w:val="000000"/>
                <w:szCs w:val="18"/>
              </w:rPr>
              <w:t>Tackifier</w:t>
            </w:r>
            <w:proofErr w:type="spellEnd"/>
          </w:p>
        </w:tc>
        <w:tc>
          <w:tcPr>
            <w:tcW w:w="12165" w:type="dxa"/>
            <w:vAlign w:val="center"/>
          </w:tcPr>
          <w:p w:rsidR="00607D24" w:rsidRPr="006F371D" w:rsidRDefault="00607D24" w:rsidP="00F17711">
            <w:pPr>
              <w:ind w:left="72"/>
              <w:rPr>
                <w:rFonts w:cs="Arial"/>
                <w:color w:val="000000"/>
                <w:szCs w:val="18"/>
              </w:rPr>
            </w:pPr>
            <w:proofErr w:type="spellStart"/>
            <w:r w:rsidRPr="006F371D">
              <w:rPr>
                <w:rFonts w:cs="Arial"/>
                <w:color w:val="000000"/>
                <w:szCs w:val="18"/>
              </w:rPr>
              <w:t>Tackifier</w:t>
            </w:r>
            <w:proofErr w:type="spellEnd"/>
            <w:r w:rsidRPr="006F371D">
              <w:rPr>
                <w:rFonts w:cs="Arial"/>
                <w:color w:val="000000"/>
                <w:szCs w:val="18"/>
              </w:rPr>
              <w:t xml:space="preserve"> for bonded fiber matrix must:</w:t>
            </w:r>
          </w:p>
          <w:p w:rsidR="00607D24" w:rsidRPr="006F371D" w:rsidRDefault="00607D24" w:rsidP="00F17711">
            <w:pPr>
              <w:ind w:left="72"/>
              <w:rPr>
                <w:rFonts w:cs="Arial"/>
                <w:color w:val="000000"/>
                <w:szCs w:val="18"/>
              </w:rPr>
            </w:pPr>
            <w:r w:rsidRPr="006F371D">
              <w:rPr>
                <w:rFonts w:cs="Arial"/>
                <w:color w:val="000000"/>
                <w:szCs w:val="18"/>
              </w:rPr>
              <w:t>1. Be bonded to the fiber or prepackaged with the fiber by the manufacturer</w:t>
            </w:r>
          </w:p>
          <w:p w:rsidR="00607D24" w:rsidRPr="006F371D" w:rsidRDefault="00607D24" w:rsidP="00F17711">
            <w:pPr>
              <w:ind w:left="72"/>
              <w:rPr>
                <w:rFonts w:cs="Arial"/>
                <w:color w:val="000000"/>
                <w:szCs w:val="18"/>
              </w:rPr>
            </w:pPr>
            <w:r w:rsidRPr="006F371D">
              <w:rPr>
                <w:rFonts w:cs="Arial"/>
                <w:color w:val="000000"/>
                <w:szCs w:val="18"/>
              </w:rPr>
              <w:t>2. Contain a minimum of 10 percent of the combined weight of the dry fiber, activating agents, and additives</w:t>
            </w:r>
          </w:p>
          <w:p w:rsidR="00607D24" w:rsidRPr="00B55F29" w:rsidRDefault="00607D24" w:rsidP="00F17711">
            <w:pPr>
              <w:ind w:left="72"/>
              <w:rPr>
                <w:rFonts w:cs="Arial"/>
                <w:color w:val="000000"/>
                <w:szCs w:val="18"/>
              </w:rPr>
            </w:pPr>
            <w:r w:rsidRPr="006F371D">
              <w:rPr>
                <w:rFonts w:cs="Arial"/>
                <w:color w:val="000000"/>
                <w:szCs w:val="18"/>
              </w:rPr>
              <w:t>3. Be an organic, high viscosity colloidal polysaccharide with activating agents or a bl</w:t>
            </w:r>
            <w:r>
              <w:rPr>
                <w:rFonts w:cs="Arial"/>
                <w:color w:val="000000"/>
                <w:szCs w:val="18"/>
              </w:rPr>
              <w:t>ended hydrocolloid-based binder</w:t>
            </w:r>
          </w:p>
        </w:tc>
      </w:tr>
      <w:tr w:rsidR="001E29CB" w:rsidRPr="00B55F29" w:rsidTr="00EC0D5D">
        <w:trPr>
          <w:trHeight w:val="20"/>
        </w:trPr>
        <w:tc>
          <w:tcPr>
            <w:tcW w:w="2628" w:type="dxa"/>
            <w:noWrap/>
            <w:vAlign w:val="center"/>
          </w:tcPr>
          <w:p w:rsidR="001E29CB" w:rsidRPr="00D96930" w:rsidRDefault="001E29CB" w:rsidP="001E29CB">
            <w:pPr>
              <w:jc w:val="center"/>
              <w:rPr>
                <w:rFonts w:cs="Arial"/>
                <w:b/>
                <w:bCs/>
                <w:color w:val="000000"/>
                <w:szCs w:val="18"/>
              </w:rPr>
            </w:pPr>
            <w:r w:rsidRPr="006F371D">
              <w:rPr>
                <w:rFonts w:cs="Arial"/>
                <w:b/>
                <w:bCs/>
                <w:color w:val="000000"/>
                <w:szCs w:val="18"/>
              </w:rPr>
              <w:t>SPECs, 21-1.02</w:t>
            </w:r>
            <w:r>
              <w:rPr>
                <w:rFonts w:cs="Arial"/>
                <w:b/>
                <w:bCs/>
                <w:color w:val="000000"/>
                <w:szCs w:val="18"/>
              </w:rPr>
              <w:t>J</w:t>
            </w:r>
            <w:r w:rsidRPr="006F371D">
              <w:rPr>
                <w:rFonts w:cs="Arial"/>
                <w:b/>
                <w:bCs/>
                <w:color w:val="000000"/>
                <w:szCs w:val="18"/>
              </w:rPr>
              <w:t xml:space="preserve"> Polymer Stabilized Fiber Matrix</w:t>
            </w:r>
          </w:p>
        </w:tc>
        <w:tc>
          <w:tcPr>
            <w:tcW w:w="12165" w:type="dxa"/>
            <w:vAlign w:val="center"/>
          </w:tcPr>
          <w:p w:rsidR="001E29CB" w:rsidRPr="00B55F29" w:rsidRDefault="001E29CB" w:rsidP="001E29CB">
            <w:pPr>
              <w:ind w:left="72"/>
              <w:rPr>
                <w:rFonts w:cs="Arial"/>
                <w:color w:val="000000"/>
                <w:szCs w:val="18"/>
              </w:rPr>
            </w:pPr>
            <w:r>
              <w:rPr>
                <w:rFonts w:cs="Arial"/>
                <w:color w:val="000000"/>
                <w:szCs w:val="18"/>
              </w:rPr>
              <w:t xml:space="preserve">Polymer stabilized fiber matrix must be hydraulically-applied material composed of fiber and </w:t>
            </w:r>
            <w:proofErr w:type="spellStart"/>
            <w:r>
              <w:rPr>
                <w:rFonts w:cs="Arial"/>
                <w:color w:val="000000"/>
                <w:szCs w:val="18"/>
              </w:rPr>
              <w:t>t</w:t>
            </w:r>
            <w:r w:rsidRPr="006F371D">
              <w:rPr>
                <w:rFonts w:cs="Arial"/>
                <w:color w:val="000000"/>
                <w:szCs w:val="18"/>
              </w:rPr>
              <w:t>ackifier</w:t>
            </w:r>
            <w:proofErr w:type="spellEnd"/>
            <w:r>
              <w:rPr>
                <w:rFonts w:cs="Arial"/>
                <w:color w:val="000000"/>
                <w:szCs w:val="18"/>
              </w:rPr>
              <w:t xml:space="preserve"> and may also include seed and fertilizer as shown.</w:t>
            </w:r>
          </w:p>
        </w:tc>
      </w:tr>
      <w:tr w:rsidR="00891181" w:rsidRPr="00B55F29" w:rsidTr="003D5AFB">
        <w:trPr>
          <w:trHeight w:val="20"/>
        </w:trPr>
        <w:tc>
          <w:tcPr>
            <w:tcW w:w="2628" w:type="dxa"/>
            <w:noWrap/>
            <w:vAlign w:val="center"/>
          </w:tcPr>
          <w:p w:rsidR="00891181" w:rsidRPr="00D96930" w:rsidRDefault="00891181" w:rsidP="001E29CB">
            <w:pPr>
              <w:jc w:val="center"/>
              <w:rPr>
                <w:rFonts w:cs="Arial"/>
                <w:b/>
                <w:bCs/>
                <w:color w:val="000000"/>
                <w:szCs w:val="18"/>
              </w:rPr>
            </w:pPr>
            <w:r w:rsidRPr="006F371D">
              <w:rPr>
                <w:rFonts w:cs="Arial"/>
                <w:b/>
                <w:bCs/>
                <w:color w:val="000000"/>
                <w:szCs w:val="18"/>
              </w:rPr>
              <w:t>SPECs, 21-1.02</w:t>
            </w:r>
            <w:r w:rsidR="001E29CB">
              <w:rPr>
                <w:rFonts w:cs="Arial"/>
                <w:b/>
                <w:bCs/>
                <w:color w:val="000000"/>
                <w:szCs w:val="18"/>
              </w:rPr>
              <w:t>K</w:t>
            </w:r>
            <w:r w:rsidRPr="006F371D">
              <w:rPr>
                <w:rFonts w:cs="Arial"/>
                <w:b/>
                <w:bCs/>
                <w:color w:val="000000"/>
                <w:szCs w:val="18"/>
              </w:rPr>
              <w:t xml:space="preserve"> Bo</w:t>
            </w:r>
            <w:r w:rsidR="001E29CB">
              <w:rPr>
                <w:rFonts w:cs="Arial"/>
                <w:b/>
                <w:bCs/>
                <w:color w:val="000000"/>
                <w:szCs w:val="18"/>
              </w:rPr>
              <w:t>nded Fiber Matrix</w:t>
            </w:r>
          </w:p>
        </w:tc>
        <w:tc>
          <w:tcPr>
            <w:tcW w:w="12165" w:type="dxa"/>
            <w:vAlign w:val="center"/>
          </w:tcPr>
          <w:p w:rsidR="00891181" w:rsidRPr="00B55F29" w:rsidRDefault="001E29CB" w:rsidP="001E29CB">
            <w:pPr>
              <w:ind w:left="72"/>
              <w:rPr>
                <w:rFonts w:cs="Arial"/>
                <w:color w:val="000000"/>
                <w:szCs w:val="18"/>
              </w:rPr>
            </w:pPr>
            <w:r>
              <w:rPr>
                <w:rFonts w:cs="Arial"/>
                <w:color w:val="000000"/>
                <w:szCs w:val="18"/>
              </w:rPr>
              <w:t xml:space="preserve">Bonded fiber matrix must be hydraulically-applied material composed of fiber and </w:t>
            </w:r>
            <w:proofErr w:type="spellStart"/>
            <w:r>
              <w:rPr>
                <w:rFonts w:cs="Arial"/>
                <w:color w:val="000000"/>
                <w:szCs w:val="18"/>
              </w:rPr>
              <w:t>t</w:t>
            </w:r>
            <w:r w:rsidRPr="006F371D">
              <w:rPr>
                <w:rFonts w:cs="Arial"/>
                <w:color w:val="000000"/>
                <w:szCs w:val="18"/>
              </w:rPr>
              <w:t>ackifier</w:t>
            </w:r>
            <w:proofErr w:type="spellEnd"/>
            <w:r>
              <w:rPr>
                <w:rFonts w:cs="Arial"/>
                <w:color w:val="000000"/>
                <w:szCs w:val="18"/>
              </w:rPr>
              <w:t xml:space="preserve"> and may also include seed and fertilizer as shown.</w:t>
            </w:r>
          </w:p>
        </w:tc>
      </w:tr>
    </w:tbl>
    <w:p w:rsidR="00D73613" w:rsidRPr="00D73613" w:rsidRDefault="00D73613" w:rsidP="00695869">
      <w:pPr>
        <w:tabs>
          <w:tab w:val="left" w:pos="2628"/>
        </w:tabs>
        <w:spacing w:after="0"/>
        <w:jc w:val="center"/>
        <w:rPr>
          <w:b/>
          <w:bCs/>
          <w:sz w:val="16"/>
          <w:szCs w:val="16"/>
        </w:rPr>
      </w:pPr>
    </w:p>
    <w:tbl>
      <w:tblPr>
        <w:tblStyle w:val="TableGrid"/>
        <w:tblW w:w="14793" w:type="dxa"/>
        <w:tblLook w:val="04A0" w:firstRow="1" w:lastRow="0" w:firstColumn="1" w:lastColumn="0" w:noHBand="0" w:noVBand="1"/>
      </w:tblPr>
      <w:tblGrid>
        <w:gridCol w:w="2628"/>
        <w:gridCol w:w="12165"/>
      </w:tblGrid>
      <w:tr w:rsidR="000630B1" w:rsidRPr="00B55F29" w:rsidTr="00497C44">
        <w:trPr>
          <w:trHeight w:val="20"/>
        </w:trPr>
        <w:tc>
          <w:tcPr>
            <w:tcW w:w="2628" w:type="dxa"/>
            <w:shd w:val="clear" w:color="auto" w:fill="auto"/>
            <w:noWrap/>
            <w:vAlign w:val="center"/>
          </w:tcPr>
          <w:p w:rsidR="000630B1" w:rsidRPr="000630B1" w:rsidRDefault="000630B1" w:rsidP="000630B1">
            <w:pPr>
              <w:jc w:val="center"/>
              <w:rPr>
                <w:b/>
              </w:rPr>
            </w:pPr>
          </w:p>
        </w:tc>
        <w:tc>
          <w:tcPr>
            <w:tcW w:w="12165" w:type="dxa"/>
            <w:shd w:val="clear" w:color="auto" w:fill="auto"/>
            <w:vAlign w:val="center"/>
          </w:tcPr>
          <w:p w:rsidR="000630B1" w:rsidRPr="000630B1" w:rsidRDefault="000630B1" w:rsidP="000630B1">
            <w:pPr>
              <w:ind w:left="92"/>
              <w:rPr>
                <w:b/>
                <w:bCs/>
                <w:szCs w:val="18"/>
              </w:rPr>
            </w:pPr>
            <w:r>
              <w:rPr>
                <w:b/>
                <w:bCs/>
                <w:szCs w:val="18"/>
              </w:rPr>
              <w:t>Mainte</w:t>
            </w:r>
            <w:r w:rsidRPr="000630B1">
              <w:rPr>
                <w:b/>
                <w:bCs/>
                <w:szCs w:val="18"/>
              </w:rPr>
              <w:t>na</w:t>
            </w:r>
            <w:r>
              <w:rPr>
                <w:b/>
                <w:bCs/>
                <w:szCs w:val="18"/>
              </w:rPr>
              <w:t>n</w:t>
            </w:r>
            <w:r w:rsidRPr="000630B1">
              <w:rPr>
                <w:b/>
                <w:bCs/>
                <w:szCs w:val="18"/>
              </w:rPr>
              <w:t>ce</w:t>
            </w:r>
          </w:p>
        </w:tc>
      </w:tr>
      <w:tr w:rsidR="000630B1" w:rsidRPr="00B55F29" w:rsidTr="00497C44">
        <w:trPr>
          <w:trHeight w:val="20"/>
        </w:trPr>
        <w:tc>
          <w:tcPr>
            <w:tcW w:w="2628" w:type="dxa"/>
            <w:shd w:val="clear" w:color="auto" w:fill="F2F2F2" w:themeFill="background1" w:themeFillShade="F2"/>
            <w:noWrap/>
            <w:vAlign w:val="center"/>
          </w:tcPr>
          <w:p w:rsidR="000630B1" w:rsidRPr="000630B1" w:rsidRDefault="000630B1" w:rsidP="000630B1">
            <w:pPr>
              <w:jc w:val="center"/>
              <w:rPr>
                <w:b/>
              </w:rPr>
            </w:pPr>
            <w:r>
              <w:rPr>
                <w:b/>
              </w:rPr>
              <w:t>SS3.4</w:t>
            </w:r>
          </w:p>
        </w:tc>
        <w:tc>
          <w:tcPr>
            <w:tcW w:w="12165" w:type="dxa"/>
            <w:shd w:val="clear" w:color="auto" w:fill="F2F2F2" w:themeFill="background1" w:themeFillShade="F2"/>
            <w:vAlign w:val="center"/>
          </w:tcPr>
          <w:p w:rsidR="000630B1" w:rsidRPr="000630B1" w:rsidRDefault="000630B1" w:rsidP="009D30DD">
            <w:pPr>
              <w:ind w:left="92"/>
              <w:rPr>
                <w:bCs/>
                <w:szCs w:val="18"/>
              </w:rPr>
            </w:pPr>
            <w:r w:rsidRPr="000630B1">
              <w:rPr>
                <w:bCs/>
                <w:szCs w:val="18"/>
              </w:rPr>
              <w:t xml:space="preserve">Is Hydraulic Mulch maintained </w:t>
            </w:r>
            <w:r w:rsidR="009D30DD">
              <w:rPr>
                <w:bCs/>
                <w:szCs w:val="18"/>
              </w:rPr>
              <w:t>proper</w:t>
            </w:r>
            <w:r w:rsidRPr="000630B1">
              <w:rPr>
                <w:bCs/>
                <w:szCs w:val="18"/>
              </w:rPr>
              <w:t>ly?</w:t>
            </w:r>
          </w:p>
        </w:tc>
      </w:tr>
      <w:tr w:rsidR="00D900C1" w:rsidRPr="00B55F29" w:rsidTr="00D73613">
        <w:trPr>
          <w:cantSplit/>
        </w:trPr>
        <w:tc>
          <w:tcPr>
            <w:tcW w:w="2628" w:type="dxa"/>
            <w:vAlign w:val="center"/>
          </w:tcPr>
          <w:p w:rsidR="00D900C1" w:rsidRPr="00D96930" w:rsidRDefault="00D900C1" w:rsidP="00E02CC2">
            <w:pPr>
              <w:jc w:val="center"/>
              <w:rPr>
                <w:b/>
              </w:rPr>
            </w:pPr>
            <w:r>
              <w:rPr>
                <w:b/>
              </w:rPr>
              <w:t>CGP, Order</w:t>
            </w:r>
            <w:r w:rsidRPr="00A92DA9">
              <w:rPr>
                <w:b/>
              </w:rPr>
              <w:t xml:space="preserve"> IV.E</w:t>
            </w:r>
            <w:r>
              <w:rPr>
                <w:b/>
              </w:rPr>
              <w:t xml:space="preserve"> Proper Operations and Maintenance</w:t>
            </w:r>
          </w:p>
        </w:tc>
        <w:tc>
          <w:tcPr>
            <w:tcW w:w="12165" w:type="dxa"/>
            <w:vAlign w:val="center"/>
          </w:tcPr>
          <w:p w:rsidR="00D900C1" w:rsidRDefault="00D900C1" w:rsidP="00497C44">
            <w:pPr>
              <w:ind w:left="72"/>
            </w:pPr>
            <w:r>
              <w:t>The discharger shall at all times properly operate and maintain any facilities and systems of treatment and control (and related appurtenances) which are installed or used by the discharger to achieve compliance with the conditions of this General Permit. Proper operation and maintenance also includes adequate laboratory controls and appropriate quality assurance procedures. Proper operation and maintenance may require the operation of backup or auxiliary facilities or similar systems installed by a discharger when necessary to achieve compliance with the conditions of this General Permit.</w:t>
            </w:r>
          </w:p>
        </w:tc>
      </w:tr>
    </w:tbl>
    <w:p w:rsidR="00DE2510" w:rsidRPr="00D73613" w:rsidRDefault="00DE2510" w:rsidP="00D900C1">
      <w:pPr>
        <w:spacing w:after="0"/>
        <w:jc w:val="center"/>
        <w:rPr>
          <w:sz w:val="16"/>
          <w:szCs w:val="16"/>
        </w:rPr>
      </w:pPr>
    </w:p>
    <w:sectPr w:rsidR="00DE2510" w:rsidRPr="00D73613" w:rsidSect="00230028">
      <w:headerReference w:type="default" r:id="rId9"/>
      <w:footerReference w:type="default" r:id="rId10"/>
      <w:pgSz w:w="15840" w:h="12240" w:orient="landscape" w:code="1"/>
      <w:pgMar w:top="432" w:right="720" w:bottom="432" w:left="72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60D9" w:rsidRDefault="006860D9" w:rsidP="00EE1060">
      <w:pPr>
        <w:spacing w:after="0" w:line="240" w:lineRule="auto"/>
      </w:pPr>
      <w:r>
        <w:separator/>
      </w:r>
    </w:p>
  </w:endnote>
  <w:endnote w:type="continuationSeparator" w:id="0">
    <w:p w:rsidR="006860D9" w:rsidRDefault="006860D9" w:rsidP="00EE1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7886285"/>
      <w:docPartObj>
        <w:docPartGallery w:val="Page Numbers (Bottom of Page)"/>
        <w:docPartUnique/>
      </w:docPartObj>
    </w:sdtPr>
    <w:sdtEndPr/>
    <w:sdtContent>
      <w:sdt>
        <w:sdtPr>
          <w:id w:val="1903091326"/>
          <w:docPartObj>
            <w:docPartGallery w:val="Page Numbers (Top of Page)"/>
            <w:docPartUnique/>
          </w:docPartObj>
        </w:sdtPr>
        <w:sdtEndPr/>
        <w:sdtContent>
          <w:p w:rsidR="000630B1" w:rsidRDefault="000630B1" w:rsidP="001E1B56">
            <w:pPr>
              <w:pStyle w:val="Footer"/>
              <w:tabs>
                <w:tab w:val="clear" w:pos="4680"/>
                <w:tab w:val="clear" w:pos="9360"/>
                <w:tab w:val="right" w:pos="14400"/>
              </w:tabs>
            </w:pPr>
            <w:r>
              <w:tab/>
              <w:t xml:space="preserve">Page </w:t>
            </w:r>
            <w:r>
              <w:rPr>
                <w:b/>
                <w:bCs/>
                <w:sz w:val="24"/>
                <w:szCs w:val="24"/>
              </w:rPr>
              <w:fldChar w:fldCharType="begin"/>
            </w:r>
            <w:r>
              <w:rPr>
                <w:b/>
                <w:bCs/>
              </w:rPr>
              <w:instrText xml:space="preserve"> PAGE </w:instrText>
            </w:r>
            <w:r>
              <w:rPr>
                <w:b/>
                <w:bCs/>
                <w:sz w:val="24"/>
                <w:szCs w:val="24"/>
              </w:rPr>
              <w:fldChar w:fldCharType="separate"/>
            </w:r>
            <w:r w:rsidR="00E243D8">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243D8">
              <w:rPr>
                <w:b/>
                <w:bCs/>
                <w:noProof/>
              </w:rPr>
              <w:t>3</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60D9" w:rsidRDefault="006860D9" w:rsidP="00EE1060">
      <w:pPr>
        <w:spacing w:after="0" w:line="240" w:lineRule="auto"/>
      </w:pPr>
      <w:r>
        <w:separator/>
      </w:r>
    </w:p>
  </w:footnote>
  <w:footnote w:type="continuationSeparator" w:id="0">
    <w:p w:rsidR="006860D9" w:rsidRDefault="006860D9" w:rsidP="00EE10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30B1" w:rsidRDefault="000630B1" w:rsidP="001E1B56">
    <w:pPr>
      <w:tabs>
        <w:tab w:val="right" w:pos="14400"/>
      </w:tabs>
      <w:spacing w:after="0"/>
      <w:jc w:val="center"/>
      <w:rPr>
        <w:b/>
        <w:sz w:val="20"/>
        <w:szCs w:val="20"/>
      </w:rPr>
    </w:pPr>
    <w:r>
      <w:rPr>
        <w:b/>
        <w:sz w:val="20"/>
        <w:szCs w:val="20"/>
      </w:rPr>
      <w:t>SOIL STABILIZATION</w:t>
    </w:r>
    <w:r w:rsidRPr="001E1B56">
      <w:rPr>
        <w:b/>
        <w:sz w:val="20"/>
        <w:szCs w:val="20"/>
      </w:rPr>
      <w:t xml:space="preserve"> </w:t>
    </w:r>
  </w:p>
  <w:p w:rsidR="000630B1" w:rsidRPr="001E1B56" w:rsidRDefault="003D5AFB" w:rsidP="003D5AFB">
    <w:pPr>
      <w:pStyle w:val="Header"/>
      <w:tabs>
        <w:tab w:val="clear" w:pos="4680"/>
        <w:tab w:val="clear" w:pos="9360"/>
        <w:tab w:val="center" w:pos="7200"/>
        <w:tab w:val="left" w:pos="8784"/>
      </w:tabs>
      <w:spacing w:after="120"/>
      <w:rPr>
        <w:b/>
        <w:sz w:val="20"/>
        <w:szCs w:val="20"/>
      </w:rPr>
    </w:pPr>
    <w:r>
      <w:rPr>
        <w:b/>
        <w:sz w:val="20"/>
        <w:szCs w:val="20"/>
      </w:rPr>
      <w:tab/>
    </w:r>
    <w:r w:rsidR="000630B1" w:rsidRPr="001E1B56">
      <w:rPr>
        <w:b/>
        <w:sz w:val="20"/>
        <w:szCs w:val="20"/>
      </w:rPr>
      <w:t>HYDRAULIC MULCH, SS-3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941E5"/>
    <w:multiLevelType w:val="hybridMultilevel"/>
    <w:tmpl w:val="64440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C55CC"/>
    <w:multiLevelType w:val="hybridMultilevel"/>
    <w:tmpl w:val="88B63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DF5"/>
    <w:rsid w:val="00014EEA"/>
    <w:rsid w:val="0003019F"/>
    <w:rsid w:val="00056CED"/>
    <w:rsid w:val="000605BF"/>
    <w:rsid w:val="000630B1"/>
    <w:rsid w:val="00074B5B"/>
    <w:rsid w:val="00087FB5"/>
    <w:rsid w:val="00097A90"/>
    <w:rsid w:val="000A03C3"/>
    <w:rsid w:val="000A7783"/>
    <w:rsid w:val="000F1733"/>
    <w:rsid w:val="00104595"/>
    <w:rsid w:val="001361EB"/>
    <w:rsid w:val="00153370"/>
    <w:rsid w:val="00172AE0"/>
    <w:rsid w:val="00183AD7"/>
    <w:rsid w:val="001A058F"/>
    <w:rsid w:val="001A42E7"/>
    <w:rsid w:val="001B31E8"/>
    <w:rsid w:val="001C0341"/>
    <w:rsid w:val="001C2CE8"/>
    <w:rsid w:val="001D297C"/>
    <w:rsid w:val="001D42E1"/>
    <w:rsid w:val="001E1B56"/>
    <w:rsid w:val="001E29CB"/>
    <w:rsid w:val="002159FB"/>
    <w:rsid w:val="00230028"/>
    <w:rsid w:val="0026504A"/>
    <w:rsid w:val="002A7822"/>
    <w:rsid w:val="00343251"/>
    <w:rsid w:val="00357042"/>
    <w:rsid w:val="0036322C"/>
    <w:rsid w:val="00376793"/>
    <w:rsid w:val="003D5AFB"/>
    <w:rsid w:val="003D7C97"/>
    <w:rsid w:val="004240A0"/>
    <w:rsid w:val="004550DA"/>
    <w:rsid w:val="004560D6"/>
    <w:rsid w:val="00466673"/>
    <w:rsid w:val="00477C7F"/>
    <w:rsid w:val="00481AB2"/>
    <w:rsid w:val="00490556"/>
    <w:rsid w:val="00497C44"/>
    <w:rsid w:val="004A0532"/>
    <w:rsid w:val="004A565C"/>
    <w:rsid w:val="004F519E"/>
    <w:rsid w:val="00521EEA"/>
    <w:rsid w:val="005A3EC9"/>
    <w:rsid w:val="005C2D55"/>
    <w:rsid w:val="005E6BE1"/>
    <w:rsid w:val="005F62E6"/>
    <w:rsid w:val="006001AB"/>
    <w:rsid w:val="00607D24"/>
    <w:rsid w:val="00623CD9"/>
    <w:rsid w:val="00640ED9"/>
    <w:rsid w:val="00683A27"/>
    <w:rsid w:val="006860D9"/>
    <w:rsid w:val="00692897"/>
    <w:rsid w:val="00695869"/>
    <w:rsid w:val="006A41C8"/>
    <w:rsid w:val="006A6281"/>
    <w:rsid w:val="006A722B"/>
    <w:rsid w:val="006F371D"/>
    <w:rsid w:val="006F6AD7"/>
    <w:rsid w:val="007032EF"/>
    <w:rsid w:val="0070611F"/>
    <w:rsid w:val="00722CE9"/>
    <w:rsid w:val="00736865"/>
    <w:rsid w:val="00740EDB"/>
    <w:rsid w:val="007426CD"/>
    <w:rsid w:val="00744F46"/>
    <w:rsid w:val="00760C62"/>
    <w:rsid w:val="00776229"/>
    <w:rsid w:val="00777F1C"/>
    <w:rsid w:val="00786E2A"/>
    <w:rsid w:val="0079164F"/>
    <w:rsid w:val="00796B81"/>
    <w:rsid w:val="007C0E2F"/>
    <w:rsid w:val="007D0045"/>
    <w:rsid w:val="007E5424"/>
    <w:rsid w:val="00800D56"/>
    <w:rsid w:val="00814FE7"/>
    <w:rsid w:val="00844C64"/>
    <w:rsid w:val="008558C3"/>
    <w:rsid w:val="008622D0"/>
    <w:rsid w:val="00891181"/>
    <w:rsid w:val="00891854"/>
    <w:rsid w:val="008941E9"/>
    <w:rsid w:val="008B4348"/>
    <w:rsid w:val="008D219B"/>
    <w:rsid w:val="0099031A"/>
    <w:rsid w:val="009B4093"/>
    <w:rsid w:val="009D30DD"/>
    <w:rsid w:val="009F0DF5"/>
    <w:rsid w:val="00A10633"/>
    <w:rsid w:val="00A4058A"/>
    <w:rsid w:val="00A443D9"/>
    <w:rsid w:val="00A92424"/>
    <w:rsid w:val="00AB2345"/>
    <w:rsid w:val="00AB375E"/>
    <w:rsid w:val="00AB454F"/>
    <w:rsid w:val="00B12EBE"/>
    <w:rsid w:val="00B13C40"/>
    <w:rsid w:val="00B457FA"/>
    <w:rsid w:val="00B51834"/>
    <w:rsid w:val="00B55F29"/>
    <w:rsid w:val="00B61E23"/>
    <w:rsid w:val="00BB4F30"/>
    <w:rsid w:val="00BC5214"/>
    <w:rsid w:val="00BC6A7E"/>
    <w:rsid w:val="00BD3CDA"/>
    <w:rsid w:val="00C03DAA"/>
    <w:rsid w:val="00C04028"/>
    <w:rsid w:val="00C36452"/>
    <w:rsid w:val="00C4222C"/>
    <w:rsid w:val="00C743EB"/>
    <w:rsid w:val="00C85F7D"/>
    <w:rsid w:val="00CB1C63"/>
    <w:rsid w:val="00CD69FF"/>
    <w:rsid w:val="00CE198B"/>
    <w:rsid w:val="00CE4043"/>
    <w:rsid w:val="00D248F3"/>
    <w:rsid w:val="00D3117A"/>
    <w:rsid w:val="00D3364A"/>
    <w:rsid w:val="00D52778"/>
    <w:rsid w:val="00D60A35"/>
    <w:rsid w:val="00D72A25"/>
    <w:rsid w:val="00D73613"/>
    <w:rsid w:val="00D87FB7"/>
    <w:rsid w:val="00D900C1"/>
    <w:rsid w:val="00D90F1D"/>
    <w:rsid w:val="00D96930"/>
    <w:rsid w:val="00DE2510"/>
    <w:rsid w:val="00DF12F6"/>
    <w:rsid w:val="00E13FCD"/>
    <w:rsid w:val="00E243D8"/>
    <w:rsid w:val="00E260D7"/>
    <w:rsid w:val="00E60ABF"/>
    <w:rsid w:val="00E935D8"/>
    <w:rsid w:val="00EB4D8F"/>
    <w:rsid w:val="00EB731D"/>
    <w:rsid w:val="00EE1060"/>
    <w:rsid w:val="00EE3866"/>
    <w:rsid w:val="00F01ABB"/>
    <w:rsid w:val="00F31D85"/>
    <w:rsid w:val="00F641B7"/>
    <w:rsid w:val="00F94E66"/>
    <w:rsid w:val="00FA4704"/>
    <w:rsid w:val="00FA5B64"/>
    <w:rsid w:val="00FA65DB"/>
    <w:rsid w:val="00FA6A03"/>
    <w:rsid w:val="00FC142E"/>
    <w:rsid w:val="00FC4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55"/>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 w:type="table" w:customStyle="1" w:styleId="TableGrid1">
    <w:name w:val="Table Grid1"/>
    <w:basedOn w:val="TableNormal"/>
    <w:next w:val="TableGrid"/>
    <w:uiPriority w:val="59"/>
    <w:rsid w:val="00AB23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55"/>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 w:type="table" w:customStyle="1" w:styleId="TableGrid1">
    <w:name w:val="Table Grid1"/>
    <w:basedOn w:val="TableNormal"/>
    <w:next w:val="TableGrid"/>
    <w:uiPriority w:val="59"/>
    <w:rsid w:val="00AB23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5875">
      <w:bodyDiv w:val="1"/>
      <w:marLeft w:val="0"/>
      <w:marRight w:val="0"/>
      <w:marTop w:val="0"/>
      <w:marBottom w:val="0"/>
      <w:divBdr>
        <w:top w:val="none" w:sz="0" w:space="0" w:color="auto"/>
        <w:left w:val="none" w:sz="0" w:space="0" w:color="auto"/>
        <w:bottom w:val="none" w:sz="0" w:space="0" w:color="auto"/>
        <w:right w:val="none" w:sz="0" w:space="0" w:color="auto"/>
      </w:divBdr>
    </w:div>
    <w:div w:id="4016741">
      <w:bodyDiv w:val="1"/>
      <w:marLeft w:val="0"/>
      <w:marRight w:val="0"/>
      <w:marTop w:val="0"/>
      <w:marBottom w:val="0"/>
      <w:divBdr>
        <w:top w:val="none" w:sz="0" w:space="0" w:color="auto"/>
        <w:left w:val="none" w:sz="0" w:space="0" w:color="auto"/>
        <w:bottom w:val="none" w:sz="0" w:space="0" w:color="auto"/>
        <w:right w:val="none" w:sz="0" w:space="0" w:color="auto"/>
      </w:divBdr>
    </w:div>
    <w:div w:id="5904976">
      <w:bodyDiv w:val="1"/>
      <w:marLeft w:val="0"/>
      <w:marRight w:val="0"/>
      <w:marTop w:val="0"/>
      <w:marBottom w:val="0"/>
      <w:divBdr>
        <w:top w:val="none" w:sz="0" w:space="0" w:color="auto"/>
        <w:left w:val="none" w:sz="0" w:space="0" w:color="auto"/>
        <w:bottom w:val="none" w:sz="0" w:space="0" w:color="auto"/>
        <w:right w:val="none" w:sz="0" w:space="0" w:color="auto"/>
      </w:divBdr>
    </w:div>
    <w:div w:id="11884864">
      <w:bodyDiv w:val="1"/>
      <w:marLeft w:val="0"/>
      <w:marRight w:val="0"/>
      <w:marTop w:val="0"/>
      <w:marBottom w:val="0"/>
      <w:divBdr>
        <w:top w:val="none" w:sz="0" w:space="0" w:color="auto"/>
        <w:left w:val="none" w:sz="0" w:space="0" w:color="auto"/>
        <w:bottom w:val="none" w:sz="0" w:space="0" w:color="auto"/>
        <w:right w:val="none" w:sz="0" w:space="0" w:color="auto"/>
      </w:divBdr>
    </w:div>
    <w:div w:id="13849365">
      <w:bodyDiv w:val="1"/>
      <w:marLeft w:val="0"/>
      <w:marRight w:val="0"/>
      <w:marTop w:val="0"/>
      <w:marBottom w:val="0"/>
      <w:divBdr>
        <w:top w:val="none" w:sz="0" w:space="0" w:color="auto"/>
        <w:left w:val="none" w:sz="0" w:space="0" w:color="auto"/>
        <w:bottom w:val="none" w:sz="0" w:space="0" w:color="auto"/>
        <w:right w:val="none" w:sz="0" w:space="0" w:color="auto"/>
      </w:divBdr>
    </w:div>
    <w:div w:id="14039453">
      <w:bodyDiv w:val="1"/>
      <w:marLeft w:val="0"/>
      <w:marRight w:val="0"/>
      <w:marTop w:val="0"/>
      <w:marBottom w:val="0"/>
      <w:divBdr>
        <w:top w:val="none" w:sz="0" w:space="0" w:color="auto"/>
        <w:left w:val="none" w:sz="0" w:space="0" w:color="auto"/>
        <w:bottom w:val="none" w:sz="0" w:space="0" w:color="auto"/>
        <w:right w:val="none" w:sz="0" w:space="0" w:color="auto"/>
      </w:divBdr>
    </w:div>
    <w:div w:id="17659277">
      <w:bodyDiv w:val="1"/>
      <w:marLeft w:val="0"/>
      <w:marRight w:val="0"/>
      <w:marTop w:val="0"/>
      <w:marBottom w:val="0"/>
      <w:divBdr>
        <w:top w:val="none" w:sz="0" w:space="0" w:color="auto"/>
        <w:left w:val="none" w:sz="0" w:space="0" w:color="auto"/>
        <w:bottom w:val="none" w:sz="0" w:space="0" w:color="auto"/>
        <w:right w:val="none" w:sz="0" w:space="0" w:color="auto"/>
      </w:divBdr>
    </w:div>
    <w:div w:id="22293366">
      <w:bodyDiv w:val="1"/>
      <w:marLeft w:val="0"/>
      <w:marRight w:val="0"/>
      <w:marTop w:val="0"/>
      <w:marBottom w:val="0"/>
      <w:divBdr>
        <w:top w:val="none" w:sz="0" w:space="0" w:color="auto"/>
        <w:left w:val="none" w:sz="0" w:space="0" w:color="auto"/>
        <w:bottom w:val="none" w:sz="0" w:space="0" w:color="auto"/>
        <w:right w:val="none" w:sz="0" w:space="0" w:color="auto"/>
      </w:divBdr>
    </w:div>
    <w:div w:id="33778053">
      <w:bodyDiv w:val="1"/>
      <w:marLeft w:val="0"/>
      <w:marRight w:val="0"/>
      <w:marTop w:val="0"/>
      <w:marBottom w:val="0"/>
      <w:divBdr>
        <w:top w:val="none" w:sz="0" w:space="0" w:color="auto"/>
        <w:left w:val="none" w:sz="0" w:space="0" w:color="auto"/>
        <w:bottom w:val="none" w:sz="0" w:space="0" w:color="auto"/>
        <w:right w:val="none" w:sz="0" w:space="0" w:color="auto"/>
      </w:divBdr>
    </w:div>
    <w:div w:id="37245612">
      <w:bodyDiv w:val="1"/>
      <w:marLeft w:val="0"/>
      <w:marRight w:val="0"/>
      <w:marTop w:val="0"/>
      <w:marBottom w:val="0"/>
      <w:divBdr>
        <w:top w:val="none" w:sz="0" w:space="0" w:color="auto"/>
        <w:left w:val="none" w:sz="0" w:space="0" w:color="auto"/>
        <w:bottom w:val="none" w:sz="0" w:space="0" w:color="auto"/>
        <w:right w:val="none" w:sz="0" w:space="0" w:color="auto"/>
      </w:divBdr>
    </w:div>
    <w:div w:id="50663437">
      <w:bodyDiv w:val="1"/>
      <w:marLeft w:val="0"/>
      <w:marRight w:val="0"/>
      <w:marTop w:val="0"/>
      <w:marBottom w:val="0"/>
      <w:divBdr>
        <w:top w:val="none" w:sz="0" w:space="0" w:color="auto"/>
        <w:left w:val="none" w:sz="0" w:space="0" w:color="auto"/>
        <w:bottom w:val="none" w:sz="0" w:space="0" w:color="auto"/>
        <w:right w:val="none" w:sz="0" w:space="0" w:color="auto"/>
      </w:divBdr>
    </w:div>
    <w:div w:id="54545650">
      <w:bodyDiv w:val="1"/>
      <w:marLeft w:val="0"/>
      <w:marRight w:val="0"/>
      <w:marTop w:val="0"/>
      <w:marBottom w:val="0"/>
      <w:divBdr>
        <w:top w:val="none" w:sz="0" w:space="0" w:color="auto"/>
        <w:left w:val="none" w:sz="0" w:space="0" w:color="auto"/>
        <w:bottom w:val="none" w:sz="0" w:space="0" w:color="auto"/>
        <w:right w:val="none" w:sz="0" w:space="0" w:color="auto"/>
      </w:divBdr>
    </w:div>
    <w:div w:id="57442205">
      <w:bodyDiv w:val="1"/>
      <w:marLeft w:val="0"/>
      <w:marRight w:val="0"/>
      <w:marTop w:val="0"/>
      <w:marBottom w:val="0"/>
      <w:divBdr>
        <w:top w:val="none" w:sz="0" w:space="0" w:color="auto"/>
        <w:left w:val="none" w:sz="0" w:space="0" w:color="auto"/>
        <w:bottom w:val="none" w:sz="0" w:space="0" w:color="auto"/>
        <w:right w:val="none" w:sz="0" w:space="0" w:color="auto"/>
      </w:divBdr>
    </w:div>
    <w:div w:id="60104783">
      <w:bodyDiv w:val="1"/>
      <w:marLeft w:val="0"/>
      <w:marRight w:val="0"/>
      <w:marTop w:val="0"/>
      <w:marBottom w:val="0"/>
      <w:divBdr>
        <w:top w:val="none" w:sz="0" w:space="0" w:color="auto"/>
        <w:left w:val="none" w:sz="0" w:space="0" w:color="auto"/>
        <w:bottom w:val="none" w:sz="0" w:space="0" w:color="auto"/>
        <w:right w:val="none" w:sz="0" w:space="0" w:color="auto"/>
      </w:divBdr>
    </w:div>
    <w:div w:id="63064937">
      <w:bodyDiv w:val="1"/>
      <w:marLeft w:val="0"/>
      <w:marRight w:val="0"/>
      <w:marTop w:val="0"/>
      <w:marBottom w:val="0"/>
      <w:divBdr>
        <w:top w:val="none" w:sz="0" w:space="0" w:color="auto"/>
        <w:left w:val="none" w:sz="0" w:space="0" w:color="auto"/>
        <w:bottom w:val="none" w:sz="0" w:space="0" w:color="auto"/>
        <w:right w:val="none" w:sz="0" w:space="0" w:color="auto"/>
      </w:divBdr>
    </w:div>
    <w:div w:id="63725815">
      <w:bodyDiv w:val="1"/>
      <w:marLeft w:val="0"/>
      <w:marRight w:val="0"/>
      <w:marTop w:val="0"/>
      <w:marBottom w:val="0"/>
      <w:divBdr>
        <w:top w:val="none" w:sz="0" w:space="0" w:color="auto"/>
        <w:left w:val="none" w:sz="0" w:space="0" w:color="auto"/>
        <w:bottom w:val="none" w:sz="0" w:space="0" w:color="auto"/>
        <w:right w:val="none" w:sz="0" w:space="0" w:color="auto"/>
      </w:divBdr>
    </w:div>
    <w:div w:id="64960435">
      <w:bodyDiv w:val="1"/>
      <w:marLeft w:val="0"/>
      <w:marRight w:val="0"/>
      <w:marTop w:val="0"/>
      <w:marBottom w:val="0"/>
      <w:divBdr>
        <w:top w:val="none" w:sz="0" w:space="0" w:color="auto"/>
        <w:left w:val="none" w:sz="0" w:space="0" w:color="auto"/>
        <w:bottom w:val="none" w:sz="0" w:space="0" w:color="auto"/>
        <w:right w:val="none" w:sz="0" w:space="0" w:color="auto"/>
      </w:divBdr>
    </w:div>
    <w:div w:id="71008117">
      <w:bodyDiv w:val="1"/>
      <w:marLeft w:val="0"/>
      <w:marRight w:val="0"/>
      <w:marTop w:val="0"/>
      <w:marBottom w:val="0"/>
      <w:divBdr>
        <w:top w:val="none" w:sz="0" w:space="0" w:color="auto"/>
        <w:left w:val="none" w:sz="0" w:space="0" w:color="auto"/>
        <w:bottom w:val="none" w:sz="0" w:space="0" w:color="auto"/>
        <w:right w:val="none" w:sz="0" w:space="0" w:color="auto"/>
      </w:divBdr>
    </w:div>
    <w:div w:id="71464658">
      <w:bodyDiv w:val="1"/>
      <w:marLeft w:val="0"/>
      <w:marRight w:val="0"/>
      <w:marTop w:val="0"/>
      <w:marBottom w:val="0"/>
      <w:divBdr>
        <w:top w:val="none" w:sz="0" w:space="0" w:color="auto"/>
        <w:left w:val="none" w:sz="0" w:space="0" w:color="auto"/>
        <w:bottom w:val="none" w:sz="0" w:space="0" w:color="auto"/>
        <w:right w:val="none" w:sz="0" w:space="0" w:color="auto"/>
      </w:divBdr>
    </w:div>
    <w:div w:id="75710796">
      <w:bodyDiv w:val="1"/>
      <w:marLeft w:val="0"/>
      <w:marRight w:val="0"/>
      <w:marTop w:val="0"/>
      <w:marBottom w:val="0"/>
      <w:divBdr>
        <w:top w:val="none" w:sz="0" w:space="0" w:color="auto"/>
        <w:left w:val="none" w:sz="0" w:space="0" w:color="auto"/>
        <w:bottom w:val="none" w:sz="0" w:space="0" w:color="auto"/>
        <w:right w:val="none" w:sz="0" w:space="0" w:color="auto"/>
      </w:divBdr>
    </w:div>
    <w:div w:id="76825060">
      <w:bodyDiv w:val="1"/>
      <w:marLeft w:val="0"/>
      <w:marRight w:val="0"/>
      <w:marTop w:val="0"/>
      <w:marBottom w:val="0"/>
      <w:divBdr>
        <w:top w:val="none" w:sz="0" w:space="0" w:color="auto"/>
        <w:left w:val="none" w:sz="0" w:space="0" w:color="auto"/>
        <w:bottom w:val="none" w:sz="0" w:space="0" w:color="auto"/>
        <w:right w:val="none" w:sz="0" w:space="0" w:color="auto"/>
      </w:divBdr>
    </w:div>
    <w:div w:id="78067358">
      <w:bodyDiv w:val="1"/>
      <w:marLeft w:val="0"/>
      <w:marRight w:val="0"/>
      <w:marTop w:val="0"/>
      <w:marBottom w:val="0"/>
      <w:divBdr>
        <w:top w:val="none" w:sz="0" w:space="0" w:color="auto"/>
        <w:left w:val="none" w:sz="0" w:space="0" w:color="auto"/>
        <w:bottom w:val="none" w:sz="0" w:space="0" w:color="auto"/>
        <w:right w:val="none" w:sz="0" w:space="0" w:color="auto"/>
      </w:divBdr>
    </w:div>
    <w:div w:id="80565297">
      <w:bodyDiv w:val="1"/>
      <w:marLeft w:val="0"/>
      <w:marRight w:val="0"/>
      <w:marTop w:val="0"/>
      <w:marBottom w:val="0"/>
      <w:divBdr>
        <w:top w:val="none" w:sz="0" w:space="0" w:color="auto"/>
        <w:left w:val="none" w:sz="0" w:space="0" w:color="auto"/>
        <w:bottom w:val="none" w:sz="0" w:space="0" w:color="auto"/>
        <w:right w:val="none" w:sz="0" w:space="0" w:color="auto"/>
      </w:divBdr>
    </w:div>
    <w:div w:id="84886012">
      <w:bodyDiv w:val="1"/>
      <w:marLeft w:val="0"/>
      <w:marRight w:val="0"/>
      <w:marTop w:val="0"/>
      <w:marBottom w:val="0"/>
      <w:divBdr>
        <w:top w:val="none" w:sz="0" w:space="0" w:color="auto"/>
        <w:left w:val="none" w:sz="0" w:space="0" w:color="auto"/>
        <w:bottom w:val="none" w:sz="0" w:space="0" w:color="auto"/>
        <w:right w:val="none" w:sz="0" w:space="0" w:color="auto"/>
      </w:divBdr>
    </w:div>
    <w:div w:id="88701835">
      <w:bodyDiv w:val="1"/>
      <w:marLeft w:val="0"/>
      <w:marRight w:val="0"/>
      <w:marTop w:val="0"/>
      <w:marBottom w:val="0"/>
      <w:divBdr>
        <w:top w:val="none" w:sz="0" w:space="0" w:color="auto"/>
        <w:left w:val="none" w:sz="0" w:space="0" w:color="auto"/>
        <w:bottom w:val="none" w:sz="0" w:space="0" w:color="auto"/>
        <w:right w:val="none" w:sz="0" w:space="0" w:color="auto"/>
      </w:divBdr>
    </w:div>
    <w:div w:id="88819665">
      <w:bodyDiv w:val="1"/>
      <w:marLeft w:val="0"/>
      <w:marRight w:val="0"/>
      <w:marTop w:val="0"/>
      <w:marBottom w:val="0"/>
      <w:divBdr>
        <w:top w:val="none" w:sz="0" w:space="0" w:color="auto"/>
        <w:left w:val="none" w:sz="0" w:space="0" w:color="auto"/>
        <w:bottom w:val="none" w:sz="0" w:space="0" w:color="auto"/>
        <w:right w:val="none" w:sz="0" w:space="0" w:color="auto"/>
      </w:divBdr>
    </w:div>
    <w:div w:id="105739919">
      <w:bodyDiv w:val="1"/>
      <w:marLeft w:val="0"/>
      <w:marRight w:val="0"/>
      <w:marTop w:val="0"/>
      <w:marBottom w:val="0"/>
      <w:divBdr>
        <w:top w:val="none" w:sz="0" w:space="0" w:color="auto"/>
        <w:left w:val="none" w:sz="0" w:space="0" w:color="auto"/>
        <w:bottom w:val="none" w:sz="0" w:space="0" w:color="auto"/>
        <w:right w:val="none" w:sz="0" w:space="0" w:color="auto"/>
      </w:divBdr>
    </w:div>
    <w:div w:id="110560989">
      <w:bodyDiv w:val="1"/>
      <w:marLeft w:val="0"/>
      <w:marRight w:val="0"/>
      <w:marTop w:val="0"/>
      <w:marBottom w:val="0"/>
      <w:divBdr>
        <w:top w:val="none" w:sz="0" w:space="0" w:color="auto"/>
        <w:left w:val="none" w:sz="0" w:space="0" w:color="auto"/>
        <w:bottom w:val="none" w:sz="0" w:space="0" w:color="auto"/>
        <w:right w:val="none" w:sz="0" w:space="0" w:color="auto"/>
      </w:divBdr>
    </w:div>
    <w:div w:id="116335811">
      <w:bodyDiv w:val="1"/>
      <w:marLeft w:val="0"/>
      <w:marRight w:val="0"/>
      <w:marTop w:val="0"/>
      <w:marBottom w:val="0"/>
      <w:divBdr>
        <w:top w:val="none" w:sz="0" w:space="0" w:color="auto"/>
        <w:left w:val="none" w:sz="0" w:space="0" w:color="auto"/>
        <w:bottom w:val="none" w:sz="0" w:space="0" w:color="auto"/>
        <w:right w:val="none" w:sz="0" w:space="0" w:color="auto"/>
      </w:divBdr>
    </w:div>
    <w:div w:id="116459422">
      <w:bodyDiv w:val="1"/>
      <w:marLeft w:val="0"/>
      <w:marRight w:val="0"/>
      <w:marTop w:val="0"/>
      <w:marBottom w:val="0"/>
      <w:divBdr>
        <w:top w:val="none" w:sz="0" w:space="0" w:color="auto"/>
        <w:left w:val="none" w:sz="0" w:space="0" w:color="auto"/>
        <w:bottom w:val="none" w:sz="0" w:space="0" w:color="auto"/>
        <w:right w:val="none" w:sz="0" w:space="0" w:color="auto"/>
      </w:divBdr>
    </w:div>
    <w:div w:id="133910574">
      <w:bodyDiv w:val="1"/>
      <w:marLeft w:val="0"/>
      <w:marRight w:val="0"/>
      <w:marTop w:val="0"/>
      <w:marBottom w:val="0"/>
      <w:divBdr>
        <w:top w:val="none" w:sz="0" w:space="0" w:color="auto"/>
        <w:left w:val="none" w:sz="0" w:space="0" w:color="auto"/>
        <w:bottom w:val="none" w:sz="0" w:space="0" w:color="auto"/>
        <w:right w:val="none" w:sz="0" w:space="0" w:color="auto"/>
      </w:divBdr>
    </w:div>
    <w:div w:id="138154642">
      <w:bodyDiv w:val="1"/>
      <w:marLeft w:val="0"/>
      <w:marRight w:val="0"/>
      <w:marTop w:val="0"/>
      <w:marBottom w:val="0"/>
      <w:divBdr>
        <w:top w:val="none" w:sz="0" w:space="0" w:color="auto"/>
        <w:left w:val="none" w:sz="0" w:space="0" w:color="auto"/>
        <w:bottom w:val="none" w:sz="0" w:space="0" w:color="auto"/>
        <w:right w:val="none" w:sz="0" w:space="0" w:color="auto"/>
      </w:divBdr>
    </w:div>
    <w:div w:id="141433169">
      <w:bodyDiv w:val="1"/>
      <w:marLeft w:val="0"/>
      <w:marRight w:val="0"/>
      <w:marTop w:val="0"/>
      <w:marBottom w:val="0"/>
      <w:divBdr>
        <w:top w:val="none" w:sz="0" w:space="0" w:color="auto"/>
        <w:left w:val="none" w:sz="0" w:space="0" w:color="auto"/>
        <w:bottom w:val="none" w:sz="0" w:space="0" w:color="auto"/>
        <w:right w:val="none" w:sz="0" w:space="0" w:color="auto"/>
      </w:divBdr>
    </w:div>
    <w:div w:id="146674338">
      <w:bodyDiv w:val="1"/>
      <w:marLeft w:val="0"/>
      <w:marRight w:val="0"/>
      <w:marTop w:val="0"/>
      <w:marBottom w:val="0"/>
      <w:divBdr>
        <w:top w:val="none" w:sz="0" w:space="0" w:color="auto"/>
        <w:left w:val="none" w:sz="0" w:space="0" w:color="auto"/>
        <w:bottom w:val="none" w:sz="0" w:space="0" w:color="auto"/>
        <w:right w:val="none" w:sz="0" w:space="0" w:color="auto"/>
      </w:divBdr>
    </w:div>
    <w:div w:id="152717819">
      <w:bodyDiv w:val="1"/>
      <w:marLeft w:val="0"/>
      <w:marRight w:val="0"/>
      <w:marTop w:val="0"/>
      <w:marBottom w:val="0"/>
      <w:divBdr>
        <w:top w:val="none" w:sz="0" w:space="0" w:color="auto"/>
        <w:left w:val="none" w:sz="0" w:space="0" w:color="auto"/>
        <w:bottom w:val="none" w:sz="0" w:space="0" w:color="auto"/>
        <w:right w:val="none" w:sz="0" w:space="0" w:color="auto"/>
      </w:divBdr>
    </w:div>
    <w:div w:id="154222744">
      <w:bodyDiv w:val="1"/>
      <w:marLeft w:val="0"/>
      <w:marRight w:val="0"/>
      <w:marTop w:val="0"/>
      <w:marBottom w:val="0"/>
      <w:divBdr>
        <w:top w:val="none" w:sz="0" w:space="0" w:color="auto"/>
        <w:left w:val="none" w:sz="0" w:space="0" w:color="auto"/>
        <w:bottom w:val="none" w:sz="0" w:space="0" w:color="auto"/>
        <w:right w:val="none" w:sz="0" w:space="0" w:color="auto"/>
      </w:divBdr>
    </w:div>
    <w:div w:id="157893854">
      <w:bodyDiv w:val="1"/>
      <w:marLeft w:val="0"/>
      <w:marRight w:val="0"/>
      <w:marTop w:val="0"/>
      <w:marBottom w:val="0"/>
      <w:divBdr>
        <w:top w:val="none" w:sz="0" w:space="0" w:color="auto"/>
        <w:left w:val="none" w:sz="0" w:space="0" w:color="auto"/>
        <w:bottom w:val="none" w:sz="0" w:space="0" w:color="auto"/>
        <w:right w:val="none" w:sz="0" w:space="0" w:color="auto"/>
      </w:divBdr>
    </w:div>
    <w:div w:id="157960957">
      <w:bodyDiv w:val="1"/>
      <w:marLeft w:val="0"/>
      <w:marRight w:val="0"/>
      <w:marTop w:val="0"/>
      <w:marBottom w:val="0"/>
      <w:divBdr>
        <w:top w:val="none" w:sz="0" w:space="0" w:color="auto"/>
        <w:left w:val="none" w:sz="0" w:space="0" w:color="auto"/>
        <w:bottom w:val="none" w:sz="0" w:space="0" w:color="auto"/>
        <w:right w:val="none" w:sz="0" w:space="0" w:color="auto"/>
      </w:divBdr>
    </w:div>
    <w:div w:id="157965546">
      <w:bodyDiv w:val="1"/>
      <w:marLeft w:val="0"/>
      <w:marRight w:val="0"/>
      <w:marTop w:val="0"/>
      <w:marBottom w:val="0"/>
      <w:divBdr>
        <w:top w:val="none" w:sz="0" w:space="0" w:color="auto"/>
        <w:left w:val="none" w:sz="0" w:space="0" w:color="auto"/>
        <w:bottom w:val="none" w:sz="0" w:space="0" w:color="auto"/>
        <w:right w:val="none" w:sz="0" w:space="0" w:color="auto"/>
      </w:divBdr>
    </w:div>
    <w:div w:id="159153297">
      <w:bodyDiv w:val="1"/>
      <w:marLeft w:val="0"/>
      <w:marRight w:val="0"/>
      <w:marTop w:val="0"/>
      <w:marBottom w:val="0"/>
      <w:divBdr>
        <w:top w:val="none" w:sz="0" w:space="0" w:color="auto"/>
        <w:left w:val="none" w:sz="0" w:space="0" w:color="auto"/>
        <w:bottom w:val="none" w:sz="0" w:space="0" w:color="auto"/>
        <w:right w:val="none" w:sz="0" w:space="0" w:color="auto"/>
      </w:divBdr>
    </w:div>
    <w:div w:id="159589400">
      <w:bodyDiv w:val="1"/>
      <w:marLeft w:val="0"/>
      <w:marRight w:val="0"/>
      <w:marTop w:val="0"/>
      <w:marBottom w:val="0"/>
      <w:divBdr>
        <w:top w:val="none" w:sz="0" w:space="0" w:color="auto"/>
        <w:left w:val="none" w:sz="0" w:space="0" w:color="auto"/>
        <w:bottom w:val="none" w:sz="0" w:space="0" w:color="auto"/>
        <w:right w:val="none" w:sz="0" w:space="0" w:color="auto"/>
      </w:divBdr>
    </w:div>
    <w:div w:id="160049608">
      <w:bodyDiv w:val="1"/>
      <w:marLeft w:val="0"/>
      <w:marRight w:val="0"/>
      <w:marTop w:val="0"/>
      <w:marBottom w:val="0"/>
      <w:divBdr>
        <w:top w:val="none" w:sz="0" w:space="0" w:color="auto"/>
        <w:left w:val="none" w:sz="0" w:space="0" w:color="auto"/>
        <w:bottom w:val="none" w:sz="0" w:space="0" w:color="auto"/>
        <w:right w:val="none" w:sz="0" w:space="0" w:color="auto"/>
      </w:divBdr>
    </w:div>
    <w:div w:id="167983291">
      <w:bodyDiv w:val="1"/>
      <w:marLeft w:val="0"/>
      <w:marRight w:val="0"/>
      <w:marTop w:val="0"/>
      <w:marBottom w:val="0"/>
      <w:divBdr>
        <w:top w:val="none" w:sz="0" w:space="0" w:color="auto"/>
        <w:left w:val="none" w:sz="0" w:space="0" w:color="auto"/>
        <w:bottom w:val="none" w:sz="0" w:space="0" w:color="auto"/>
        <w:right w:val="none" w:sz="0" w:space="0" w:color="auto"/>
      </w:divBdr>
    </w:div>
    <w:div w:id="177425669">
      <w:bodyDiv w:val="1"/>
      <w:marLeft w:val="0"/>
      <w:marRight w:val="0"/>
      <w:marTop w:val="0"/>
      <w:marBottom w:val="0"/>
      <w:divBdr>
        <w:top w:val="none" w:sz="0" w:space="0" w:color="auto"/>
        <w:left w:val="none" w:sz="0" w:space="0" w:color="auto"/>
        <w:bottom w:val="none" w:sz="0" w:space="0" w:color="auto"/>
        <w:right w:val="none" w:sz="0" w:space="0" w:color="auto"/>
      </w:divBdr>
    </w:div>
    <w:div w:id="186677643">
      <w:bodyDiv w:val="1"/>
      <w:marLeft w:val="0"/>
      <w:marRight w:val="0"/>
      <w:marTop w:val="0"/>
      <w:marBottom w:val="0"/>
      <w:divBdr>
        <w:top w:val="none" w:sz="0" w:space="0" w:color="auto"/>
        <w:left w:val="none" w:sz="0" w:space="0" w:color="auto"/>
        <w:bottom w:val="none" w:sz="0" w:space="0" w:color="auto"/>
        <w:right w:val="none" w:sz="0" w:space="0" w:color="auto"/>
      </w:divBdr>
    </w:div>
    <w:div w:id="188375230">
      <w:bodyDiv w:val="1"/>
      <w:marLeft w:val="0"/>
      <w:marRight w:val="0"/>
      <w:marTop w:val="0"/>
      <w:marBottom w:val="0"/>
      <w:divBdr>
        <w:top w:val="none" w:sz="0" w:space="0" w:color="auto"/>
        <w:left w:val="none" w:sz="0" w:space="0" w:color="auto"/>
        <w:bottom w:val="none" w:sz="0" w:space="0" w:color="auto"/>
        <w:right w:val="none" w:sz="0" w:space="0" w:color="auto"/>
      </w:divBdr>
    </w:div>
    <w:div w:id="190925052">
      <w:bodyDiv w:val="1"/>
      <w:marLeft w:val="0"/>
      <w:marRight w:val="0"/>
      <w:marTop w:val="0"/>
      <w:marBottom w:val="0"/>
      <w:divBdr>
        <w:top w:val="none" w:sz="0" w:space="0" w:color="auto"/>
        <w:left w:val="none" w:sz="0" w:space="0" w:color="auto"/>
        <w:bottom w:val="none" w:sz="0" w:space="0" w:color="auto"/>
        <w:right w:val="none" w:sz="0" w:space="0" w:color="auto"/>
      </w:divBdr>
    </w:div>
    <w:div w:id="195894633">
      <w:bodyDiv w:val="1"/>
      <w:marLeft w:val="0"/>
      <w:marRight w:val="0"/>
      <w:marTop w:val="0"/>
      <w:marBottom w:val="0"/>
      <w:divBdr>
        <w:top w:val="none" w:sz="0" w:space="0" w:color="auto"/>
        <w:left w:val="none" w:sz="0" w:space="0" w:color="auto"/>
        <w:bottom w:val="none" w:sz="0" w:space="0" w:color="auto"/>
        <w:right w:val="none" w:sz="0" w:space="0" w:color="auto"/>
      </w:divBdr>
    </w:div>
    <w:div w:id="200094671">
      <w:bodyDiv w:val="1"/>
      <w:marLeft w:val="0"/>
      <w:marRight w:val="0"/>
      <w:marTop w:val="0"/>
      <w:marBottom w:val="0"/>
      <w:divBdr>
        <w:top w:val="none" w:sz="0" w:space="0" w:color="auto"/>
        <w:left w:val="none" w:sz="0" w:space="0" w:color="auto"/>
        <w:bottom w:val="none" w:sz="0" w:space="0" w:color="auto"/>
        <w:right w:val="none" w:sz="0" w:space="0" w:color="auto"/>
      </w:divBdr>
    </w:div>
    <w:div w:id="202911644">
      <w:bodyDiv w:val="1"/>
      <w:marLeft w:val="0"/>
      <w:marRight w:val="0"/>
      <w:marTop w:val="0"/>
      <w:marBottom w:val="0"/>
      <w:divBdr>
        <w:top w:val="none" w:sz="0" w:space="0" w:color="auto"/>
        <w:left w:val="none" w:sz="0" w:space="0" w:color="auto"/>
        <w:bottom w:val="none" w:sz="0" w:space="0" w:color="auto"/>
        <w:right w:val="none" w:sz="0" w:space="0" w:color="auto"/>
      </w:divBdr>
    </w:div>
    <w:div w:id="213929429">
      <w:bodyDiv w:val="1"/>
      <w:marLeft w:val="0"/>
      <w:marRight w:val="0"/>
      <w:marTop w:val="0"/>
      <w:marBottom w:val="0"/>
      <w:divBdr>
        <w:top w:val="none" w:sz="0" w:space="0" w:color="auto"/>
        <w:left w:val="none" w:sz="0" w:space="0" w:color="auto"/>
        <w:bottom w:val="none" w:sz="0" w:space="0" w:color="auto"/>
        <w:right w:val="none" w:sz="0" w:space="0" w:color="auto"/>
      </w:divBdr>
    </w:div>
    <w:div w:id="214246429">
      <w:bodyDiv w:val="1"/>
      <w:marLeft w:val="0"/>
      <w:marRight w:val="0"/>
      <w:marTop w:val="0"/>
      <w:marBottom w:val="0"/>
      <w:divBdr>
        <w:top w:val="none" w:sz="0" w:space="0" w:color="auto"/>
        <w:left w:val="none" w:sz="0" w:space="0" w:color="auto"/>
        <w:bottom w:val="none" w:sz="0" w:space="0" w:color="auto"/>
        <w:right w:val="none" w:sz="0" w:space="0" w:color="auto"/>
      </w:divBdr>
    </w:div>
    <w:div w:id="215091477">
      <w:bodyDiv w:val="1"/>
      <w:marLeft w:val="0"/>
      <w:marRight w:val="0"/>
      <w:marTop w:val="0"/>
      <w:marBottom w:val="0"/>
      <w:divBdr>
        <w:top w:val="none" w:sz="0" w:space="0" w:color="auto"/>
        <w:left w:val="none" w:sz="0" w:space="0" w:color="auto"/>
        <w:bottom w:val="none" w:sz="0" w:space="0" w:color="auto"/>
        <w:right w:val="none" w:sz="0" w:space="0" w:color="auto"/>
      </w:divBdr>
    </w:div>
    <w:div w:id="221866775">
      <w:bodyDiv w:val="1"/>
      <w:marLeft w:val="0"/>
      <w:marRight w:val="0"/>
      <w:marTop w:val="0"/>
      <w:marBottom w:val="0"/>
      <w:divBdr>
        <w:top w:val="none" w:sz="0" w:space="0" w:color="auto"/>
        <w:left w:val="none" w:sz="0" w:space="0" w:color="auto"/>
        <w:bottom w:val="none" w:sz="0" w:space="0" w:color="auto"/>
        <w:right w:val="none" w:sz="0" w:space="0" w:color="auto"/>
      </w:divBdr>
    </w:div>
    <w:div w:id="225337646">
      <w:bodyDiv w:val="1"/>
      <w:marLeft w:val="0"/>
      <w:marRight w:val="0"/>
      <w:marTop w:val="0"/>
      <w:marBottom w:val="0"/>
      <w:divBdr>
        <w:top w:val="none" w:sz="0" w:space="0" w:color="auto"/>
        <w:left w:val="none" w:sz="0" w:space="0" w:color="auto"/>
        <w:bottom w:val="none" w:sz="0" w:space="0" w:color="auto"/>
        <w:right w:val="none" w:sz="0" w:space="0" w:color="auto"/>
      </w:divBdr>
    </w:div>
    <w:div w:id="235432773">
      <w:bodyDiv w:val="1"/>
      <w:marLeft w:val="0"/>
      <w:marRight w:val="0"/>
      <w:marTop w:val="0"/>
      <w:marBottom w:val="0"/>
      <w:divBdr>
        <w:top w:val="none" w:sz="0" w:space="0" w:color="auto"/>
        <w:left w:val="none" w:sz="0" w:space="0" w:color="auto"/>
        <w:bottom w:val="none" w:sz="0" w:space="0" w:color="auto"/>
        <w:right w:val="none" w:sz="0" w:space="0" w:color="auto"/>
      </w:divBdr>
    </w:div>
    <w:div w:id="238029166">
      <w:bodyDiv w:val="1"/>
      <w:marLeft w:val="0"/>
      <w:marRight w:val="0"/>
      <w:marTop w:val="0"/>
      <w:marBottom w:val="0"/>
      <w:divBdr>
        <w:top w:val="none" w:sz="0" w:space="0" w:color="auto"/>
        <w:left w:val="none" w:sz="0" w:space="0" w:color="auto"/>
        <w:bottom w:val="none" w:sz="0" w:space="0" w:color="auto"/>
        <w:right w:val="none" w:sz="0" w:space="0" w:color="auto"/>
      </w:divBdr>
    </w:div>
    <w:div w:id="243612312">
      <w:bodyDiv w:val="1"/>
      <w:marLeft w:val="0"/>
      <w:marRight w:val="0"/>
      <w:marTop w:val="0"/>
      <w:marBottom w:val="0"/>
      <w:divBdr>
        <w:top w:val="none" w:sz="0" w:space="0" w:color="auto"/>
        <w:left w:val="none" w:sz="0" w:space="0" w:color="auto"/>
        <w:bottom w:val="none" w:sz="0" w:space="0" w:color="auto"/>
        <w:right w:val="none" w:sz="0" w:space="0" w:color="auto"/>
      </w:divBdr>
    </w:div>
    <w:div w:id="243615323">
      <w:bodyDiv w:val="1"/>
      <w:marLeft w:val="0"/>
      <w:marRight w:val="0"/>
      <w:marTop w:val="0"/>
      <w:marBottom w:val="0"/>
      <w:divBdr>
        <w:top w:val="none" w:sz="0" w:space="0" w:color="auto"/>
        <w:left w:val="none" w:sz="0" w:space="0" w:color="auto"/>
        <w:bottom w:val="none" w:sz="0" w:space="0" w:color="auto"/>
        <w:right w:val="none" w:sz="0" w:space="0" w:color="auto"/>
      </w:divBdr>
    </w:div>
    <w:div w:id="248120566">
      <w:bodyDiv w:val="1"/>
      <w:marLeft w:val="0"/>
      <w:marRight w:val="0"/>
      <w:marTop w:val="0"/>
      <w:marBottom w:val="0"/>
      <w:divBdr>
        <w:top w:val="none" w:sz="0" w:space="0" w:color="auto"/>
        <w:left w:val="none" w:sz="0" w:space="0" w:color="auto"/>
        <w:bottom w:val="none" w:sz="0" w:space="0" w:color="auto"/>
        <w:right w:val="none" w:sz="0" w:space="0" w:color="auto"/>
      </w:divBdr>
    </w:div>
    <w:div w:id="248318252">
      <w:bodyDiv w:val="1"/>
      <w:marLeft w:val="0"/>
      <w:marRight w:val="0"/>
      <w:marTop w:val="0"/>
      <w:marBottom w:val="0"/>
      <w:divBdr>
        <w:top w:val="none" w:sz="0" w:space="0" w:color="auto"/>
        <w:left w:val="none" w:sz="0" w:space="0" w:color="auto"/>
        <w:bottom w:val="none" w:sz="0" w:space="0" w:color="auto"/>
        <w:right w:val="none" w:sz="0" w:space="0" w:color="auto"/>
      </w:divBdr>
    </w:div>
    <w:div w:id="248542060">
      <w:bodyDiv w:val="1"/>
      <w:marLeft w:val="0"/>
      <w:marRight w:val="0"/>
      <w:marTop w:val="0"/>
      <w:marBottom w:val="0"/>
      <w:divBdr>
        <w:top w:val="none" w:sz="0" w:space="0" w:color="auto"/>
        <w:left w:val="none" w:sz="0" w:space="0" w:color="auto"/>
        <w:bottom w:val="none" w:sz="0" w:space="0" w:color="auto"/>
        <w:right w:val="none" w:sz="0" w:space="0" w:color="auto"/>
      </w:divBdr>
    </w:div>
    <w:div w:id="249849946">
      <w:bodyDiv w:val="1"/>
      <w:marLeft w:val="0"/>
      <w:marRight w:val="0"/>
      <w:marTop w:val="0"/>
      <w:marBottom w:val="0"/>
      <w:divBdr>
        <w:top w:val="none" w:sz="0" w:space="0" w:color="auto"/>
        <w:left w:val="none" w:sz="0" w:space="0" w:color="auto"/>
        <w:bottom w:val="none" w:sz="0" w:space="0" w:color="auto"/>
        <w:right w:val="none" w:sz="0" w:space="0" w:color="auto"/>
      </w:divBdr>
    </w:div>
    <w:div w:id="253755783">
      <w:bodyDiv w:val="1"/>
      <w:marLeft w:val="0"/>
      <w:marRight w:val="0"/>
      <w:marTop w:val="0"/>
      <w:marBottom w:val="0"/>
      <w:divBdr>
        <w:top w:val="none" w:sz="0" w:space="0" w:color="auto"/>
        <w:left w:val="none" w:sz="0" w:space="0" w:color="auto"/>
        <w:bottom w:val="none" w:sz="0" w:space="0" w:color="auto"/>
        <w:right w:val="none" w:sz="0" w:space="0" w:color="auto"/>
      </w:divBdr>
    </w:div>
    <w:div w:id="264970349">
      <w:bodyDiv w:val="1"/>
      <w:marLeft w:val="0"/>
      <w:marRight w:val="0"/>
      <w:marTop w:val="0"/>
      <w:marBottom w:val="0"/>
      <w:divBdr>
        <w:top w:val="none" w:sz="0" w:space="0" w:color="auto"/>
        <w:left w:val="none" w:sz="0" w:space="0" w:color="auto"/>
        <w:bottom w:val="none" w:sz="0" w:space="0" w:color="auto"/>
        <w:right w:val="none" w:sz="0" w:space="0" w:color="auto"/>
      </w:divBdr>
    </w:div>
    <w:div w:id="280111388">
      <w:bodyDiv w:val="1"/>
      <w:marLeft w:val="0"/>
      <w:marRight w:val="0"/>
      <w:marTop w:val="0"/>
      <w:marBottom w:val="0"/>
      <w:divBdr>
        <w:top w:val="none" w:sz="0" w:space="0" w:color="auto"/>
        <w:left w:val="none" w:sz="0" w:space="0" w:color="auto"/>
        <w:bottom w:val="none" w:sz="0" w:space="0" w:color="auto"/>
        <w:right w:val="none" w:sz="0" w:space="0" w:color="auto"/>
      </w:divBdr>
    </w:div>
    <w:div w:id="281346079">
      <w:bodyDiv w:val="1"/>
      <w:marLeft w:val="0"/>
      <w:marRight w:val="0"/>
      <w:marTop w:val="0"/>
      <w:marBottom w:val="0"/>
      <w:divBdr>
        <w:top w:val="none" w:sz="0" w:space="0" w:color="auto"/>
        <w:left w:val="none" w:sz="0" w:space="0" w:color="auto"/>
        <w:bottom w:val="none" w:sz="0" w:space="0" w:color="auto"/>
        <w:right w:val="none" w:sz="0" w:space="0" w:color="auto"/>
      </w:divBdr>
    </w:div>
    <w:div w:id="284628882">
      <w:bodyDiv w:val="1"/>
      <w:marLeft w:val="0"/>
      <w:marRight w:val="0"/>
      <w:marTop w:val="0"/>
      <w:marBottom w:val="0"/>
      <w:divBdr>
        <w:top w:val="none" w:sz="0" w:space="0" w:color="auto"/>
        <w:left w:val="none" w:sz="0" w:space="0" w:color="auto"/>
        <w:bottom w:val="none" w:sz="0" w:space="0" w:color="auto"/>
        <w:right w:val="none" w:sz="0" w:space="0" w:color="auto"/>
      </w:divBdr>
    </w:div>
    <w:div w:id="288167999">
      <w:bodyDiv w:val="1"/>
      <w:marLeft w:val="0"/>
      <w:marRight w:val="0"/>
      <w:marTop w:val="0"/>
      <w:marBottom w:val="0"/>
      <w:divBdr>
        <w:top w:val="none" w:sz="0" w:space="0" w:color="auto"/>
        <w:left w:val="none" w:sz="0" w:space="0" w:color="auto"/>
        <w:bottom w:val="none" w:sz="0" w:space="0" w:color="auto"/>
        <w:right w:val="none" w:sz="0" w:space="0" w:color="auto"/>
      </w:divBdr>
    </w:div>
    <w:div w:id="296841105">
      <w:bodyDiv w:val="1"/>
      <w:marLeft w:val="0"/>
      <w:marRight w:val="0"/>
      <w:marTop w:val="0"/>
      <w:marBottom w:val="0"/>
      <w:divBdr>
        <w:top w:val="none" w:sz="0" w:space="0" w:color="auto"/>
        <w:left w:val="none" w:sz="0" w:space="0" w:color="auto"/>
        <w:bottom w:val="none" w:sz="0" w:space="0" w:color="auto"/>
        <w:right w:val="none" w:sz="0" w:space="0" w:color="auto"/>
      </w:divBdr>
    </w:div>
    <w:div w:id="310795459">
      <w:bodyDiv w:val="1"/>
      <w:marLeft w:val="0"/>
      <w:marRight w:val="0"/>
      <w:marTop w:val="0"/>
      <w:marBottom w:val="0"/>
      <w:divBdr>
        <w:top w:val="none" w:sz="0" w:space="0" w:color="auto"/>
        <w:left w:val="none" w:sz="0" w:space="0" w:color="auto"/>
        <w:bottom w:val="none" w:sz="0" w:space="0" w:color="auto"/>
        <w:right w:val="none" w:sz="0" w:space="0" w:color="auto"/>
      </w:divBdr>
    </w:div>
    <w:div w:id="310867190">
      <w:bodyDiv w:val="1"/>
      <w:marLeft w:val="0"/>
      <w:marRight w:val="0"/>
      <w:marTop w:val="0"/>
      <w:marBottom w:val="0"/>
      <w:divBdr>
        <w:top w:val="none" w:sz="0" w:space="0" w:color="auto"/>
        <w:left w:val="none" w:sz="0" w:space="0" w:color="auto"/>
        <w:bottom w:val="none" w:sz="0" w:space="0" w:color="auto"/>
        <w:right w:val="none" w:sz="0" w:space="0" w:color="auto"/>
      </w:divBdr>
    </w:div>
    <w:div w:id="311756066">
      <w:bodyDiv w:val="1"/>
      <w:marLeft w:val="0"/>
      <w:marRight w:val="0"/>
      <w:marTop w:val="0"/>
      <w:marBottom w:val="0"/>
      <w:divBdr>
        <w:top w:val="none" w:sz="0" w:space="0" w:color="auto"/>
        <w:left w:val="none" w:sz="0" w:space="0" w:color="auto"/>
        <w:bottom w:val="none" w:sz="0" w:space="0" w:color="auto"/>
        <w:right w:val="none" w:sz="0" w:space="0" w:color="auto"/>
      </w:divBdr>
    </w:div>
    <w:div w:id="316342743">
      <w:bodyDiv w:val="1"/>
      <w:marLeft w:val="0"/>
      <w:marRight w:val="0"/>
      <w:marTop w:val="0"/>
      <w:marBottom w:val="0"/>
      <w:divBdr>
        <w:top w:val="none" w:sz="0" w:space="0" w:color="auto"/>
        <w:left w:val="none" w:sz="0" w:space="0" w:color="auto"/>
        <w:bottom w:val="none" w:sz="0" w:space="0" w:color="auto"/>
        <w:right w:val="none" w:sz="0" w:space="0" w:color="auto"/>
      </w:divBdr>
    </w:div>
    <w:div w:id="318118725">
      <w:bodyDiv w:val="1"/>
      <w:marLeft w:val="0"/>
      <w:marRight w:val="0"/>
      <w:marTop w:val="0"/>
      <w:marBottom w:val="0"/>
      <w:divBdr>
        <w:top w:val="none" w:sz="0" w:space="0" w:color="auto"/>
        <w:left w:val="none" w:sz="0" w:space="0" w:color="auto"/>
        <w:bottom w:val="none" w:sz="0" w:space="0" w:color="auto"/>
        <w:right w:val="none" w:sz="0" w:space="0" w:color="auto"/>
      </w:divBdr>
    </w:div>
    <w:div w:id="319357473">
      <w:bodyDiv w:val="1"/>
      <w:marLeft w:val="0"/>
      <w:marRight w:val="0"/>
      <w:marTop w:val="0"/>
      <w:marBottom w:val="0"/>
      <w:divBdr>
        <w:top w:val="none" w:sz="0" w:space="0" w:color="auto"/>
        <w:left w:val="none" w:sz="0" w:space="0" w:color="auto"/>
        <w:bottom w:val="none" w:sz="0" w:space="0" w:color="auto"/>
        <w:right w:val="none" w:sz="0" w:space="0" w:color="auto"/>
      </w:divBdr>
    </w:div>
    <w:div w:id="320626168">
      <w:bodyDiv w:val="1"/>
      <w:marLeft w:val="0"/>
      <w:marRight w:val="0"/>
      <w:marTop w:val="0"/>
      <w:marBottom w:val="0"/>
      <w:divBdr>
        <w:top w:val="none" w:sz="0" w:space="0" w:color="auto"/>
        <w:left w:val="none" w:sz="0" w:space="0" w:color="auto"/>
        <w:bottom w:val="none" w:sz="0" w:space="0" w:color="auto"/>
        <w:right w:val="none" w:sz="0" w:space="0" w:color="auto"/>
      </w:divBdr>
    </w:div>
    <w:div w:id="321396441">
      <w:bodyDiv w:val="1"/>
      <w:marLeft w:val="0"/>
      <w:marRight w:val="0"/>
      <w:marTop w:val="0"/>
      <w:marBottom w:val="0"/>
      <w:divBdr>
        <w:top w:val="none" w:sz="0" w:space="0" w:color="auto"/>
        <w:left w:val="none" w:sz="0" w:space="0" w:color="auto"/>
        <w:bottom w:val="none" w:sz="0" w:space="0" w:color="auto"/>
        <w:right w:val="none" w:sz="0" w:space="0" w:color="auto"/>
      </w:divBdr>
    </w:div>
    <w:div w:id="321936911">
      <w:bodyDiv w:val="1"/>
      <w:marLeft w:val="0"/>
      <w:marRight w:val="0"/>
      <w:marTop w:val="0"/>
      <w:marBottom w:val="0"/>
      <w:divBdr>
        <w:top w:val="none" w:sz="0" w:space="0" w:color="auto"/>
        <w:left w:val="none" w:sz="0" w:space="0" w:color="auto"/>
        <w:bottom w:val="none" w:sz="0" w:space="0" w:color="auto"/>
        <w:right w:val="none" w:sz="0" w:space="0" w:color="auto"/>
      </w:divBdr>
    </w:div>
    <w:div w:id="328756011">
      <w:bodyDiv w:val="1"/>
      <w:marLeft w:val="0"/>
      <w:marRight w:val="0"/>
      <w:marTop w:val="0"/>
      <w:marBottom w:val="0"/>
      <w:divBdr>
        <w:top w:val="none" w:sz="0" w:space="0" w:color="auto"/>
        <w:left w:val="none" w:sz="0" w:space="0" w:color="auto"/>
        <w:bottom w:val="none" w:sz="0" w:space="0" w:color="auto"/>
        <w:right w:val="none" w:sz="0" w:space="0" w:color="auto"/>
      </w:divBdr>
    </w:div>
    <w:div w:id="335499866">
      <w:bodyDiv w:val="1"/>
      <w:marLeft w:val="0"/>
      <w:marRight w:val="0"/>
      <w:marTop w:val="0"/>
      <w:marBottom w:val="0"/>
      <w:divBdr>
        <w:top w:val="none" w:sz="0" w:space="0" w:color="auto"/>
        <w:left w:val="none" w:sz="0" w:space="0" w:color="auto"/>
        <w:bottom w:val="none" w:sz="0" w:space="0" w:color="auto"/>
        <w:right w:val="none" w:sz="0" w:space="0" w:color="auto"/>
      </w:divBdr>
    </w:div>
    <w:div w:id="342129434">
      <w:bodyDiv w:val="1"/>
      <w:marLeft w:val="0"/>
      <w:marRight w:val="0"/>
      <w:marTop w:val="0"/>
      <w:marBottom w:val="0"/>
      <w:divBdr>
        <w:top w:val="none" w:sz="0" w:space="0" w:color="auto"/>
        <w:left w:val="none" w:sz="0" w:space="0" w:color="auto"/>
        <w:bottom w:val="none" w:sz="0" w:space="0" w:color="auto"/>
        <w:right w:val="none" w:sz="0" w:space="0" w:color="auto"/>
      </w:divBdr>
    </w:div>
    <w:div w:id="344943725">
      <w:bodyDiv w:val="1"/>
      <w:marLeft w:val="0"/>
      <w:marRight w:val="0"/>
      <w:marTop w:val="0"/>
      <w:marBottom w:val="0"/>
      <w:divBdr>
        <w:top w:val="none" w:sz="0" w:space="0" w:color="auto"/>
        <w:left w:val="none" w:sz="0" w:space="0" w:color="auto"/>
        <w:bottom w:val="none" w:sz="0" w:space="0" w:color="auto"/>
        <w:right w:val="none" w:sz="0" w:space="0" w:color="auto"/>
      </w:divBdr>
    </w:div>
    <w:div w:id="346297589">
      <w:bodyDiv w:val="1"/>
      <w:marLeft w:val="0"/>
      <w:marRight w:val="0"/>
      <w:marTop w:val="0"/>
      <w:marBottom w:val="0"/>
      <w:divBdr>
        <w:top w:val="none" w:sz="0" w:space="0" w:color="auto"/>
        <w:left w:val="none" w:sz="0" w:space="0" w:color="auto"/>
        <w:bottom w:val="none" w:sz="0" w:space="0" w:color="auto"/>
        <w:right w:val="none" w:sz="0" w:space="0" w:color="auto"/>
      </w:divBdr>
    </w:div>
    <w:div w:id="347368306">
      <w:bodyDiv w:val="1"/>
      <w:marLeft w:val="0"/>
      <w:marRight w:val="0"/>
      <w:marTop w:val="0"/>
      <w:marBottom w:val="0"/>
      <w:divBdr>
        <w:top w:val="none" w:sz="0" w:space="0" w:color="auto"/>
        <w:left w:val="none" w:sz="0" w:space="0" w:color="auto"/>
        <w:bottom w:val="none" w:sz="0" w:space="0" w:color="auto"/>
        <w:right w:val="none" w:sz="0" w:space="0" w:color="auto"/>
      </w:divBdr>
    </w:div>
    <w:div w:id="347678633">
      <w:bodyDiv w:val="1"/>
      <w:marLeft w:val="0"/>
      <w:marRight w:val="0"/>
      <w:marTop w:val="0"/>
      <w:marBottom w:val="0"/>
      <w:divBdr>
        <w:top w:val="none" w:sz="0" w:space="0" w:color="auto"/>
        <w:left w:val="none" w:sz="0" w:space="0" w:color="auto"/>
        <w:bottom w:val="none" w:sz="0" w:space="0" w:color="auto"/>
        <w:right w:val="none" w:sz="0" w:space="0" w:color="auto"/>
      </w:divBdr>
    </w:div>
    <w:div w:id="347680134">
      <w:bodyDiv w:val="1"/>
      <w:marLeft w:val="0"/>
      <w:marRight w:val="0"/>
      <w:marTop w:val="0"/>
      <w:marBottom w:val="0"/>
      <w:divBdr>
        <w:top w:val="none" w:sz="0" w:space="0" w:color="auto"/>
        <w:left w:val="none" w:sz="0" w:space="0" w:color="auto"/>
        <w:bottom w:val="none" w:sz="0" w:space="0" w:color="auto"/>
        <w:right w:val="none" w:sz="0" w:space="0" w:color="auto"/>
      </w:divBdr>
    </w:div>
    <w:div w:id="351108236">
      <w:bodyDiv w:val="1"/>
      <w:marLeft w:val="0"/>
      <w:marRight w:val="0"/>
      <w:marTop w:val="0"/>
      <w:marBottom w:val="0"/>
      <w:divBdr>
        <w:top w:val="none" w:sz="0" w:space="0" w:color="auto"/>
        <w:left w:val="none" w:sz="0" w:space="0" w:color="auto"/>
        <w:bottom w:val="none" w:sz="0" w:space="0" w:color="auto"/>
        <w:right w:val="none" w:sz="0" w:space="0" w:color="auto"/>
      </w:divBdr>
    </w:div>
    <w:div w:id="351230753">
      <w:bodyDiv w:val="1"/>
      <w:marLeft w:val="0"/>
      <w:marRight w:val="0"/>
      <w:marTop w:val="0"/>
      <w:marBottom w:val="0"/>
      <w:divBdr>
        <w:top w:val="none" w:sz="0" w:space="0" w:color="auto"/>
        <w:left w:val="none" w:sz="0" w:space="0" w:color="auto"/>
        <w:bottom w:val="none" w:sz="0" w:space="0" w:color="auto"/>
        <w:right w:val="none" w:sz="0" w:space="0" w:color="auto"/>
      </w:divBdr>
    </w:div>
    <w:div w:id="354384988">
      <w:bodyDiv w:val="1"/>
      <w:marLeft w:val="0"/>
      <w:marRight w:val="0"/>
      <w:marTop w:val="0"/>
      <w:marBottom w:val="0"/>
      <w:divBdr>
        <w:top w:val="none" w:sz="0" w:space="0" w:color="auto"/>
        <w:left w:val="none" w:sz="0" w:space="0" w:color="auto"/>
        <w:bottom w:val="none" w:sz="0" w:space="0" w:color="auto"/>
        <w:right w:val="none" w:sz="0" w:space="0" w:color="auto"/>
      </w:divBdr>
    </w:div>
    <w:div w:id="354423575">
      <w:bodyDiv w:val="1"/>
      <w:marLeft w:val="0"/>
      <w:marRight w:val="0"/>
      <w:marTop w:val="0"/>
      <w:marBottom w:val="0"/>
      <w:divBdr>
        <w:top w:val="none" w:sz="0" w:space="0" w:color="auto"/>
        <w:left w:val="none" w:sz="0" w:space="0" w:color="auto"/>
        <w:bottom w:val="none" w:sz="0" w:space="0" w:color="auto"/>
        <w:right w:val="none" w:sz="0" w:space="0" w:color="auto"/>
      </w:divBdr>
    </w:div>
    <w:div w:id="371616392">
      <w:bodyDiv w:val="1"/>
      <w:marLeft w:val="0"/>
      <w:marRight w:val="0"/>
      <w:marTop w:val="0"/>
      <w:marBottom w:val="0"/>
      <w:divBdr>
        <w:top w:val="none" w:sz="0" w:space="0" w:color="auto"/>
        <w:left w:val="none" w:sz="0" w:space="0" w:color="auto"/>
        <w:bottom w:val="none" w:sz="0" w:space="0" w:color="auto"/>
        <w:right w:val="none" w:sz="0" w:space="0" w:color="auto"/>
      </w:divBdr>
    </w:div>
    <w:div w:id="388457337">
      <w:bodyDiv w:val="1"/>
      <w:marLeft w:val="0"/>
      <w:marRight w:val="0"/>
      <w:marTop w:val="0"/>
      <w:marBottom w:val="0"/>
      <w:divBdr>
        <w:top w:val="none" w:sz="0" w:space="0" w:color="auto"/>
        <w:left w:val="none" w:sz="0" w:space="0" w:color="auto"/>
        <w:bottom w:val="none" w:sz="0" w:space="0" w:color="auto"/>
        <w:right w:val="none" w:sz="0" w:space="0" w:color="auto"/>
      </w:divBdr>
    </w:div>
    <w:div w:id="390619923">
      <w:bodyDiv w:val="1"/>
      <w:marLeft w:val="0"/>
      <w:marRight w:val="0"/>
      <w:marTop w:val="0"/>
      <w:marBottom w:val="0"/>
      <w:divBdr>
        <w:top w:val="none" w:sz="0" w:space="0" w:color="auto"/>
        <w:left w:val="none" w:sz="0" w:space="0" w:color="auto"/>
        <w:bottom w:val="none" w:sz="0" w:space="0" w:color="auto"/>
        <w:right w:val="none" w:sz="0" w:space="0" w:color="auto"/>
      </w:divBdr>
    </w:div>
    <w:div w:id="403530765">
      <w:bodyDiv w:val="1"/>
      <w:marLeft w:val="0"/>
      <w:marRight w:val="0"/>
      <w:marTop w:val="0"/>
      <w:marBottom w:val="0"/>
      <w:divBdr>
        <w:top w:val="none" w:sz="0" w:space="0" w:color="auto"/>
        <w:left w:val="none" w:sz="0" w:space="0" w:color="auto"/>
        <w:bottom w:val="none" w:sz="0" w:space="0" w:color="auto"/>
        <w:right w:val="none" w:sz="0" w:space="0" w:color="auto"/>
      </w:divBdr>
    </w:div>
    <w:div w:id="414135380">
      <w:bodyDiv w:val="1"/>
      <w:marLeft w:val="0"/>
      <w:marRight w:val="0"/>
      <w:marTop w:val="0"/>
      <w:marBottom w:val="0"/>
      <w:divBdr>
        <w:top w:val="none" w:sz="0" w:space="0" w:color="auto"/>
        <w:left w:val="none" w:sz="0" w:space="0" w:color="auto"/>
        <w:bottom w:val="none" w:sz="0" w:space="0" w:color="auto"/>
        <w:right w:val="none" w:sz="0" w:space="0" w:color="auto"/>
      </w:divBdr>
    </w:div>
    <w:div w:id="422264833">
      <w:bodyDiv w:val="1"/>
      <w:marLeft w:val="0"/>
      <w:marRight w:val="0"/>
      <w:marTop w:val="0"/>
      <w:marBottom w:val="0"/>
      <w:divBdr>
        <w:top w:val="none" w:sz="0" w:space="0" w:color="auto"/>
        <w:left w:val="none" w:sz="0" w:space="0" w:color="auto"/>
        <w:bottom w:val="none" w:sz="0" w:space="0" w:color="auto"/>
        <w:right w:val="none" w:sz="0" w:space="0" w:color="auto"/>
      </w:divBdr>
    </w:div>
    <w:div w:id="423380830">
      <w:bodyDiv w:val="1"/>
      <w:marLeft w:val="0"/>
      <w:marRight w:val="0"/>
      <w:marTop w:val="0"/>
      <w:marBottom w:val="0"/>
      <w:divBdr>
        <w:top w:val="none" w:sz="0" w:space="0" w:color="auto"/>
        <w:left w:val="none" w:sz="0" w:space="0" w:color="auto"/>
        <w:bottom w:val="none" w:sz="0" w:space="0" w:color="auto"/>
        <w:right w:val="none" w:sz="0" w:space="0" w:color="auto"/>
      </w:divBdr>
    </w:div>
    <w:div w:id="424885835">
      <w:bodyDiv w:val="1"/>
      <w:marLeft w:val="0"/>
      <w:marRight w:val="0"/>
      <w:marTop w:val="0"/>
      <w:marBottom w:val="0"/>
      <w:divBdr>
        <w:top w:val="none" w:sz="0" w:space="0" w:color="auto"/>
        <w:left w:val="none" w:sz="0" w:space="0" w:color="auto"/>
        <w:bottom w:val="none" w:sz="0" w:space="0" w:color="auto"/>
        <w:right w:val="none" w:sz="0" w:space="0" w:color="auto"/>
      </w:divBdr>
    </w:div>
    <w:div w:id="427388399">
      <w:bodyDiv w:val="1"/>
      <w:marLeft w:val="0"/>
      <w:marRight w:val="0"/>
      <w:marTop w:val="0"/>
      <w:marBottom w:val="0"/>
      <w:divBdr>
        <w:top w:val="none" w:sz="0" w:space="0" w:color="auto"/>
        <w:left w:val="none" w:sz="0" w:space="0" w:color="auto"/>
        <w:bottom w:val="none" w:sz="0" w:space="0" w:color="auto"/>
        <w:right w:val="none" w:sz="0" w:space="0" w:color="auto"/>
      </w:divBdr>
    </w:div>
    <w:div w:id="428087406">
      <w:bodyDiv w:val="1"/>
      <w:marLeft w:val="0"/>
      <w:marRight w:val="0"/>
      <w:marTop w:val="0"/>
      <w:marBottom w:val="0"/>
      <w:divBdr>
        <w:top w:val="none" w:sz="0" w:space="0" w:color="auto"/>
        <w:left w:val="none" w:sz="0" w:space="0" w:color="auto"/>
        <w:bottom w:val="none" w:sz="0" w:space="0" w:color="auto"/>
        <w:right w:val="none" w:sz="0" w:space="0" w:color="auto"/>
      </w:divBdr>
    </w:div>
    <w:div w:id="432942820">
      <w:bodyDiv w:val="1"/>
      <w:marLeft w:val="0"/>
      <w:marRight w:val="0"/>
      <w:marTop w:val="0"/>
      <w:marBottom w:val="0"/>
      <w:divBdr>
        <w:top w:val="none" w:sz="0" w:space="0" w:color="auto"/>
        <w:left w:val="none" w:sz="0" w:space="0" w:color="auto"/>
        <w:bottom w:val="none" w:sz="0" w:space="0" w:color="auto"/>
        <w:right w:val="none" w:sz="0" w:space="0" w:color="auto"/>
      </w:divBdr>
    </w:div>
    <w:div w:id="440730529">
      <w:bodyDiv w:val="1"/>
      <w:marLeft w:val="0"/>
      <w:marRight w:val="0"/>
      <w:marTop w:val="0"/>
      <w:marBottom w:val="0"/>
      <w:divBdr>
        <w:top w:val="none" w:sz="0" w:space="0" w:color="auto"/>
        <w:left w:val="none" w:sz="0" w:space="0" w:color="auto"/>
        <w:bottom w:val="none" w:sz="0" w:space="0" w:color="auto"/>
        <w:right w:val="none" w:sz="0" w:space="0" w:color="auto"/>
      </w:divBdr>
    </w:div>
    <w:div w:id="441195072">
      <w:bodyDiv w:val="1"/>
      <w:marLeft w:val="0"/>
      <w:marRight w:val="0"/>
      <w:marTop w:val="0"/>
      <w:marBottom w:val="0"/>
      <w:divBdr>
        <w:top w:val="none" w:sz="0" w:space="0" w:color="auto"/>
        <w:left w:val="none" w:sz="0" w:space="0" w:color="auto"/>
        <w:bottom w:val="none" w:sz="0" w:space="0" w:color="auto"/>
        <w:right w:val="none" w:sz="0" w:space="0" w:color="auto"/>
      </w:divBdr>
    </w:div>
    <w:div w:id="444733134">
      <w:bodyDiv w:val="1"/>
      <w:marLeft w:val="0"/>
      <w:marRight w:val="0"/>
      <w:marTop w:val="0"/>
      <w:marBottom w:val="0"/>
      <w:divBdr>
        <w:top w:val="none" w:sz="0" w:space="0" w:color="auto"/>
        <w:left w:val="none" w:sz="0" w:space="0" w:color="auto"/>
        <w:bottom w:val="none" w:sz="0" w:space="0" w:color="auto"/>
        <w:right w:val="none" w:sz="0" w:space="0" w:color="auto"/>
      </w:divBdr>
    </w:div>
    <w:div w:id="447630770">
      <w:bodyDiv w:val="1"/>
      <w:marLeft w:val="0"/>
      <w:marRight w:val="0"/>
      <w:marTop w:val="0"/>
      <w:marBottom w:val="0"/>
      <w:divBdr>
        <w:top w:val="none" w:sz="0" w:space="0" w:color="auto"/>
        <w:left w:val="none" w:sz="0" w:space="0" w:color="auto"/>
        <w:bottom w:val="none" w:sz="0" w:space="0" w:color="auto"/>
        <w:right w:val="none" w:sz="0" w:space="0" w:color="auto"/>
      </w:divBdr>
    </w:div>
    <w:div w:id="455488566">
      <w:bodyDiv w:val="1"/>
      <w:marLeft w:val="0"/>
      <w:marRight w:val="0"/>
      <w:marTop w:val="0"/>
      <w:marBottom w:val="0"/>
      <w:divBdr>
        <w:top w:val="none" w:sz="0" w:space="0" w:color="auto"/>
        <w:left w:val="none" w:sz="0" w:space="0" w:color="auto"/>
        <w:bottom w:val="none" w:sz="0" w:space="0" w:color="auto"/>
        <w:right w:val="none" w:sz="0" w:space="0" w:color="auto"/>
      </w:divBdr>
    </w:div>
    <w:div w:id="457187391">
      <w:bodyDiv w:val="1"/>
      <w:marLeft w:val="0"/>
      <w:marRight w:val="0"/>
      <w:marTop w:val="0"/>
      <w:marBottom w:val="0"/>
      <w:divBdr>
        <w:top w:val="none" w:sz="0" w:space="0" w:color="auto"/>
        <w:left w:val="none" w:sz="0" w:space="0" w:color="auto"/>
        <w:bottom w:val="none" w:sz="0" w:space="0" w:color="auto"/>
        <w:right w:val="none" w:sz="0" w:space="0" w:color="auto"/>
      </w:divBdr>
    </w:div>
    <w:div w:id="461457888">
      <w:bodyDiv w:val="1"/>
      <w:marLeft w:val="0"/>
      <w:marRight w:val="0"/>
      <w:marTop w:val="0"/>
      <w:marBottom w:val="0"/>
      <w:divBdr>
        <w:top w:val="none" w:sz="0" w:space="0" w:color="auto"/>
        <w:left w:val="none" w:sz="0" w:space="0" w:color="auto"/>
        <w:bottom w:val="none" w:sz="0" w:space="0" w:color="auto"/>
        <w:right w:val="none" w:sz="0" w:space="0" w:color="auto"/>
      </w:divBdr>
    </w:div>
    <w:div w:id="467668971">
      <w:bodyDiv w:val="1"/>
      <w:marLeft w:val="0"/>
      <w:marRight w:val="0"/>
      <w:marTop w:val="0"/>
      <w:marBottom w:val="0"/>
      <w:divBdr>
        <w:top w:val="none" w:sz="0" w:space="0" w:color="auto"/>
        <w:left w:val="none" w:sz="0" w:space="0" w:color="auto"/>
        <w:bottom w:val="none" w:sz="0" w:space="0" w:color="auto"/>
        <w:right w:val="none" w:sz="0" w:space="0" w:color="auto"/>
      </w:divBdr>
    </w:div>
    <w:div w:id="479809264">
      <w:bodyDiv w:val="1"/>
      <w:marLeft w:val="0"/>
      <w:marRight w:val="0"/>
      <w:marTop w:val="0"/>
      <w:marBottom w:val="0"/>
      <w:divBdr>
        <w:top w:val="none" w:sz="0" w:space="0" w:color="auto"/>
        <w:left w:val="none" w:sz="0" w:space="0" w:color="auto"/>
        <w:bottom w:val="none" w:sz="0" w:space="0" w:color="auto"/>
        <w:right w:val="none" w:sz="0" w:space="0" w:color="auto"/>
      </w:divBdr>
    </w:div>
    <w:div w:id="479927596">
      <w:bodyDiv w:val="1"/>
      <w:marLeft w:val="0"/>
      <w:marRight w:val="0"/>
      <w:marTop w:val="0"/>
      <w:marBottom w:val="0"/>
      <w:divBdr>
        <w:top w:val="none" w:sz="0" w:space="0" w:color="auto"/>
        <w:left w:val="none" w:sz="0" w:space="0" w:color="auto"/>
        <w:bottom w:val="none" w:sz="0" w:space="0" w:color="auto"/>
        <w:right w:val="none" w:sz="0" w:space="0" w:color="auto"/>
      </w:divBdr>
    </w:div>
    <w:div w:id="481582154">
      <w:bodyDiv w:val="1"/>
      <w:marLeft w:val="0"/>
      <w:marRight w:val="0"/>
      <w:marTop w:val="0"/>
      <w:marBottom w:val="0"/>
      <w:divBdr>
        <w:top w:val="none" w:sz="0" w:space="0" w:color="auto"/>
        <w:left w:val="none" w:sz="0" w:space="0" w:color="auto"/>
        <w:bottom w:val="none" w:sz="0" w:space="0" w:color="auto"/>
        <w:right w:val="none" w:sz="0" w:space="0" w:color="auto"/>
      </w:divBdr>
    </w:div>
    <w:div w:id="489180046">
      <w:bodyDiv w:val="1"/>
      <w:marLeft w:val="0"/>
      <w:marRight w:val="0"/>
      <w:marTop w:val="0"/>
      <w:marBottom w:val="0"/>
      <w:divBdr>
        <w:top w:val="none" w:sz="0" w:space="0" w:color="auto"/>
        <w:left w:val="none" w:sz="0" w:space="0" w:color="auto"/>
        <w:bottom w:val="none" w:sz="0" w:space="0" w:color="auto"/>
        <w:right w:val="none" w:sz="0" w:space="0" w:color="auto"/>
      </w:divBdr>
    </w:div>
    <w:div w:id="494734015">
      <w:bodyDiv w:val="1"/>
      <w:marLeft w:val="0"/>
      <w:marRight w:val="0"/>
      <w:marTop w:val="0"/>
      <w:marBottom w:val="0"/>
      <w:divBdr>
        <w:top w:val="none" w:sz="0" w:space="0" w:color="auto"/>
        <w:left w:val="none" w:sz="0" w:space="0" w:color="auto"/>
        <w:bottom w:val="none" w:sz="0" w:space="0" w:color="auto"/>
        <w:right w:val="none" w:sz="0" w:space="0" w:color="auto"/>
      </w:divBdr>
    </w:div>
    <w:div w:id="496698204">
      <w:bodyDiv w:val="1"/>
      <w:marLeft w:val="0"/>
      <w:marRight w:val="0"/>
      <w:marTop w:val="0"/>
      <w:marBottom w:val="0"/>
      <w:divBdr>
        <w:top w:val="none" w:sz="0" w:space="0" w:color="auto"/>
        <w:left w:val="none" w:sz="0" w:space="0" w:color="auto"/>
        <w:bottom w:val="none" w:sz="0" w:space="0" w:color="auto"/>
        <w:right w:val="none" w:sz="0" w:space="0" w:color="auto"/>
      </w:divBdr>
    </w:div>
    <w:div w:id="501285539">
      <w:bodyDiv w:val="1"/>
      <w:marLeft w:val="0"/>
      <w:marRight w:val="0"/>
      <w:marTop w:val="0"/>
      <w:marBottom w:val="0"/>
      <w:divBdr>
        <w:top w:val="none" w:sz="0" w:space="0" w:color="auto"/>
        <w:left w:val="none" w:sz="0" w:space="0" w:color="auto"/>
        <w:bottom w:val="none" w:sz="0" w:space="0" w:color="auto"/>
        <w:right w:val="none" w:sz="0" w:space="0" w:color="auto"/>
      </w:divBdr>
    </w:div>
    <w:div w:id="508567594">
      <w:bodyDiv w:val="1"/>
      <w:marLeft w:val="0"/>
      <w:marRight w:val="0"/>
      <w:marTop w:val="0"/>
      <w:marBottom w:val="0"/>
      <w:divBdr>
        <w:top w:val="none" w:sz="0" w:space="0" w:color="auto"/>
        <w:left w:val="none" w:sz="0" w:space="0" w:color="auto"/>
        <w:bottom w:val="none" w:sz="0" w:space="0" w:color="auto"/>
        <w:right w:val="none" w:sz="0" w:space="0" w:color="auto"/>
      </w:divBdr>
    </w:div>
    <w:div w:id="508720938">
      <w:bodyDiv w:val="1"/>
      <w:marLeft w:val="0"/>
      <w:marRight w:val="0"/>
      <w:marTop w:val="0"/>
      <w:marBottom w:val="0"/>
      <w:divBdr>
        <w:top w:val="none" w:sz="0" w:space="0" w:color="auto"/>
        <w:left w:val="none" w:sz="0" w:space="0" w:color="auto"/>
        <w:bottom w:val="none" w:sz="0" w:space="0" w:color="auto"/>
        <w:right w:val="none" w:sz="0" w:space="0" w:color="auto"/>
      </w:divBdr>
    </w:div>
    <w:div w:id="515579241">
      <w:bodyDiv w:val="1"/>
      <w:marLeft w:val="0"/>
      <w:marRight w:val="0"/>
      <w:marTop w:val="0"/>
      <w:marBottom w:val="0"/>
      <w:divBdr>
        <w:top w:val="none" w:sz="0" w:space="0" w:color="auto"/>
        <w:left w:val="none" w:sz="0" w:space="0" w:color="auto"/>
        <w:bottom w:val="none" w:sz="0" w:space="0" w:color="auto"/>
        <w:right w:val="none" w:sz="0" w:space="0" w:color="auto"/>
      </w:divBdr>
    </w:div>
    <w:div w:id="526525473">
      <w:bodyDiv w:val="1"/>
      <w:marLeft w:val="0"/>
      <w:marRight w:val="0"/>
      <w:marTop w:val="0"/>
      <w:marBottom w:val="0"/>
      <w:divBdr>
        <w:top w:val="none" w:sz="0" w:space="0" w:color="auto"/>
        <w:left w:val="none" w:sz="0" w:space="0" w:color="auto"/>
        <w:bottom w:val="none" w:sz="0" w:space="0" w:color="auto"/>
        <w:right w:val="none" w:sz="0" w:space="0" w:color="auto"/>
      </w:divBdr>
    </w:div>
    <w:div w:id="527958778">
      <w:bodyDiv w:val="1"/>
      <w:marLeft w:val="0"/>
      <w:marRight w:val="0"/>
      <w:marTop w:val="0"/>
      <w:marBottom w:val="0"/>
      <w:divBdr>
        <w:top w:val="none" w:sz="0" w:space="0" w:color="auto"/>
        <w:left w:val="none" w:sz="0" w:space="0" w:color="auto"/>
        <w:bottom w:val="none" w:sz="0" w:space="0" w:color="auto"/>
        <w:right w:val="none" w:sz="0" w:space="0" w:color="auto"/>
      </w:divBdr>
    </w:div>
    <w:div w:id="533005838">
      <w:bodyDiv w:val="1"/>
      <w:marLeft w:val="0"/>
      <w:marRight w:val="0"/>
      <w:marTop w:val="0"/>
      <w:marBottom w:val="0"/>
      <w:divBdr>
        <w:top w:val="none" w:sz="0" w:space="0" w:color="auto"/>
        <w:left w:val="none" w:sz="0" w:space="0" w:color="auto"/>
        <w:bottom w:val="none" w:sz="0" w:space="0" w:color="auto"/>
        <w:right w:val="none" w:sz="0" w:space="0" w:color="auto"/>
      </w:divBdr>
    </w:div>
    <w:div w:id="538858974">
      <w:bodyDiv w:val="1"/>
      <w:marLeft w:val="0"/>
      <w:marRight w:val="0"/>
      <w:marTop w:val="0"/>
      <w:marBottom w:val="0"/>
      <w:divBdr>
        <w:top w:val="none" w:sz="0" w:space="0" w:color="auto"/>
        <w:left w:val="none" w:sz="0" w:space="0" w:color="auto"/>
        <w:bottom w:val="none" w:sz="0" w:space="0" w:color="auto"/>
        <w:right w:val="none" w:sz="0" w:space="0" w:color="auto"/>
      </w:divBdr>
    </w:div>
    <w:div w:id="541484421">
      <w:bodyDiv w:val="1"/>
      <w:marLeft w:val="0"/>
      <w:marRight w:val="0"/>
      <w:marTop w:val="0"/>
      <w:marBottom w:val="0"/>
      <w:divBdr>
        <w:top w:val="none" w:sz="0" w:space="0" w:color="auto"/>
        <w:left w:val="none" w:sz="0" w:space="0" w:color="auto"/>
        <w:bottom w:val="none" w:sz="0" w:space="0" w:color="auto"/>
        <w:right w:val="none" w:sz="0" w:space="0" w:color="auto"/>
      </w:divBdr>
    </w:div>
    <w:div w:id="541744661">
      <w:bodyDiv w:val="1"/>
      <w:marLeft w:val="0"/>
      <w:marRight w:val="0"/>
      <w:marTop w:val="0"/>
      <w:marBottom w:val="0"/>
      <w:divBdr>
        <w:top w:val="none" w:sz="0" w:space="0" w:color="auto"/>
        <w:left w:val="none" w:sz="0" w:space="0" w:color="auto"/>
        <w:bottom w:val="none" w:sz="0" w:space="0" w:color="auto"/>
        <w:right w:val="none" w:sz="0" w:space="0" w:color="auto"/>
      </w:divBdr>
    </w:div>
    <w:div w:id="544561450">
      <w:bodyDiv w:val="1"/>
      <w:marLeft w:val="0"/>
      <w:marRight w:val="0"/>
      <w:marTop w:val="0"/>
      <w:marBottom w:val="0"/>
      <w:divBdr>
        <w:top w:val="none" w:sz="0" w:space="0" w:color="auto"/>
        <w:left w:val="none" w:sz="0" w:space="0" w:color="auto"/>
        <w:bottom w:val="none" w:sz="0" w:space="0" w:color="auto"/>
        <w:right w:val="none" w:sz="0" w:space="0" w:color="auto"/>
      </w:divBdr>
    </w:div>
    <w:div w:id="551816837">
      <w:bodyDiv w:val="1"/>
      <w:marLeft w:val="0"/>
      <w:marRight w:val="0"/>
      <w:marTop w:val="0"/>
      <w:marBottom w:val="0"/>
      <w:divBdr>
        <w:top w:val="none" w:sz="0" w:space="0" w:color="auto"/>
        <w:left w:val="none" w:sz="0" w:space="0" w:color="auto"/>
        <w:bottom w:val="none" w:sz="0" w:space="0" w:color="auto"/>
        <w:right w:val="none" w:sz="0" w:space="0" w:color="auto"/>
      </w:divBdr>
    </w:div>
    <w:div w:id="556015294">
      <w:bodyDiv w:val="1"/>
      <w:marLeft w:val="0"/>
      <w:marRight w:val="0"/>
      <w:marTop w:val="0"/>
      <w:marBottom w:val="0"/>
      <w:divBdr>
        <w:top w:val="none" w:sz="0" w:space="0" w:color="auto"/>
        <w:left w:val="none" w:sz="0" w:space="0" w:color="auto"/>
        <w:bottom w:val="none" w:sz="0" w:space="0" w:color="auto"/>
        <w:right w:val="none" w:sz="0" w:space="0" w:color="auto"/>
      </w:divBdr>
    </w:div>
    <w:div w:id="558714394">
      <w:bodyDiv w:val="1"/>
      <w:marLeft w:val="0"/>
      <w:marRight w:val="0"/>
      <w:marTop w:val="0"/>
      <w:marBottom w:val="0"/>
      <w:divBdr>
        <w:top w:val="none" w:sz="0" w:space="0" w:color="auto"/>
        <w:left w:val="none" w:sz="0" w:space="0" w:color="auto"/>
        <w:bottom w:val="none" w:sz="0" w:space="0" w:color="auto"/>
        <w:right w:val="none" w:sz="0" w:space="0" w:color="auto"/>
      </w:divBdr>
    </w:div>
    <w:div w:id="560412631">
      <w:bodyDiv w:val="1"/>
      <w:marLeft w:val="0"/>
      <w:marRight w:val="0"/>
      <w:marTop w:val="0"/>
      <w:marBottom w:val="0"/>
      <w:divBdr>
        <w:top w:val="none" w:sz="0" w:space="0" w:color="auto"/>
        <w:left w:val="none" w:sz="0" w:space="0" w:color="auto"/>
        <w:bottom w:val="none" w:sz="0" w:space="0" w:color="auto"/>
        <w:right w:val="none" w:sz="0" w:space="0" w:color="auto"/>
      </w:divBdr>
    </w:div>
    <w:div w:id="561798514">
      <w:bodyDiv w:val="1"/>
      <w:marLeft w:val="0"/>
      <w:marRight w:val="0"/>
      <w:marTop w:val="0"/>
      <w:marBottom w:val="0"/>
      <w:divBdr>
        <w:top w:val="none" w:sz="0" w:space="0" w:color="auto"/>
        <w:left w:val="none" w:sz="0" w:space="0" w:color="auto"/>
        <w:bottom w:val="none" w:sz="0" w:space="0" w:color="auto"/>
        <w:right w:val="none" w:sz="0" w:space="0" w:color="auto"/>
      </w:divBdr>
    </w:div>
    <w:div w:id="563569163">
      <w:bodyDiv w:val="1"/>
      <w:marLeft w:val="0"/>
      <w:marRight w:val="0"/>
      <w:marTop w:val="0"/>
      <w:marBottom w:val="0"/>
      <w:divBdr>
        <w:top w:val="none" w:sz="0" w:space="0" w:color="auto"/>
        <w:left w:val="none" w:sz="0" w:space="0" w:color="auto"/>
        <w:bottom w:val="none" w:sz="0" w:space="0" w:color="auto"/>
        <w:right w:val="none" w:sz="0" w:space="0" w:color="auto"/>
      </w:divBdr>
    </w:div>
    <w:div w:id="567302183">
      <w:bodyDiv w:val="1"/>
      <w:marLeft w:val="0"/>
      <w:marRight w:val="0"/>
      <w:marTop w:val="0"/>
      <w:marBottom w:val="0"/>
      <w:divBdr>
        <w:top w:val="none" w:sz="0" w:space="0" w:color="auto"/>
        <w:left w:val="none" w:sz="0" w:space="0" w:color="auto"/>
        <w:bottom w:val="none" w:sz="0" w:space="0" w:color="auto"/>
        <w:right w:val="none" w:sz="0" w:space="0" w:color="auto"/>
      </w:divBdr>
    </w:div>
    <w:div w:id="572348533">
      <w:bodyDiv w:val="1"/>
      <w:marLeft w:val="0"/>
      <w:marRight w:val="0"/>
      <w:marTop w:val="0"/>
      <w:marBottom w:val="0"/>
      <w:divBdr>
        <w:top w:val="none" w:sz="0" w:space="0" w:color="auto"/>
        <w:left w:val="none" w:sz="0" w:space="0" w:color="auto"/>
        <w:bottom w:val="none" w:sz="0" w:space="0" w:color="auto"/>
        <w:right w:val="none" w:sz="0" w:space="0" w:color="auto"/>
      </w:divBdr>
    </w:div>
    <w:div w:id="574629802">
      <w:bodyDiv w:val="1"/>
      <w:marLeft w:val="0"/>
      <w:marRight w:val="0"/>
      <w:marTop w:val="0"/>
      <w:marBottom w:val="0"/>
      <w:divBdr>
        <w:top w:val="none" w:sz="0" w:space="0" w:color="auto"/>
        <w:left w:val="none" w:sz="0" w:space="0" w:color="auto"/>
        <w:bottom w:val="none" w:sz="0" w:space="0" w:color="auto"/>
        <w:right w:val="none" w:sz="0" w:space="0" w:color="auto"/>
      </w:divBdr>
    </w:div>
    <w:div w:id="576280611">
      <w:bodyDiv w:val="1"/>
      <w:marLeft w:val="0"/>
      <w:marRight w:val="0"/>
      <w:marTop w:val="0"/>
      <w:marBottom w:val="0"/>
      <w:divBdr>
        <w:top w:val="none" w:sz="0" w:space="0" w:color="auto"/>
        <w:left w:val="none" w:sz="0" w:space="0" w:color="auto"/>
        <w:bottom w:val="none" w:sz="0" w:space="0" w:color="auto"/>
        <w:right w:val="none" w:sz="0" w:space="0" w:color="auto"/>
      </w:divBdr>
    </w:div>
    <w:div w:id="580680037">
      <w:bodyDiv w:val="1"/>
      <w:marLeft w:val="0"/>
      <w:marRight w:val="0"/>
      <w:marTop w:val="0"/>
      <w:marBottom w:val="0"/>
      <w:divBdr>
        <w:top w:val="none" w:sz="0" w:space="0" w:color="auto"/>
        <w:left w:val="none" w:sz="0" w:space="0" w:color="auto"/>
        <w:bottom w:val="none" w:sz="0" w:space="0" w:color="auto"/>
        <w:right w:val="none" w:sz="0" w:space="0" w:color="auto"/>
      </w:divBdr>
    </w:div>
    <w:div w:id="590504166">
      <w:bodyDiv w:val="1"/>
      <w:marLeft w:val="0"/>
      <w:marRight w:val="0"/>
      <w:marTop w:val="0"/>
      <w:marBottom w:val="0"/>
      <w:divBdr>
        <w:top w:val="none" w:sz="0" w:space="0" w:color="auto"/>
        <w:left w:val="none" w:sz="0" w:space="0" w:color="auto"/>
        <w:bottom w:val="none" w:sz="0" w:space="0" w:color="auto"/>
        <w:right w:val="none" w:sz="0" w:space="0" w:color="auto"/>
      </w:divBdr>
    </w:div>
    <w:div w:id="592470522">
      <w:bodyDiv w:val="1"/>
      <w:marLeft w:val="0"/>
      <w:marRight w:val="0"/>
      <w:marTop w:val="0"/>
      <w:marBottom w:val="0"/>
      <w:divBdr>
        <w:top w:val="none" w:sz="0" w:space="0" w:color="auto"/>
        <w:left w:val="none" w:sz="0" w:space="0" w:color="auto"/>
        <w:bottom w:val="none" w:sz="0" w:space="0" w:color="auto"/>
        <w:right w:val="none" w:sz="0" w:space="0" w:color="auto"/>
      </w:divBdr>
    </w:div>
    <w:div w:id="602613618">
      <w:bodyDiv w:val="1"/>
      <w:marLeft w:val="0"/>
      <w:marRight w:val="0"/>
      <w:marTop w:val="0"/>
      <w:marBottom w:val="0"/>
      <w:divBdr>
        <w:top w:val="none" w:sz="0" w:space="0" w:color="auto"/>
        <w:left w:val="none" w:sz="0" w:space="0" w:color="auto"/>
        <w:bottom w:val="none" w:sz="0" w:space="0" w:color="auto"/>
        <w:right w:val="none" w:sz="0" w:space="0" w:color="auto"/>
      </w:divBdr>
    </w:div>
    <w:div w:id="604532878">
      <w:bodyDiv w:val="1"/>
      <w:marLeft w:val="0"/>
      <w:marRight w:val="0"/>
      <w:marTop w:val="0"/>
      <w:marBottom w:val="0"/>
      <w:divBdr>
        <w:top w:val="none" w:sz="0" w:space="0" w:color="auto"/>
        <w:left w:val="none" w:sz="0" w:space="0" w:color="auto"/>
        <w:bottom w:val="none" w:sz="0" w:space="0" w:color="auto"/>
        <w:right w:val="none" w:sz="0" w:space="0" w:color="auto"/>
      </w:divBdr>
    </w:div>
    <w:div w:id="607472525">
      <w:bodyDiv w:val="1"/>
      <w:marLeft w:val="0"/>
      <w:marRight w:val="0"/>
      <w:marTop w:val="0"/>
      <w:marBottom w:val="0"/>
      <w:divBdr>
        <w:top w:val="none" w:sz="0" w:space="0" w:color="auto"/>
        <w:left w:val="none" w:sz="0" w:space="0" w:color="auto"/>
        <w:bottom w:val="none" w:sz="0" w:space="0" w:color="auto"/>
        <w:right w:val="none" w:sz="0" w:space="0" w:color="auto"/>
      </w:divBdr>
    </w:div>
    <w:div w:id="607781904">
      <w:bodyDiv w:val="1"/>
      <w:marLeft w:val="0"/>
      <w:marRight w:val="0"/>
      <w:marTop w:val="0"/>
      <w:marBottom w:val="0"/>
      <w:divBdr>
        <w:top w:val="none" w:sz="0" w:space="0" w:color="auto"/>
        <w:left w:val="none" w:sz="0" w:space="0" w:color="auto"/>
        <w:bottom w:val="none" w:sz="0" w:space="0" w:color="auto"/>
        <w:right w:val="none" w:sz="0" w:space="0" w:color="auto"/>
      </w:divBdr>
    </w:div>
    <w:div w:id="611598818">
      <w:bodyDiv w:val="1"/>
      <w:marLeft w:val="0"/>
      <w:marRight w:val="0"/>
      <w:marTop w:val="0"/>
      <w:marBottom w:val="0"/>
      <w:divBdr>
        <w:top w:val="none" w:sz="0" w:space="0" w:color="auto"/>
        <w:left w:val="none" w:sz="0" w:space="0" w:color="auto"/>
        <w:bottom w:val="none" w:sz="0" w:space="0" w:color="auto"/>
        <w:right w:val="none" w:sz="0" w:space="0" w:color="auto"/>
      </w:divBdr>
    </w:div>
    <w:div w:id="623655648">
      <w:bodyDiv w:val="1"/>
      <w:marLeft w:val="0"/>
      <w:marRight w:val="0"/>
      <w:marTop w:val="0"/>
      <w:marBottom w:val="0"/>
      <w:divBdr>
        <w:top w:val="none" w:sz="0" w:space="0" w:color="auto"/>
        <w:left w:val="none" w:sz="0" w:space="0" w:color="auto"/>
        <w:bottom w:val="none" w:sz="0" w:space="0" w:color="auto"/>
        <w:right w:val="none" w:sz="0" w:space="0" w:color="auto"/>
      </w:divBdr>
    </w:div>
    <w:div w:id="625476234">
      <w:bodyDiv w:val="1"/>
      <w:marLeft w:val="0"/>
      <w:marRight w:val="0"/>
      <w:marTop w:val="0"/>
      <w:marBottom w:val="0"/>
      <w:divBdr>
        <w:top w:val="none" w:sz="0" w:space="0" w:color="auto"/>
        <w:left w:val="none" w:sz="0" w:space="0" w:color="auto"/>
        <w:bottom w:val="none" w:sz="0" w:space="0" w:color="auto"/>
        <w:right w:val="none" w:sz="0" w:space="0" w:color="auto"/>
      </w:divBdr>
    </w:div>
    <w:div w:id="626857857">
      <w:bodyDiv w:val="1"/>
      <w:marLeft w:val="0"/>
      <w:marRight w:val="0"/>
      <w:marTop w:val="0"/>
      <w:marBottom w:val="0"/>
      <w:divBdr>
        <w:top w:val="none" w:sz="0" w:space="0" w:color="auto"/>
        <w:left w:val="none" w:sz="0" w:space="0" w:color="auto"/>
        <w:bottom w:val="none" w:sz="0" w:space="0" w:color="auto"/>
        <w:right w:val="none" w:sz="0" w:space="0" w:color="auto"/>
      </w:divBdr>
    </w:div>
    <w:div w:id="627470570">
      <w:bodyDiv w:val="1"/>
      <w:marLeft w:val="0"/>
      <w:marRight w:val="0"/>
      <w:marTop w:val="0"/>
      <w:marBottom w:val="0"/>
      <w:divBdr>
        <w:top w:val="none" w:sz="0" w:space="0" w:color="auto"/>
        <w:left w:val="none" w:sz="0" w:space="0" w:color="auto"/>
        <w:bottom w:val="none" w:sz="0" w:space="0" w:color="auto"/>
        <w:right w:val="none" w:sz="0" w:space="0" w:color="auto"/>
      </w:divBdr>
    </w:div>
    <w:div w:id="631256501">
      <w:bodyDiv w:val="1"/>
      <w:marLeft w:val="0"/>
      <w:marRight w:val="0"/>
      <w:marTop w:val="0"/>
      <w:marBottom w:val="0"/>
      <w:divBdr>
        <w:top w:val="none" w:sz="0" w:space="0" w:color="auto"/>
        <w:left w:val="none" w:sz="0" w:space="0" w:color="auto"/>
        <w:bottom w:val="none" w:sz="0" w:space="0" w:color="auto"/>
        <w:right w:val="none" w:sz="0" w:space="0" w:color="auto"/>
      </w:divBdr>
    </w:div>
    <w:div w:id="636305229">
      <w:bodyDiv w:val="1"/>
      <w:marLeft w:val="0"/>
      <w:marRight w:val="0"/>
      <w:marTop w:val="0"/>
      <w:marBottom w:val="0"/>
      <w:divBdr>
        <w:top w:val="none" w:sz="0" w:space="0" w:color="auto"/>
        <w:left w:val="none" w:sz="0" w:space="0" w:color="auto"/>
        <w:bottom w:val="none" w:sz="0" w:space="0" w:color="auto"/>
        <w:right w:val="none" w:sz="0" w:space="0" w:color="auto"/>
      </w:divBdr>
    </w:div>
    <w:div w:id="640965406">
      <w:bodyDiv w:val="1"/>
      <w:marLeft w:val="0"/>
      <w:marRight w:val="0"/>
      <w:marTop w:val="0"/>
      <w:marBottom w:val="0"/>
      <w:divBdr>
        <w:top w:val="none" w:sz="0" w:space="0" w:color="auto"/>
        <w:left w:val="none" w:sz="0" w:space="0" w:color="auto"/>
        <w:bottom w:val="none" w:sz="0" w:space="0" w:color="auto"/>
        <w:right w:val="none" w:sz="0" w:space="0" w:color="auto"/>
      </w:divBdr>
    </w:div>
    <w:div w:id="643002341">
      <w:bodyDiv w:val="1"/>
      <w:marLeft w:val="0"/>
      <w:marRight w:val="0"/>
      <w:marTop w:val="0"/>
      <w:marBottom w:val="0"/>
      <w:divBdr>
        <w:top w:val="none" w:sz="0" w:space="0" w:color="auto"/>
        <w:left w:val="none" w:sz="0" w:space="0" w:color="auto"/>
        <w:bottom w:val="none" w:sz="0" w:space="0" w:color="auto"/>
        <w:right w:val="none" w:sz="0" w:space="0" w:color="auto"/>
      </w:divBdr>
    </w:div>
    <w:div w:id="644816854">
      <w:bodyDiv w:val="1"/>
      <w:marLeft w:val="0"/>
      <w:marRight w:val="0"/>
      <w:marTop w:val="0"/>
      <w:marBottom w:val="0"/>
      <w:divBdr>
        <w:top w:val="none" w:sz="0" w:space="0" w:color="auto"/>
        <w:left w:val="none" w:sz="0" w:space="0" w:color="auto"/>
        <w:bottom w:val="none" w:sz="0" w:space="0" w:color="auto"/>
        <w:right w:val="none" w:sz="0" w:space="0" w:color="auto"/>
      </w:divBdr>
    </w:div>
    <w:div w:id="651451415">
      <w:bodyDiv w:val="1"/>
      <w:marLeft w:val="0"/>
      <w:marRight w:val="0"/>
      <w:marTop w:val="0"/>
      <w:marBottom w:val="0"/>
      <w:divBdr>
        <w:top w:val="none" w:sz="0" w:space="0" w:color="auto"/>
        <w:left w:val="none" w:sz="0" w:space="0" w:color="auto"/>
        <w:bottom w:val="none" w:sz="0" w:space="0" w:color="auto"/>
        <w:right w:val="none" w:sz="0" w:space="0" w:color="auto"/>
      </w:divBdr>
    </w:div>
    <w:div w:id="653950030">
      <w:bodyDiv w:val="1"/>
      <w:marLeft w:val="0"/>
      <w:marRight w:val="0"/>
      <w:marTop w:val="0"/>
      <w:marBottom w:val="0"/>
      <w:divBdr>
        <w:top w:val="none" w:sz="0" w:space="0" w:color="auto"/>
        <w:left w:val="none" w:sz="0" w:space="0" w:color="auto"/>
        <w:bottom w:val="none" w:sz="0" w:space="0" w:color="auto"/>
        <w:right w:val="none" w:sz="0" w:space="0" w:color="auto"/>
      </w:divBdr>
    </w:div>
    <w:div w:id="653991382">
      <w:bodyDiv w:val="1"/>
      <w:marLeft w:val="0"/>
      <w:marRight w:val="0"/>
      <w:marTop w:val="0"/>
      <w:marBottom w:val="0"/>
      <w:divBdr>
        <w:top w:val="none" w:sz="0" w:space="0" w:color="auto"/>
        <w:left w:val="none" w:sz="0" w:space="0" w:color="auto"/>
        <w:bottom w:val="none" w:sz="0" w:space="0" w:color="auto"/>
        <w:right w:val="none" w:sz="0" w:space="0" w:color="auto"/>
      </w:divBdr>
    </w:div>
    <w:div w:id="654912519">
      <w:bodyDiv w:val="1"/>
      <w:marLeft w:val="0"/>
      <w:marRight w:val="0"/>
      <w:marTop w:val="0"/>
      <w:marBottom w:val="0"/>
      <w:divBdr>
        <w:top w:val="none" w:sz="0" w:space="0" w:color="auto"/>
        <w:left w:val="none" w:sz="0" w:space="0" w:color="auto"/>
        <w:bottom w:val="none" w:sz="0" w:space="0" w:color="auto"/>
        <w:right w:val="none" w:sz="0" w:space="0" w:color="auto"/>
      </w:divBdr>
    </w:div>
    <w:div w:id="660886567">
      <w:bodyDiv w:val="1"/>
      <w:marLeft w:val="0"/>
      <w:marRight w:val="0"/>
      <w:marTop w:val="0"/>
      <w:marBottom w:val="0"/>
      <w:divBdr>
        <w:top w:val="none" w:sz="0" w:space="0" w:color="auto"/>
        <w:left w:val="none" w:sz="0" w:space="0" w:color="auto"/>
        <w:bottom w:val="none" w:sz="0" w:space="0" w:color="auto"/>
        <w:right w:val="none" w:sz="0" w:space="0" w:color="auto"/>
      </w:divBdr>
    </w:div>
    <w:div w:id="663704996">
      <w:bodyDiv w:val="1"/>
      <w:marLeft w:val="0"/>
      <w:marRight w:val="0"/>
      <w:marTop w:val="0"/>
      <w:marBottom w:val="0"/>
      <w:divBdr>
        <w:top w:val="none" w:sz="0" w:space="0" w:color="auto"/>
        <w:left w:val="none" w:sz="0" w:space="0" w:color="auto"/>
        <w:bottom w:val="none" w:sz="0" w:space="0" w:color="auto"/>
        <w:right w:val="none" w:sz="0" w:space="0" w:color="auto"/>
      </w:divBdr>
    </w:div>
    <w:div w:id="670371488">
      <w:bodyDiv w:val="1"/>
      <w:marLeft w:val="0"/>
      <w:marRight w:val="0"/>
      <w:marTop w:val="0"/>
      <w:marBottom w:val="0"/>
      <w:divBdr>
        <w:top w:val="none" w:sz="0" w:space="0" w:color="auto"/>
        <w:left w:val="none" w:sz="0" w:space="0" w:color="auto"/>
        <w:bottom w:val="none" w:sz="0" w:space="0" w:color="auto"/>
        <w:right w:val="none" w:sz="0" w:space="0" w:color="auto"/>
      </w:divBdr>
    </w:div>
    <w:div w:id="681587323">
      <w:bodyDiv w:val="1"/>
      <w:marLeft w:val="0"/>
      <w:marRight w:val="0"/>
      <w:marTop w:val="0"/>
      <w:marBottom w:val="0"/>
      <w:divBdr>
        <w:top w:val="none" w:sz="0" w:space="0" w:color="auto"/>
        <w:left w:val="none" w:sz="0" w:space="0" w:color="auto"/>
        <w:bottom w:val="none" w:sz="0" w:space="0" w:color="auto"/>
        <w:right w:val="none" w:sz="0" w:space="0" w:color="auto"/>
      </w:divBdr>
    </w:div>
    <w:div w:id="683633525">
      <w:bodyDiv w:val="1"/>
      <w:marLeft w:val="0"/>
      <w:marRight w:val="0"/>
      <w:marTop w:val="0"/>
      <w:marBottom w:val="0"/>
      <w:divBdr>
        <w:top w:val="none" w:sz="0" w:space="0" w:color="auto"/>
        <w:left w:val="none" w:sz="0" w:space="0" w:color="auto"/>
        <w:bottom w:val="none" w:sz="0" w:space="0" w:color="auto"/>
        <w:right w:val="none" w:sz="0" w:space="0" w:color="auto"/>
      </w:divBdr>
    </w:div>
    <w:div w:id="683745453">
      <w:bodyDiv w:val="1"/>
      <w:marLeft w:val="0"/>
      <w:marRight w:val="0"/>
      <w:marTop w:val="0"/>
      <w:marBottom w:val="0"/>
      <w:divBdr>
        <w:top w:val="none" w:sz="0" w:space="0" w:color="auto"/>
        <w:left w:val="none" w:sz="0" w:space="0" w:color="auto"/>
        <w:bottom w:val="none" w:sz="0" w:space="0" w:color="auto"/>
        <w:right w:val="none" w:sz="0" w:space="0" w:color="auto"/>
      </w:divBdr>
    </w:div>
    <w:div w:id="690956111">
      <w:bodyDiv w:val="1"/>
      <w:marLeft w:val="0"/>
      <w:marRight w:val="0"/>
      <w:marTop w:val="0"/>
      <w:marBottom w:val="0"/>
      <w:divBdr>
        <w:top w:val="none" w:sz="0" w:space="0" w:color="auto"/>
        <w:left w:val="none" w:sz="0" w:space="0" w:color="auto"/>
        <w:bottom w:val="none" w:sz="0" w:space="0" w:color="auto"/>
        <w:right w:val="none" w:sz="0" w:space="0" w:color="auto"/>
      </w:divBdr>
    </w:div>
    <w:div w:id="706414119">
      <w:bodyDiv w:val="1"/>
      <w:marLeft w:val="0"/>
      <w:marRight w:val="0"/>
      <w:marTop w:val="0"/>
      <w:marBottom w:val="0"/>
      <w:divBdr>
        <w:top w:val="none" w:sz="0" w:space="0" w:color="auto"/>
        <w:left w:val="none" w:sz="0" w:space="0" w:color="auto"/>
        <w:bottom w:val="none" w:sz="0" w:space="0" w:color="auto"/>
        <w:right w:val="none" w:sz="0" w:space="0" w:color="auto"/>
      </w:divBdr>
    </w:div>
    <w:div w:id="707679156">
      <w:bodyDiv w:val="1"/>
      <w:marLeft w:val="0"/>
      <w:marRight w:val="0"/>
      <w:marTop w:val="0"/>
      <w:marBottom w:val="0"/>
      <w:divBdr>
        <w:top w:val="none" w:sz="0" w:space="0" w:color="auto"/>
        <w:left w:val="none" w:sz="0" w:space="0" w:color="auto"/>
        <w:bottom w:val="none" w:sz="0" w:space="0" w:color="auto"/>
        <w:right w:val="none" w:sz="0" w:space="0" w:color="auto"/>
      </w:divBdr>
    </w:div>
    <w:div w:id="708727640">
      <w:bodyDiv w:val="1"/>
      <w:marLeft w:val="0"/>
      <w:marRight w:val="0"/>
      <w:marTop w:val="0"/>
      <w:marBottom w:val="0"/>
      <w:divBdr>
        <w:top w:val="none" w:sz="0" w:space="0" w:color="auto"/>
        <w:left w:val="none" w:sz="0" w:space="0" w:color="auto"/>
        <w:bottom w:val="none" w:sz="0" w:space="0" w:color="auto"/>
        <w:right w:val="none" w:sz="0" w:space="0" w:color="auto"/>
      </w:divBdr>
    </w:div>
    <w:div w:id="708728306">
      <w:bodyDiv w:val="1"/>
      <w:marLeft w:val="0"/>
      <w:marRight w:val="0"/>
      <w:marTop w:val="0"/>
      <w:marBottom w:val="0"/>
      <w:divBdr>
        <w:top w:val="none" w:sz="0" w:space="0" w:color="auto"/>
        <w:left w:val="none" w:sz="0" w:space="0" w:color="auto"/>
        <w:bottom w:val="none" w:sz="0" w:space="0" w:color="auto"/>
        <w:right w:val="none" w:sz="0" w:space="0" w:color="auto"/>
      </w:divBdr>
    </w:div>
    <w:div w:id="710349517">
      <w:bodyDiv w:val="1"/>
      <w:marLeft w:val="0"/>
      <w:marRight w:val="0"/>
      <w:marTop w:val="0"/>
      <w:marBottom w:val="0"/>
      <w:divBdr>
        <w:top w:val="none" w:sz="0" w:space="0" w:color="auto"/>
        <w:left w:val="none" w:sz="0" w:space="0" w:color="auto"/>
        <w:bottom w:val="none" w:sz="0" w:space="0" w:color="auto"/>
        <w:right w:val="none" w:sz="0" w:space="0" w:color="auto"/>
      </w:divBdr>
    </w:div>
    <w:div w:id="714238784">
      <w:bodyDiv w:val="1"/>
      <w:marLeft w:val="0"/>
      <w:marRight w:val="0"/>
      <w:marTop w:val="0"/>
      <w:marBottom w:val="0"/>
      <w:divBdr>
        <w:top w:val="none" w:sz="0" w:space="0" w:color="auto"/>
        <w:left w:val="none" w:sz="0" w:space="0" w:color="auto"/>
        <w:bottom w:val="none" w:sz="0" w:space="0" w:color="auto"/>
        <w:right w:val="none" w:sz="0" w:space="0" w:color="auto"/>
      </w:divBdr>
    </w:div>
    <w:div w:id="722099550">
      <w:bodyDiv w:val="1"/>
      <w:marLeft w:val="0"/>
      <w:marRight w:val="0"/>
      <w:marTop w:val="0"/>
      <w:marBottom w:val="0"/>
      <w:divBdr>
        <w:top w:val="none" w:sz="0" w:space="0" w:color="auto"/>
        <w:left w:val="none" w:sz="0" w:space="0" w:color="auto"/>
        <w:bottom w:val="none" w:sz="0" w:space="0" w:color="auto"/>
        <w:right w:val="none" w:sz="0" w:space="0" w:color="auto"/>
      </w:divBdr>
    </w:div>
    <w:div w:id="723723225">
      <w:bodyDiv w:val="1"/>
      <w:marLeft w:val="0"/>
      <w:marRight w:val="0"/>
      <w:marTop w:val="0"/>
      <w:marBottom w:val="0"/>
      <w:divBdr>
        <w:top w:val="none" w:sz="0" w:space="0" w:color="auto"/>
        <w:left w:val="none" w:sz="0" w:space="0" w:color="auto"/>
        <w:bottom w:val="none" w:sz="0" w:space="0" w:color="auto"/>
        <w:right w:val="none" w:sz="0" w:space="0" w:color="auto"/>
      </w:divBdr>
    </w:div>
    <w:div w:id="725447135">
      <w:bodyDiv w:val="1"/>
      <w:marLeft w:val="0"/>
      <w:marRight w:val="0"/>
      <w:marTop w:val="0"/>
      <w:marBottom w:val="0"/>
      <w:divBdr>
        <w:top w:val="none" w:sz="0" w:space="0" w:color="auto"/>
        <w:left w:val="none" w:sz="0" w:space="0" w:color="auto"/>
        <w:bottom w:val="none" w:sz="0" w:space="0" w:color="auto"/>
        <w:right w:val="none" w:sz="0" w:space="0" w:color="auto"/>
      </w:divBdr>
    </w:div>
    <w:div w:id="732968867">
      <w:bodyDiv w:val="1"/>
      <w:marLeft w:val="0"/>
      <w:marRight w:val="0"/>
      <w:marTop w:val="0"/>
      <w:marBottom w:val="0"/>
      <w:divBdr>
        <w:top w:val="none" w:sz="0" w:space="0" w:color="auto"/>
        <w:left w:val="none" w:sz="0" w:space="0" w:color="auto"/>
        <w:bottom w:val="none" w:sz="0" w:space="0" w:color="auto"/>
        <w:right w:val="none" w:sz="0" w:space="0" w:color="auto"/>
      </w:divBdr>
    </w:div>
    <w:div w:id="738289673">
      <w:bodyDiv w:val="1"/>
      <w:marLeft w:val="0"/>
      <w:marRight w:val="0"/>
      <w:marTop w:val="0"/>
      <w:marBottom w:val="0"/>
      <w:divBdr>
        <w:top w:val="none" w:sz="0" w:space="0" w:color="auto"/>
        <w:left w:val="none" w:sz="0" w:space="0" w:color="auto"/>
        <w:bottom w:val="none" w:sz="0" w:space="0" w:color="auto"/>
        <w:right w:val="none" w:sz="0" w:space="0" w:color="auto"/>
      </w:divBdr>
    </w:div>
    <w:div w:id="738863106">
      <w:bodyDiv w:val="1"/>
      <w:marLeft w:val="0"/>
      <w:marRight w:val="0"/>
      <w:marTop w:val="0"/>
      <w:marBottom w:val="0"/>
      <w:divBdr>
        <w:top w:val="none" w:sz="0" w:space="0" w:color="auto"/>
        <w:left w:val="none" w:sz="0" w:space="0" w:color="auto"/>
        <w:bottom w:val="none" w:sz="0" w:space="0" w:color="auto"/>
        <w:right w:val="none" w:sz="0" w:space="0" w:color="auto"/>
      </w:divBdr>
    </w:div>
    <w:div w:id="745341166">
      <w:bodyDiv w:val="1"/>
      <w:marLeft w:val="0"/>
      <w:marRight w:val="0"/>
      <w:marTop w:val="0"/>
      <w:marBottom w:val="0"/>
      <w:divBdr>
        <w:top w:val="none" w:sz="0" w:space="0" w:color="auto"/>
        <w:left w:val="none" w:sz="0" w:space="0" w:color="auto"/>
        <w:bottom w:val="none" w:sz="0" w:space="0" w:color="auto"/>
        <w:right w:val="none" w:sz="0" w:space="0" w:color="auto"/>
      </w:divBdr>
    </w:div>
    <w:div w:id="746658058">
      <w:bodyDiv w:val="1"/>
      <w:marLeft w:val="0"/>
      <w:marRight w:val="0"/>
      <w:marTop w:val="0"/>
      <w:marBottom w:val="0"/>
      <w:divBdr>
        <w:top w:val="none" w:sz="0" w:space="0" w:color="auto"/>
        <w:left w:val="none" w:sz="0" w:space="0" w:color="auto"/>
        <w:bottom w:val="none" w:sz="0" w:space="0" w:color="auto"/>
        <w:right w:val="none" w:sz="0" w:space="0" w:color="auto"/>
      </w:divBdr>
    </w:div>
    <w:div w:id="747852106">
      <w:bodyDiv w:val="1"/>
      <w:marLeft w:val="0"/>
      <w:marRight w:val="0"/>
      <w:marTop w:val="0"/>
      <w:marBottom w:val="0"/>
      <w:divBdr>
        <w:top w:val="none" w:sz="0" w:space="0" w:color="auto"/>
        <w:left w:val="none" w:sz="0" w:space="0" w:color="auto"/>
        <w:bottom w:val="none" w:sz="0" w:space="0" w:color="auto"/>
        <w:right w:val="none" w:sz="0" w:space="0" w:color="auto"/>
      </w:divBdr>
    </w:div>
    <w:div w:id="752092486">
      <w:bodyDiv w:val="1"/>
      <w:marLeft w:val="0"/>
      <w:marRight w:val="0"/>
      <w:marTop w:val="0"/>
      <w:marBottom w:val="0"/>
      <w:divBdr>
        <w:top w:val="none" w:sz="0" w:space="0" w:color="auto"/>
        <w:left w:val="none" w:sz="0" w:space="0" w:color="auto"/>
        <w:bottom w:val="none" w:sz="0" w:space="0" w:color="auto"/>
        <w:right w:val="none" w:sz="0" w:space="0" w:color="auto"/>
      </w:divBdr>
    </w:div>
    <w:div w:id="753237958">
      <w:bodyDiv w:val="1"/>
      <w:marLeft w:val="0"/>
      <w:marRight w:val="0"/>
      <w:marTop w:val="0"/>
      <w:marBottom w:val="0"/>
      <w:divBdr>
        <w:top w:val="none" w:sz="0" w:space="0" w:color="auto"/>
        <w:left w:val="none" w:sz="0" w:space="0" w:color="auto"/>
        <w:bottom w:val="none" w:sz="0" w:space="0" w:color="auto"/>
        <w:right w:val="none" w:sz="0" w:space="0" w:color="auto"/>
      </w:divBdr>
    </w:div>
    <w:div w:id="753626467">
      <w:bodyDiv w:val="1"/>
      <w:marLeft w:val="0"/>
      <w:marRight w:val="0"/>
      <w:marTop w:val="0"/>
      <w:marBottom w:val="0"/>
      <w:divBdr>
        <w:top w:val="none" w:sz="0" w:space="0" w:color="auto"/>
        <w:left w:val="none" w:sz="0" w:space="0" w:color="auto"/>
        <w:bottom w:val="none" w:sz="0" w:space="0" w:color="auto"/>
        <w:right w:val="none" w:sz="0" w:space="0" w:color="auto"/>
      </w:divBdr>
    </w:div>
    <w:div w:id="754785670">
      <w:bodyDiv w:val="1"/>
      <w:marLeft w:val="0"/>
      <w:marRight w:val="0"/>
      <w:marTop w:val="0"/>
      <w:marBottom w:val="0"/>
      <w:divBdr>
        <w:top w:val="none" w:sz="0" w:space="0" w:color="auto"/>
        <w:left w:val="none" w:sz="0" w:space="0" w:color="auto"/>
        <w:bottom w:val="none" w:sz="0" w:space="0" w:color="auto"/>
        <w:right w:val="none" w:sz="0" w:space="0" w:color="auto"/>
      </w:divBdr>
    </w:div>
    <w:div w:id="758137780">
      <w:bodyDiv w:val="1"/>
      <w:marLeft w:val="0"/>
      <w:marRight w:val="0"/>
      <w:marTop w:val="0"/>
      <w:marBottom w:val="0"/>
      <w:divBdr>
        <w:top w:val="none" w:sz="0" w:space="0" w:color="auto"/>
        <w:left w:val="none" w:sz="0" w:space="0" w:color="auto"/>
        <w:bottom w:val="none" w:sz="0" w:space="0" w:color="auto"/>
        <w:right w:val="none" w:sz="0" w:space="0" w:color="auto"/>
      </w:divBdr>
    </w:div>
    <w:div w:id="764225428">
      <w:bodyDiv w:val="1"/>
      <w:marLeft w:val="0"/>
      <w:marRight w:val="0"/>
      <w:marTop w:val="0"/>
      <w:marBottom w:val="0"/>
      <w:divBdr>
        <w:top w:val="none" w:sz="0" w:space="0" w:color="auto"/>
        <w:left w:val="none" w:sz="0" w:space="0" w:color="auto"/>
        <w:bottom w:val="none" w:sz="0" w:space="0" w:color="auto"/>
        <w:right w:val="none" w:sz="0" w:space="0" w:color="auto"/>
      </w:divBdr>
    </w:div>
    <w:div w:id="766847534">
      <w:bodyDiv w:val="1"/>
      <w:marLeft w:val="0"/>
      <w:marRight w:val="0"/>
      <w:marTop w:val="0"/>
      <w:marBottom w:val="0"/>
      <w:divBdr>
        <w:top w:val="none" w:sz="0" w:space="0" w:color="auto"/>
        <w:left w:val="none" w:sz="0" w:space="0" w:color="auto"/>
        <w:bottom w:val="none" w:sz="0" w:space="0" w:color="auto"/>
        <w:right w:val="none" w:sz="0" w:space="0" w:color="auto"/>
      </w:divBdr>
    </w:div>
    <w:div w:id="767316566">
      <w:bodyDiv w:val="1"/>
      <w:marLeft w:val="0"/>
      <w:marRight w:val="0"/>
      <w:marTop w:val="0"/>
      <w:marBottom w:val="0"/>
      <w:divBdr>
        <w:top w:val="none" w:sz="0" w:space="0" w:color="auto"/>
        <w:left w:val="none" w:sz="0" w:space="0" w:color="auto"/>
        <w:bottom w:val="none" w:sz="0" w:space="0" w:color="auto"/>
        <w:right w:val="none" w:sz="0" w:space="0" w:color="auto"/>
      </w:divBdr>
    </w:div>
    <w:div w:id="769665606">
      <w:bodyDiv w:val="1"/>
      <w:marLeft w:val="0"/>
      <w:marRight w:val="0"/>
      <w:marTop w:val="0"/>
      <w:marBottom w:val="0"/>
      <w:divBdr>
        <w:top w:val="none" w:sz="0" w:space="0" w:color="auto"/>
        <w:left w:val="none" w:sz="0" w:space="0" w:color="auto"/>
        <w:bottom w:val="none" w:sz="0" w:space="0" w:color="auto"/>
        <w:right w:val="none" w:sz="0" w:space="0" w:color="auto"/>
      </w:divBdr>
    </w:div>
    <w:div w:id="779371992">
      <w:bodyDiv w:val="1"/>
      <w:marLeft w:val="0"/>
      <w:marRight w:val="0"/>
      <w:marTop w:val="0"/>
      <w:marBottom w:val="0"/>
      <w:divBdr>
        <w:top w:val="none" w:sz="0" w:space="0" w:color="auto"/>
        <w:left w:val="none" w:sz="0" w:space="0" w:color="auto"/>
        <w:bottom w:val="none" w:sz="0" w:space="0" w:color="auto"/>
        <w:right w:val="none" w:sz="0" w:space="0" w:color="auto"/>
      </w:divBdr>
    </w:div>
    <w:div w:id="779643368">
      <w:bodyDiv w:val="1"/>
      <w:marLeft w:val="0"/>
      <w:marRight w:val="0"/>
      <w:marTop w:val="0"/>
      <w:marBottom w:val="0"/>
      <w:divBdr>
        <w:top w:val="none" w:sz="0" w:space="0" w:color="auto"/>
        <w:left w:val="none" w:sz="0" w:space="0" w:color="auto"/>
        <w:bottom w:val="none" w:sz="0" w:space="0" w:color="auto"/>
        <w:right w:val="none" w:sz="0" w:space="0" w:color="auto"/>
      </w:divBdr>
    </w:div>
    <w:div w:id="781343136">
      <w:bodyDiv w:val="1"/>
      <w:marLeft w:val="0"/>
      <w:marRight w:val="0"/>
      <w:marTop w:val="0"/>
      <w:marBottom w:val="0"/>
      <w:divBdr>
        <w:top w:val="none" w:sz="0" w:space="0" w:color="auto"/>
        <w:left w:val="none" w:sz="0" w:space="0" w:color="auto"/>
        <w:bottom w:val="none" w:sz="0" w:space="0" w:color="auto"/>
        <w:right w:val="none" w:sz="0" w:space="0" w:color="auto"/>
      </w:divBdr>
    </w:div>
    <w:div w:id="785347969">
      <w:bodyDiv w:val="1"/>
      <w:marLeft w:val="0"/>
      <w:marRight w:val="0"/>
      <w:marTop w:val="0"/>
      <w:marBottom w:val="0"/>
      <w:divBdr>
        <w:top w:val="none" w:sz="0" w:space="0" w:color="auto"/>
        <w:left w:val="none" w:sz="0" w:space="0" w:color="auto"/>
        <w:bottom w:val="none" w:sz="0" w:space="0" w:color="auto"/>
        <w:right w:val="none" w:sz="0" w:space="0" w:color="auto"/>
      </w:divBdr>
    </w:div>
    <w:div w:id="788594706">
      <w:bodyDiv w:val="1"/>
      <w:marLeft w:val="0"/>
      <w:marRight w:val="0"/>
      <w:marTop w:val="0"/>
      <w:marBottom w:val="0"/>
      <w:divBdr>
        <w:top w:val="none" w:sz="0" w:space="0" w:color="auto"/>
        <w:left w:val="none" w:sz="0" w:space="0" w:color="auto"/>
        <w:bottom w:val="none" w:sz="0" w:space="0" w:color="auto"/>
        <w:right w:val="none" w:sz="0" w:space="0" w:color="auto"/>
      </w:divBdr>
    </w:div>
    <w:div w:id="804272682">
      <w:bodyDiv w:val="1"/>
      <w:marLeft w:val="0"/>
      <w:marRight w:val="0"/>
      <w:marTop w:val="0"/>
      <w:marBottom w:val="0"/>
      <w:divBdr>
        <w:top w:val="none" w:sz="0" w:space="0" w:color="auto"/>
        <w:left w:val="none" w:sz="0" w:space="0" w:color="auto"/>
        <w:bottom w:val="none" w:sz="0" w:space="0" w:color="auto"/>
        <w:right w:val="none" w:sz="0" w:space="0" w:color="auto"/>
      </w:divBdr>
    </w:div>
    <w:div w:id="806094477">
      <w:bodyDiv w:val="1"/>
      <w:marLeft w:val="0"/>
      <w:marRight w:val="0"/>
      <w:marTop w:val="0"/>
      <w:marBottom w:val="0"/>
      <w:divBdr>
        <w:top w:val="none" w:sz="0" w:space="0" w:color="auto"/>
        <w:left w:val="none" w:sz="0" w:space="0" w:color="auto"/>
        <w:bottom w:val="none" w:sz="0" w:space="0" w:color="auto"/>
        <w:right w:val="none" w:sz="0" w:space="0" w:color="auto"/>
      </w:divBdr>
    </w:div>
    <w:div w:id="807019444">
      <w:bodyDiv w:val="1"/>
      <w:marLeft w:val="0"/>
      <w:marRight w:val="0"/>
      <w:marTop w:val="0"/>
      <w:marBottom w:val="0"/>
      <w:divBdr>
        <w:top w:val="none" w:sz="0" w:space="0" w:color="auto"/>
        <w:left w:val="none" w:sz="0" w:space="0" w:color="auto"/>
        <w:bottom w:val="none" w:sz="0" w:space="0" w:color="auto"/>
        <w:right w:val="none" w:sz="0" w:space="0" w:color="auto"/>
      </w:divBdr>
    </w:div>
    <w:div w:id="809245990">
      <w:bodyDiv w:val="1"/>
      <w:marLeft w:val="0"/>
      <w:marRight w:val="0"/>
      <w:marTop w:val="0"/>
      <w:marBottom w:val="0"/>
      <w:divBdr>
        <w:top w:val="none" w:sz="0" w:space="0" w:color="auto"/>
        <w:left w:val="none" w:sz="0" w:space="0" w:color="auto"/>
        <w:bottom w:val="none" w:sz="0" w:space="0" w:color="auto"/>
        <w:right w:val="none" w:sz="0" w:space="0" w:color="auto"/>
      </w:divBdr>
    </w:div>
    <w:div w:id="809253903">
      <w:bodyDiv w:val="1"/>
      <w:marLeft w:val="0"/>
      <w:marRight w:val="0"/>
      <w:marTop w:val="0"/>
      <w:marBottom w:val="0"/>
      <w:divBdr>
        <w:top w:val="none" w:sz="0" w:space="0" w:color="auto"/>
        <w:left w:val="none" w:sz="0" w:space="0" w:color="auto"/>
        <w:bottom w:val="none" w:sz="0" w:space="0" w:color="auto"/>
        <w:right w:val="none" w:sz="0" w:space="0" w:color="auto"/>
      </w:divBdr>
    </w:div>
    <w:div w:id="814763819">
      <w:bodyDiv w:val="1"/>
      <w:marLeft w:val="0"/>
      <w:marRight w:val="0"/>
      <w:marTop w:val="0"/>
      <w:marBottom w:val="0"/>
      <w:divBdr>
        <w:top w:val="none" w:sz="0" w:space="0" w:color="auto"/>
        <w:left w:val="none" w:sz="0" w:space="0" w:color="auto"/>
        <w:bottom w:val="none" w:sz="0" w:space="0" w:color="auto"/>
        <w:right w:val="none" w:sz="0" w:space="0" w:color="auto"/>
      </w:divBdr>
    </w:div>
    <w:div w:id="817498070">
      <w:bodyDiv w:val="1"/>
      <w:marLeft w:val="0"/>
      <w:marRight w:val="0"/>
      <w:marTop w:val="0"/>
      <w:marBottom w:val="0"/>
      <w:divBdr>
        <w:top w:val="none" w:sz="0" w:space="0" w:color="auto"/>
        <w:left w:val="none" w:sz="0" w:space="0" w:color="auto"/>
        <w:bottom w:val="none" w:sz="0" w:space="0" w:color="auto"/>
        <w:right w:val="none" w:sz="0" w:space="0" w:color="auto"/>
      </w:divBdr>
    </w:div>
    <w:div w:id="822430391">
      <w:bodyDiv w:val="1"/>
      <w:marLeft w:val="0"/>
      <w:marRight w:val="0"/>
      <w:marTop w:val="0"/>
      <w:marBottom w:val="0"/>
      <w:divBdr>
        <w:top w:val="none" w:sz="0" w:space="0" w:color="auto"/>
        <w:left w:val="none" w:sz="0" w:space="0" w:color="auto"/>
        <w:bottom w:val="none" w:sz="0" w:space="0" w:color="auto"/>
        <w:right w:val="none" w:sz="0" w:space="0" w:color="auto"/>
      </w:divBdr>
    </w:div>
    <w:div w:id="825823553">
      <w:bodyDiv w:val="1"/>
      <w:marLeft w:val="0"/>
      <w:marRight w:val="0"/>
      <w:marTop w:val="0"/>
      <w:marBottom w:val="0"/>
      <w:divBdr>
        <w:top w:val="none" w:sz="0" w:space="0" w:color="auto"/>
        <w:left w:val="none" w:sz="0" w:space="0" w:color="auto"/>
        <w:bottom w:val="none" w:sz="0" w:space="0" w:color="auto"/>
        <w:right w:val="none" w:sz="0" w:space="0" w:color="auto"/>
      </w:divBdr>
    </w:div>
    <w:div w:id="836383616">
      <w:bodyDiv w:val="1"/>
      <w:marLeft w:val="0"/>
      <w:marRight w:val="0"/>
      <w:marTop w:val="0"/>
      <w:marBottom w:val="0"/>
      <w:divBdr>
        <w:top w:val="none" w:sz="0" w:space="0" w:color="auto"/>
        <w:left w:val="none" w:sz="0" w:space="0" w:color="auto"/>
        <w:bottom w:val="none" w:sz="0" w:space="0" w:color="auto"/>
        <w:right w:val="none" w:sz="0" w:space="0" w:color="auto"/>
      </w:divBdr>
    </w:div>
    <w:div w:id="837037063">
      <w:bodyDiv w:val="1"/>
      <w:marLeft w:val="0"/>
      <w:marRight w:val="0"/>
      <w:marTop w:val="0"/>
      <w:marBottom w:val="0"/>
      <w:divBdr>
        <w:top w:val="none" w:sz="0" w:space="0" w:color="auto"/>
        <w:left w:val="none" w:sz="0" w:space="0" w:color="auto"/>
        <w:bottom w:val="none" w:sz="0" w:space="0" w:color="auto"/>
        <w:right w:val="none" w:sz="0" w:space="0" w:color="auto"/>
      </w:divBdr>
    </w:div>
    <w:div w:id="838082022">
      <w:bodyDiv w:val="1"/>
      <w:marLeft w:val="0"/>
      <w:marRight w:val="0"/>
      <w:marTop w:val="0"/>
      <w:marBottom w:val="0"/>
      <w:divBdr>
        <w:top w:val="none" w:sz="0" w:space="0" w:color="auto"/>
        <w:left w:val="none" w:sz="0" w:space="0" w:color="auto"/>
        <w:bottom w:val="none" w:sz="0" w:space="0" w:color="auto"/>
        <w:right w:val="none" w:sz="0" w:space="0" w:color="auto"/>
      </w:divBdr>
    </w:div>
    <w:div w:id="840193985">
      <w:bodyDiv w:val="1"/>
      <w:marLeft w:val="0"/>
      <w:marRight w:val="0"/>
      <w:marTop w:val="0"/>
      <w:marBottom w:val="0"/>
      <w:divBdr>
        <w:top w:val="none" w:sz="0" w:space="0" w:color="auto"/>
        <w:left w:val="none" w:sz="0" w:space="0" w:color="auto"/>
        <w:bottom w:val="none" w:sz="0" w:space="0" w:color="auto"/>
        <w:right w:val="none" w:sz="0" w:space="0" w:color="auto"/>
      </w:divBdr>
    </w:div>
    <w:div w:id="848056657">
      <w:bodyDiv w:val="1"/>
      <w:marLeft w:val="0"/>
      <w:marRight w:val="0"/>
      <w:marTop w:val="0"/>
      <w:marBottom w:val="0"/>
      <w:divBdr>
        <w:top w:val="none" w:sz="0" w:space="0" w:color="auto"/>
        <w:left w:val="none" w:sz="0" w:space="0" w:color="auto"/>
        <w:bottom w:val="none" w:sz="0" w:space="0" w:color="auto"/>
        <w:right w:val="none" w:sz="0" w:space="0" w:color="auto"/>
      </w:divBdr>
    </w:div>
    <w:div w:id="853498453">
      <w:bodyDiv w:val="1"/>
      <w:marLeft w:val="0"/>
      <w:marRight w:val="0"/>
      <w:marTop w:val="0"/>
      <w:marBottom w:val="0"/>
      <w:divBdr>
        <w:top w:val="none" w:sz="0" w:space="0" w:color="auto"/>
        <w:left w:val="none" w:sz="0" w:space="0" w:color="auto"/>
        <w:bottom w:val="none" w:sz="0" w:space="0" w:color="auto"/>
        <w:right w:val="none" w:sz="0" w:space="0" w:color="auto"/>
      </w:divBdr>
    </w:div>
    <w:div w:id="853610009">
      <w:bodyDiv w:val="1"/>
      <w:marLeft w:val="0"/>
      <w:marRight w:val="0"/>
      <w:marTop w:val="0"/>
      <w:marBottom w:val="0"/>
      <w:divBdr>
        <w:top w:val="none" w:sz="0" w:space="0" w:color="auto"/>
        <w:left w:val="none" w:sz="0" w:space="0" w:color="auto"/>
        <w:bottom w:val="none" w:sz="0" w:space="0" w:color="auto"/>
        <w:right w:val="none" w:sz="0" w:space="0" w:color="auto"/>
      </w:divBdr>
    </w:div>
    <w:div w:id="855577502">
      <w:bodyDiv w:val="1"/>
      <w:marLeft w:val="0"/>
      <w:marRight w:val="0"/>
      <w:marTop w:val="0"/>
      <w:marBottom w:val="0"/>
      <w:divBdr>
        <w:top w:val="none" w:sz="0" w:space="0" w:color="auto"/>
        <w:left w:val="none" w:sz="0" w:space="0" w:color="auto"/>
        <w:bottom w:val="none" w:sz="0" w:space="0" w:color="auto"/>
        <w:right w:val="none" w:sz="0" w:space="0" w:color="auto"/>
      </w:divBdr>
    </w:div>
    <w:div w:id="855851205">
      <w:bodyDiv w:val="1"/>
      <w:marLeft w:val="0"/>
      <w:marRight w:val="0"/>
      <w:marTop w:val="0"/>
      <w:marBottom w:val="0"/>
      <w:divBdr>
        <w:top w:val="none" w:sz="0" w:space="0" w:color="auto"/>
        <w:left w:val="none" w:sz="0" w:space="0" w:color="auto"/>
        <w:bottom w:val="none" w:sz="0" w:space="0" w:color="auto"/>
        <w:right w:val="none" w:sz="0" w:space="0" w:color="auto"/>
      </w:divBdr>
    </w:div>
    <w:div w:id="858078622">
      <w:bodyDiv w:val="1"/>
      <w:marLeft w:val="0"/>
      <w:marRight w:val="0"/>
      <w:marTop w:val="0"/>
      <w:marBottom w:val="0"/>
      <w:divBdr>
        <w:top w:val="none" w:sz="0" w:space="0" w:color="auto"/>
        <w:left w:val="none" w:sz="0" w:space="0" w:color="auto"/>
        <w:bottom w:val="none" w:sz="0" w:space="0" w:color="auto"/>
        <w:right w:val="none" w:sz="0" w:space="0" w:color="auto"/>
      </w:divBdr>
    </w:div>
    <w:div w:id="860818003">
      <w:bodyDiv w:val="1"/>
      <w:marLeft w:val="0"/>
      <w:marRight w:val="0"/>
      <w:marTop w:val="0"/>
      <w:marBottom w:val="0"/>
      <w:divBdr>
        <w:top w:val="none" w:sz="0" w:space="0" w:color="auto"/>
        <w:left w:val="none" w:sz="0" w:space="0" w:color="auto"/>
        <w:bottom w:val="none" w:sz="0" w:space="0" w:color="auto"/>
        <w:right w:val="none" w:sz="0" w:space="0" w:color="auto"/>
      </w:divBdr>
    </w:div>
    <w:div w:id="865404982">
      <w:bodyDiv w:val="1"/>
      <w:marLeft w:val="0"/>
      <w:marRight w:val="0"/>
      <w:marTop w:val="0"/>
      <w:marBottom w:val="0"/>
      <w:divBdr>
        <w:top w:val="none" w:sz="0" w:space="0" w:color="auto"/>
        <w:left w:val="none" w:sz="0" w:space="0" w:color="auto"/>
        <w:bottom w:val="none" w:sz="0" w:space="0" w:color="auto"/>
        <w:right w:val="none" w:sz="0" w:space="0" w:color="auto"/>
      </w:divBdr>
    </w:div>
    <w:div w:id="866680815">
      <w:bodyDiv w:val="1"/>
      <w:marLeft w:val="0"/>
      <w:marRight w:val="0"/>
      <w:marTop w:val="0"/>
      <w:marBottom w:val="0"/>
      <w:divBdr>
        <w:top w:val="none" w:sz="0" w:space="0" w:color="auto"/>
        <w:left w:val="none" w:sz="0" w:space="0" w:color="auto"/>
        <w:bottom w:val="none" w:sz="0" w:space="0" w:color="auto"/>
        <w:right w:val="none" w:sz="0" w:space="0" w:color="auto"/>
      </w:divBdr>
    </w:div>
    <w:div w:id="867720256">
      <w:bodyDiv w:val="1"/>
      <w:marLeft w:val="0"/>
      <w:marRight w:val="0"/>
      <w:marTop w:val="0"/>
      <w:marBottom w:val="0"/>
      <w:divBdr>
        <w:top w:val="none" w:sz="0" w:space="0" w:color="auto"/>
        <w:left w:val="none" w:sz="0" w:space="0" w:color="auto"/>
        <w:bottom w:val="none" w:sz="0" w:space="0" w:color="auto"/>
        <w:right w:val="none" w:sz="0" w:space="0" w:color="auto"/>
      </w:divBdr>
    </w:div>
    <w:div w:id="870142364">
      <w:bodyDiv w:val="1"/>
      <w:marLeft w:val="0"/>
      <w:marRight w:val="0"/>
      <w:marTop w:val="0"/>
      <w:marBottom w:val="0"/>
      <w:divBdr>
        <w:top w:val="none" w:sz="0" w:space="0" w:color="auto"/>
        <w:left w:val="none" w:sz="0" w:space="0" w:color="auto"/>
        <w:bottom w:val="none" w:sz="0" w:space="0" w:color="auto"/>
        <w:right w:val="none" w:sz="0" w:space="0" w:color="auto"/>
      </w:divBdr>
    </w:div>
    <w:div w:id="870916203">
      <w:bodyDiv w:val="1"/>
      <w:marLeft w:val="0"/>
      <w:marRight w:val="0"/>
      <w:marTop w:val="0"/>
      <w:marBottom w:val="0"/>
      <w:divBdr>
        <w:top w:val="none" w:sz="0" w:space="0" w:color="auto"/>
        <w:left w:val="none" w:sz="0" w:space="0" w:color="auto"/>
        <w:bottom w:val="none" w:sz="0" w:space="0" w:color="auto"/>
        <w:right w:val="none" w:sz="0" w:space="0" w:color="auto"/>
      </w:divBdr>
    </w:div>
    <w:div w:id="870990606">
      <w:bodyDiv w:val="1"/>
      <w:marLeft w:val="0"/>
      <w:marRight w:val="0"/>
      <w:marTop w:val="0"/>
      <w:marBottom w:val="0"/>
      <w:divBdr>
        <w:top w:val="none" w:sz="0" w:space="0" w:color="auto"/>
        <w:left w:val="none" w:sz="0" w:space="0" w:color="auto"/>
        <w:bottom w:val="none" w:sz="0" w:space="0" w:color="auto"/>
        <w:right w:val="none" w:sz="0" w:space="0" w:color="auto"/>
      </w:divBdr>
    </w:div>
    <w:div w:id="872185794">
      <w:bodyDiv w:val="1"/>
      <w:marLeft w:val="0"/>
      <w:marRight w:val="0"/>
      <w:marTop w:val="0"/>
      <w:marBottom w:val="0"/>
      <w:divBdr>
        <w:top w:val="none" w:sz="0" w:space="0" w:color="auto"/>
        <w:left w:val="none" w:sz="0" w:space="0" w:color="auto"/>
        <w:bottom w:val="none" w:sz="0" w:space="0" w:color="auto"/>
        <w:right w:val="none" w:sz="0" w:space="0" w:color="auto"/>
      </w:divBdr>
    </w:div>
    <w:div w:id="874730637">
      <w:bodyDiv w:val="1"/>
      <w:marLeft w:val="0"/>
      <w:marRight w:val="0"/>
      <w:marTop w:val="0"/>
      <w:marBottom w:val="0"/>
      <w:divBdr>
        <w:top w:val="none" w:sz="0" w:space="0" w:color="auto"/>
        <w:left w:val="none" w:sz="0" w:space="0" w:color="auto"/>
        <w:bottom w:val="none" w:sz="0" w:space="0" w:color="auto"/>
        <w:right w:val="none" w:sz="0" w:space="0" w:color="auto"/>
      </w:divBdr>
    </w:div>
    <w:div w:id="875310698">
      <w:bodyDiv w:val="1"/>
      <w:marLeft w:val="0"/>
      <w:marRight w:val="0"/>
      <w:marTop w:val="0"/>
      <w:marBottom w:val="0"/>
      <w:divBdr>
        <w:top w:val="none" w:sz="0" w:space="0" w:color="auto"/>
        <w:left w:val="none" w:sz="0" w:space="0" w:color="auto"/>
        <w:bottom w:val="none" w:sz="0" w:space="0" w:color="auto"/>
        <w:right w:val="none" w:sz="0" w:space="0" w:color="auto"/>
      </w:divBdr>
    </w:div>
    <w:div w:id="879240789">
      <w:bodyDiv w:val="1"/>
      <w:marLeft w:val="0"/>
      <w:marRight w:val="0"/>
      <w:marTop w:val="0"/>
      <w:marBottom w:val="0"/>
      <w:divBdr>
        <w:top w:val="none" w:sz="0" w:space="0" w:color="auto"/>
        <w:left w:val="none" w:sz="0" w:space="0" w:color="auto"/>
        <w:bottom w:val="none" w:sz="0" w:space="0" w:color="auto"/>
        <w:right w:val="none" w:sz="0" w:space="0" w:color="auto"/>
      </w:divBdr>
    </w:div>
    <w:div w:id="888878900">
      <w:bodyDiv w:val="1"/>
      <w:marLeft w:val="0"/>
      <w:marRight w:val="0"/>
      <w:marTop w:val="0"/>
      <w:marBottom w:val="0"/>
      <w:divBdr>
        <w:top w:val="none" w:sz="0" w:space="0" w:color="auto"/>
        <w:left w:val="none" w:sz="0" w:space="0" w:color="auto"/>
        <w:bottom w:val="none" w:sz="0" w:space="0" w:color="auto"/>
        <w:right w:val="none" w:sz="0" w:space="0" w:color="auto"/>
      </w:divBdr>
    </w:div>
    <w:div w:id="896627075">
      <w:bodyDiv w:val="1"/>
      <w:marLeft w:val="0"/>
      <w:marRight w:val="0"/>
      <w:marTop w:val="0"/>
      <w:marBottom w:val="0"/>
      <w:divBdr>
        <w:top w:val="none" w:sz="0" w:space="0" w:color="auto"/>
        <w:left w:val="none" w:sz="0" w:space="0" w:color="auto"/>
        <w:bottom w:val="none" w:sz="0" w:space="0" w:color="auto"/>
        <w:right w:val="none" w:sz="0" w:space="0" w:color="auto"/>
      </w:divBdr>
    </w:div>
    <w:div w:id="904682338">
      <w:bodyDiv w:val="1"/>
      <w:marLeft w:val="0"/>
      <w:marRight w:val="0"/>
      <w:marTop w:val="0"/>
      <w:marBottom w:val="0"/>
      <w:divBdr>
        <w:top w:val="none" w:sz="0" w:space="0" w:color="auto"/>
        <w:left w:val="none" w:sz="0" w:space="0" w:color="auto"/>
        <w:bottom w:val="none" w:sz="0" w:space="0" w:color="auto"/>
        <w:right w:val="none" w:sz="0" w:space="0" w:color="auto"/>
      </w:divBdr>
    </w:div>
    <w:div w:id="904800843">
      <w:bodyDiv w:val="1"/>
      <w:marLeft w:val="0"/>
      <w:marRight w:val="0"/>
      <w:marTop w:val="0"/>
      <w:marBottom w:val="0"/>
      <w:divBdr>
        <w:top w:val="none" w:sz="0" w:space="0" w:color="auto"/>
        <w:left w:val="none" w:sz="0" w:space="0" w:color="auto"/>
        <w:bottom w:val="none" w:sz="0" w:space="0" w:color="auto"/>
        <w:right w:val="none" w:sz="0" w:space="0" w:color="auto"/>
      </w:divBdr>
    </w:div>
    <w:div w:id="905146096">
      <w:bodyDiv w:val="1"/>
      <w:marLeft w:val="0"/>
      <w:marRight w:val="0"/>
      <w:marTop w:val="0"/>
      <w:marBottom w:val="0"/>
      <w:divBdr>
        <w:top w:val="none" w:sz="0" w:space="0" w:color="auto"/>
        <w:left w:val="none" w:sz="0" w:space="0" w:color="auto"/>
        <w:bottom w:val="none" w:sz="0" w:space="0" w:color="auto"/>
        <w:right w:val="none" w:sz="0" w:space="0" w:color="auto"/>
      </w:divBdr>
    </w:div>
    <w:div w:id="911159587">
      <w:bodyDiv w:val="1"/>
      <w:marLeft w:val="0"/>
      <w:marRight w:val="0"/>
      <w:marTop w:val="0"/>
      <w:marBottom w:val="0"/>
      <w:divBdr>
        <w:top w:val="none" w:sz="0" w:space="0" w:color="auto"/>
        <w:left w:val="none" w:sz="0" w:space="0" w:color="auto"/>
        <w:bottom w:val="none" w:sz="0" w:space="0" w:color="auto"/>
        <w:right w:val="none" w:sz="0" w:space="0" w:color="auto"/>
      </w:divBdr>
    </w:div>
    <w:div w:id="927229916">
      <w:bodyDiv w:val="1"/>
      <w:marLeft w:val="0"/>
      <w:marRight w:val="0"/>
      <w:marTop w:val="0"/>
      <w:marBottom w:val="0"/>
      <w:divBdr>
        <w:top w:val="none" w:sz="0" w:space="0" w:color="auto"/>
        <w:left w:val="none" w:sz="0" w:space="0" w:color="auto"/>
        <w:bottom w:val="none" w:sz="0" w:space="0" w:color="auto"/>
        <w:right w:val="none" w:sz="0" w:space="0" w:color="auto"/>
      </w:divBdr>
    </w:div>
    <w:div w:id="938217367">
      <w:bodyDiv w:val="1"/>
      <w:marLeft w:val="0"/>
      <w:marRight w:val="0"/>
      <w:marTop w:val="0"/>
      <w:marBottom w:val="0"/>
      <w:divBdr>
        <w:top w:val="none" w:sz="0" w:space="0" w:color="auto"/>
        <w:left w:val="none" w:sz="0" w:space="0" w:color="auto"/>
        <w:bottom w:val="none" w:sz="0" w:space="0" w:color="auto"/>
        <w:right w:val="none" w:sz="0" w:space="0" w:color="auto"/>
      </w:divBdr>
    </w:div>
    <w:div w:id="939527706">
      <w:bodyDiv w:val="1"/>
      <w:marLeft w:val="0"/>
      <w:marRight w:val="0"/>
      <w:marTop w:val="0"/>
      <w:marBottom w:val="0"/>
      <w:divBdr>
        <w:top w:val="none" w:sz="0" w:space="0" w:color="auto"/>
        <w:left w:val="none" w:sz="0" w:space="0" w:color="auto"/>
        <w:bottom w:val="none" w:sz="0" w:space="0" w:color="auto"/>
        <w:right w:val="none" w:sz="0" w:space="0" w:color="auto"/>
      </w:divBdr>
    </w:div>
    <w:div w:id="939800860">
      <w:bodyDiv w:val="1"/>
      <w:marLeft w:val="0"/>
      <w:marRight w:val="0"/>
      <w:marTop w:val="0"/>
      <w:marBottom w:val="0"/>
      <w:divBdr>
        <w:top w:val="none" w:sz="0" w:space="0" w:color="auto"/>
        <w:left w:val="none" w:sz="0" w:space="0" w:color="auto"/>
        <w:bottom w:val="none" w:sz="0" w:space="0" w:color="auto"/>
        <w:right w:val="none" w:sz="0" w:space="0" w:color="auto"/>
      </w:divBdr>
    </w:div>
    <w:div w:id="942542223">
      <w:bodyDiv w:val="1"/>
      <w:marLeft w:val="0"/>
      <w:marRight w:val="0"/>
      <w:marTop w:val="0"/>
      <w:marBottom w:val="0"/>
      <w:divBdr>
        <w:top w:val="none" w:sz="0" w:space="0" w:color="auto"/>
        <w:left w:val="none" w:sz="0" w:space="0" w:color="auto"/>
        <w:bottom w:val="none" w:sz="0" w:space="0" w:color="auto"/>
        <w:right w:val="none" w:sz="0" w:space="0" w:color="auto"/>
      </w:divBdr>
    </w:div>
    <w:div w:id="943266588">
      <w:bodyDiv w:val="1"/>
      <w:marLeft w:val="0"/>
      <w:marRight w:val="0"/>
      <w:marTop w:val="0"/>
      <w:marBottom w:val="0"/>
      <w:divBdr>
        <w:top w:val="none" w:sz="0" w:space="0" w:color="auto"/>
        <w:left w:val="none" w:sz="0" w:space="0" w:color="auto"/>
        <w:bottom w:val="none" w:sz="0" w:space="0" w:color="auto"/>
        <w:right w:val="none" w:sz="0" w:space="0" w:color="auto"/>
      </w:divBdr>
    </w:div>
    <w:div w:id="945428952">
      <w:bodyDiv w:val="1"/>
      <w:marLeft w:val="0"/>
      <w:marRight w:val="0"/>
      <w:marTop w:val="0"/>
      <w:marBottom w:val="0"/>
      <w:divBdr>
        <w:top w:val="none" w:sz="0" w:space="0" w:color="auto"/>
        <w:left w:val="none" w:sz="0" w:space="0" w:color="auto"/>
        <w:bottom w:val="none" w:sz="0" w:space="0" w:color="auto"/>
        <w:right w:val="none" w:sz="0" w:space="0" w:color="auto"/>
      </w:divBdr>
    </w:div>
    <w:div w:id="947279499">
      <w:bodyDiv w:val="1"/>
      <w:marLeft w:val="0"/>
      <w:marRight w:val="0"/>
      <w:marTop w:val="0"/>
      <w:marBottom w:val="0"/>
      <w:divBdr>
        <w:top w:val="none" w:sz="0" w:space="0" w:color="auto"/>
        <w:left w:val="none" w:sz="0" w:space="0" w:color="auto"/>
        <w:bottom w:val="none" w:sz="0" w:space="0" w:color="auto"/>
        <w:right w:val="none" w:sz="0" w:space="0" w:color="auto"/>
      </w:divBdr>
    </w:div>
    <w:div w:id="947469246">
      <w:bodyDiv w:val="1"/>
      <w:marLeft w:val="0"/>
      <w:marRight w:val="0"/>
      <w:marTop w:val="0"/>
      <w:marBottom w:val="0"/>
      <w:divBdr>
        <w:top w:val="none" w:sz="0" w:space="0" w:color="auto"/>
        <w:left w:val="none" w:sz="0" w:space="0" w:color="auto"/>
        <w:bottom w:val="none" w:sz="0" w:space="0" w:color="auto"/>
        <w:right w:val="none" w:sz="0" w:space="0" w:color="auto"/>
      </w:divBdr>
    </w:div>
    <w:div w:id="949512860">
      <w:bodyDiv w:val="1"/>
      <w:marLeft w:val="0"/>
      <w:marRight w:val="0"/>
      <w:marTop w:val="0"/>
      <w:marBottom w:val="0"/>
      <w:divBdr>
        <w:top w:val="none" w:sz="0" w:space="0" w:color="auto"/>
        <w:left w:val="none" w:sz="0" w:space="0" w:color="auto"/>
        <w:bottom w:val="none" w:sz="0" w:space="0" w:color="auto"/>
        <w:right w:val="none" w:sz="0" w:space="0" w:color="auto"/>
      </w:divBdr>
    </w:div>
    <w:div w:id="949583452">
      <w:bodyDiv w:val="1"/>
      <w:marLeft w:val="0"/>
      <w:marRight w:val="0"/>
      <w:marTop w:val="0"/>
      <w:marBottom w:val="0"/>
      <w:divBdr>
        <w:top w:val="none" w:sz="0" w:space="0" w:color="auto"/>
        <w:left w:val="none" w:sz="0" w:space="0" w:color="auto"/>
        <w:bottom w:val="none" w:sz="0" w:space="0" w:color="auto"/>
        <w:right w:val="none" w:sz="0" w:space="0" w:color="auto"/>
      </w:divBdr>
    </w:div>
    <w:div w:id="966818663">
      <w:bodyDiv w:val="1"/>
      <w:marLeft w:val="0"/>
      <w:marRight w:val="0"/>
      <w:marTop w:val="0"/>
      <w:marBottom w:val="0"/>
      <w:divBdr>
        <w:top w:val="none" w:sz="0" w:space="0" w:color="auto"/>
        <w:left w:val="none" w:sz="0" w:space="0" w:color="auto"/>
        <w:bottom w:val="none" w:sz="0" w:space="0" w:color="auto"/>
        <w:right w:val="none" w:sz="0" w:space="0" w:color="auto"/>
      </w:divBdr>
    </w:div>
    <w:div w:id="967902162">
      <w:bodyDiv w:val="1"/>
      <w:marLeft w:val="0"/>
      <w:marRight w:val="0"/>
      <w:marTop w:val="0"/>
      <w:marBottom w:val="0"/>
      <w:divBdr>
        <w:top w:val="none" w:sz="0" w:space="0" w:color="auto"/>
        <w:left w:val="none" w:sz="0" w:space="0" w:color="auto"/>
        <w:bottom w:val="none" w:sz="0" w:space="0" w:color="auto"/>
        <w:right w:val="none" w:sz="0" w:space="0" w:color="auto"/>
      </w:divBdr>
    </w:div>
    <w:div w:id="969824098">
      <w:bodyDiv w:val="1"/>
      <w:marLeft w:val="0"/>
      <w:marRight w:val="0"/>
      <w:marTop w:val="0"/>
      <w:marBottom w:val="0"/>
      <w:divBdr>
        <w:top w:val="none" w:sz="0" w:space="0" w:color="auto"/>
        <w:left w:val="none" w:sz="0" w:space="0" w:color="auto"/>
        <w:bottom w:val="none" w:sz="0" w:space="0" w:color="auto"/>
        <w:right w:val="none" w:sz="0" w:space="0" w:color="auto"/>
      </w:divBdr>
    </w:div>
    <w:div w:id="977683843">
      <w:bodyDiv w:val="1"/>
      <w:marLeft w:val="0"/>
      <w:marRight w:val="0"/>
      <w:marTop w:val="0"/>
      <w:marBottom w:val="0"/>
      <w:divBdr>
        <w:top w:val="none" w:sz="0" w:space="0" w:color="auto"/>
        <w:left w:val="none" w:sz="0" w:space="0" w:color="auto"/>
        <w:bottom w:val="none" w:sz="0" w:space="0" w:color="auto"/>
        <w:right w:val="none" w:sz="0" w:space="0" w:color="auto"/>
      </w:divBdr>
    </w:div>
    <w:div w:id="980378710">
      <w:bodyDiv w:val="1"/>
      <w:marLeft w:val="0"/>
      <w:marRight w:val="0"/>
      <w:marTop w:val="0"/>
      <w:marBottom w:val="0"/>
      <w:divBdr>
        <w:top w:val="none" w:sz="0" w:space="0" w:color="auto"/>
        <w:left w:val="none" w:sz="0" w:space="0" w:color="auto"/>
        <w:bottom w:val="none" w:sz="0" w:space="0" w:color="auto"/>
        <w:right w:val="none" w:sz="0" w:space="0" w:color="auto"/>
      </w:divBdr>
    </w:div>
    <w:div w:id="985934900">
      <w:bodyDiv w:val="1"/>
      <w:marLeft w:val="0"/>
      <w:marRight w:val="0"/>
      <w:marTop w:val="0"/>
      <w:marBottom w:val="0"/>
      <w:divBdr>
        <w:top w:val="none" w:sz="0" w:space="0" w:color="auto"/>
        <w:left w:val="none" w:sz="0" w:space="0" w:color="auto"/>
        <w:bottom w:val="none" w:sz="0" w:space="0" w:color="auto"/>
        <w:right w:val="none" w:sz="0" w:space="0" w:color="auto"/>
      </w:divBdr>
    </w:div>
    <w:div w:id="990255933">
      <w:bodyDiv w:val="1"/>
      <w:marLeft w:val="0"/>
      <w:marRight w:val="0"/>
      <w:marTop w:val="0"/>
      <w:marBottom w:val="0"/>
      <w:divBdr>
        <w:top w:val="none" w:sz="0" w:space="0" w:color="auto"/>
        <w:left w:val="none" w:sz="0" w:space="0" w:color="auto"/>
        <w:bottom w:val="none" w:sz="0" w:space="0" w:color="auto"/>
        <w:right w:val="none" w:sz="0" w:space="0" w:color="auto"/>
      </w:divBdr>
    </w:div>
    <w:div w:id="993264630">
      <w:bodyDiv w:val="1"/>
      <w:marLeft w:val="0"/>
      <w:marRight w:val="0"/>
      <w:marTop w:val="0"/>
      <w:marBottom w:val="0"/>
      <w:divBdr>
        <w:top w:val="none" w:sz="0" w:space="0" w:color="auto"/>
        <w:left w:val="none" w:sz="0" w:space="0" w:color="auto"/>
        <w:bottom w:val="none" w:sz="0" w:space="0" w:color="auto"/>
        <w:right w:val="none" w:sz="0" w:space="0" w:color="auto"/>
      </w:divBdr>
    </w:div>
    <w:div w:id="998658365">
      <w:bodyDiv w:val="1"/>
      <w:marLeft w:val="0"/>
      <w:marRight w:val="0"/>
      <w:marTop w:val="0"/>
      <w:marBottom w:val="0"/>
      <w:divBdr>
        <w:top w:val="none" w:sz="0" w:space="0" w:color="auto"/>
        <w:left w:val="none" w:sz="0" w:space="0" w:color="auto"/>
        <w:bottom w:val="none" w:sz="0" w:space="0" w:color="auto"/>
        <w:right w:val="none" w:sz="0" w:space="0" w:color="auto"/>
      </w:divBdr>
    </w:div>
    <w:div w:id="999844577">
      <w:bodyDiv w:val="1"/>
      <w:marLeft w:val="0"/>
      <w:marRight w:val="0"/>
      <w:marTop w:val="0"/>
      <w:marBottom w:val="0"/>
      <w:divBdr>
        <w:top w:val="none" w:sz="0" w:space="0" w:color="auto"/>
        <w:left w:val="none" w:sz="0" w:space="0" w:color="auto"/>
        <w:bottom w:val="none" w:sz="0" w:space="0" w:color="auto"/>
        <w:right w:val="none" w:sz="0" w:space="0" w:color="auto"/>
      </w:divBdr>
    </w:div>
    <w:div w:id="1001198111">
      <w:bodyDiv w:val="1"/>
      <w:marLeft w:val="0"/>
      <w:marRight w:val="0"/>
      <w:marTop w:val="0"/>
      <w:marBottom w:val="0"/>
      <w:divBdr>
        <w:top w:val="none" w:sz="0" w:space="0" w:color="auto"/>
        <w:left w:val="none" w:sz="0" w:space="0" w:color="auto"/>
        <w:bottom w:val="none" w:sz="0" w:space="0" w:color="auto"/>
        <w:right w:val="none" w:sz="0" w:space="0" w:color="auto"/>
      </w:divBdr>
    </w:div>
    <w:div w:id="1002203073">
      <w:bodyDiv w:val="1"/>
      <w:marLeft w:val="0"/>
      <w:marRight w:val="0"/>
      <w:marTop w:val="0"/>
      <w:marBottom w:val="0"/>
      <w:divBdr>
        <w:top w:val="none" w:sz="0" w:space="0" w:color="auto"/>
        <w:left w:val="none" w:sz="0" w:space="0" w:color="auto"/>
        <w:bottom w:val="none" w:sz="0" w:space="0" w:color="auto"/>
        <w:right w:val="none" w:sz="0" w:space="0" w:color="auto"/>
      </w:divBdr>
    </w:div>
    <w:div w:id="1011220874">
      <w:bodyDiv w:val="1"/>
      <w:marLeft w:val="0"/>
      <w:marRight w:val="0"/>
      <w:marTop w:val="0"/>
      <w:marBottom w:val="0"/>
      <w:divBdr>
        <w:top w:val="none" w:sz="0" w:space="0" w:color="auto"/>
        <w:left w:val="none" w:sz="0" w:space="0" w:color="auto"/>
        <w:bottom w:val="none" w:sz="0" w:space="0" w:color="auto"/>
        <w:right w:val="none" w:sz="0" w:space="0" w:color="auto"/>
      </w:divBdr>
    </w:div>
    <w:div w:id="1011759679">
      <w:bodyDiv w:val="1"/>
      <w:marLeft w:val="0"/>
      <w:marRight w:val="0"/>
      <w:marTop w:val="0"/>
      <w:marBottom w:val="0"/>
      <w:divBdr>
        <w:top w:val="none" w:sz="0" w:space="0" w:color="auto"/>
        <w:left w:val="none" w:sz="0" w:space="0" w:color="auto"/>
        <w:bottom w:val="none" w:sz="0" w:space="0" w:color="auto"/>
        <w:right w:val="none" w:sz="0" w:space="0" w:color="auto"/>
      </w:divBdr>
    </w:div>
    <w:div w:id="1011839132">
      <w:bodyDiv w:val="1"/>
      <w:marLeft w:val="0"/>
      <w:marRight w:val="0"/>
      <w:marTop w:val="0"/>
      <w:marBottom w:val="0"/>
      <w:divBdr>
        <w:top w:val="none" w:sz="0" w:space="0" w:color="auto"/>
        <w:left w:val="none" w:sz="0" w:space="0" w:color="auto"/>
        <w:bottom w:val="none" w:sz="0" w:space="0" w:color="auto"/>
        <w:right w:val="none" w:sz="0" w:space="0" w:color="auto"/>
      </w:divBdr>
    </w:div>
    <w:div w:id="1015500555">
      <w:bodyDiv w:val="1"/>
      <w:marLeft w:val="0"/>
      <w:marRight w:val="0"/>
      <w:marTop w:val="0"/>
      <w:marBottom w:val="0"/>
      <w:divBdr>
        <w:top w:val="none" w:sz="0" w:space="0" w:color="auto"/>
        <w:left w:val="none" w:sz="0" w:space="0" w:color="auto"/>
        <w:bottom w:val="none" w:sz="0" w:space="0" w:color="auto"/>
        <w:right w:val="none" w:sz="0" w:space="0" w:color="auto"/>
      </w:divBdr>
    </w:div>
    <w:div w:id="1021250071">
      <w:bodyDiv w:val="1"/>
      <w:marLeft w:val="0"/>
      <w:marRight w:val="0"/>
      <w:marTop w:val="0"/>
      <w:marBottom w:val="0"/>
      <w:divBdr>
        <w:top w:val="none" w:sz="0" w:space="0" w:color="auto"/>
        <w:left w:val="none" w:sz="0" w:space="0" w:color="auto"/>
        <w:bottom w:val="none" w:sz="0" w:space="0" w:color="auto"/>
        <w:right w:val="none" w:sz="0" w:space="0" w:color="auto"/>
      </w:divBdr>
    </w:div>
    <w:div w:id="1021470235">
      <w:bodyDiv w:val="1"/>
      <w:marLeft w:val="0"/>
      <w:marRight w:val="0"/>
      <w:marTop w:val="0"/>
      <w:marBottom w:val="0"/>
      <w:divBdr>
        <w:top w:val="none" w:sz="0" w:space="0" w:color="auto"/>
        <w:left w:val="none" w:sz="0" w:space="0" w:color="auto"/>
        <w:bottom w:val="none" w:sz="0" w:space="0" w:color="auto"/>
        <w:right w:val="none" w:sz="0" w:space="0" w:color="auto"/>
      </w:divBdr>
    </w:div>
    <w:div w:id="1024598294">
      <w:bodyDiv w:val="1"/>
      <w:marLeft w:val="0"/>
      <w:marRight w:val="0"/>
      <w:marTop w:val="0"/>
      <w:marBottom w:val="0"/>
      <w:divBdr>
        <w:top w:val="none" w:sz="0" w:space="0" w:color="auto"/>
        <w:left w:val="none" w:sz="0" w:space="0" w:color="auto"/>
        <w:bottom w:val="none" w:sz="0" w:space="0" w:color="auto"/>
        <w:right w:val="none" w:sz="0" w:space="0" w:color="auto"/>
      </w:divBdr>
    </w:div>
    <w:div w:id="1027488888">
      <w:bodyDiv w:val="1"/>
      <w:marLeft w:val="0"/>
      <w:marRight w:val="0"/>
      <w:marTop w:val="0"/>
      <w:marBottom w:val="0"/>
      <w:divBdr>
        <w:top w:val="none" w:sz="0" w:space="0" w:color="auto"/>
        <w:left w:val="none" w:sz="0" w:space="0" w:color="auto"/>
        <w:bottom w:val="none" w:sz="0" w:space="0" w:color="auto"/>
        <w:right w:val="none" w:sz="0" w:space="0" w:color="auto"/>
      </w:divBdr>
    </w:div>
    <w:div w:id="1029913113">
      <w:bodyDiv w:val="1"/>
      <w:marLeft w:val="0"/>
      <w:marRight w:val="0"/>
      <w:marTop w:val="0"/>
      <w:marBottom w:val="0"/>
      <w:divBdr>
        <w:top w:val="none" w:sz="0" w:space="0" w:color="auto"/>
        <w:left w:val="none" w:sz="0" w:space="0" w:color="auto"/>
        <w:bottom w:val="none" w:sz="0" w:space="0" w:color="auto"/>
        <w:right w:val="none" w:sz="0" w:space="0" w:color="auto"/>
      </w:divBdr>
    </w:div>
    <w:div w:id="1036006101">
      <w:bodyDiv w:val="1"/>
      <w:marLeft w:val="0"/>
      <w:marRight w:val="0"/>
      <w:marTop w:val="0"/>
      <w:marBottom w:val="0"/>
      <w:divBdr>
        <w:top w:val="none" w:sz="0" w:space="0" w:color="auto"/>
        <w:left w:val="none" w:sz="0" w:space="0" w:color="auto"/>
        <w:bottom w:val="none" w:sz="0" w:space="0" w:color="auto"/>
        <w:right w:val="none" w:sz="0" w:space="0" w:color="auto"/>
      </w:divBdr>
    </w:div>
    <w:div w:id="1038821112">
      <w:bodyDiv w:val="1"/>
      <w:marLeft w:val="0"/>
      <w:marRight w:val="0"/>
      <w:marTop w:val="0"/>
      <w:marBottom w:val="0"/>
      <w:divBdr>
        <w:top w:val="none" w:sz="0" w:space="0" w:color="auto"/>
        <w:left w:val="none" w:sz="0" w:space="0" w:color="auto"/>
        <w:bottom w:val="none" w:sz="0" w:space="0" w:color="auto"/>
        <w:right w:val="none" w:sz="0" w:space="0" w:color="auto"/>
      </w:divBdr>
    </w:div>
    <w:div w:id="1039168290">
      <w:bodyDiv w:val="1"/>
      <w:marLeft w:val="0"/>
      <w:marRight w:val="0"/>
      <w:marTop w:val="0"/>
      <w:marBottom w:val="0"/>
      <w:divBdr>
        <w:top w:val="none" w:sz="0" w:space="0" w:color="auto"/>
        <w:left w:val="none" w:sz="0" w:space="0" w:color="auto"/>
        <w:bottom w:val="none" w:sz="0" w:space="0" w:color="auto"/>
        <w:right w:val="none" w:sz="0" w:space="0" w:color="auto"/>
      </w:divBdr>
    </w:div>
    <w:div w:id="1043483438">
      <w:bodyDiv w:val="1"/>
      <w:marLeft w:val="0"/>
      <w:marRight w:val="0"/>
      <w:marTop w:val="0"/>
      <w:marBottom w:val="0"/>
      <w:divBdr>
        <w:top w:val="none" w:sz="0" w:space="0" w:color="auto"/>
        <w:left w:val="none" w:sz="0" w:space="0" w:color="auto"/>
        <w:bottom w:val="none" w:sz="0" w:space="0" w:color="auto"/>
        <w:right w:val="none" w:sz="0" w:space="0" w:color="auto"/>
      </w:divBdr>
    </w:div>
    <w:div w:id="1044911039">
      <w:bodyDiv w:val="1"/>
      <w:marLeft w:val="0"/>
      <w:marRight w:val="0"/>
      <w:marTop w:val="0"/>
      <w:marBottom w:val="0"/>
      <w:divBdr>
        <w:top w:val="none" w:sz="0" w:space="0" w:color="auto"/>
        <w:left w:val="none" w:sz="0" w:space="0" w:color="auto"/>
        <w:bottom w:val="none" w:sz="0" w:space="0" w:color="auto"/>
        <w:right w:val="none" w:sz="0" w:space="0" w:color="auto"/>
      </w:divBdr>
    </w:div>
    <w:div w:id="1055542564">
      <w:bodyDiv w:val="1"/>
      <w:marLeft w:val="0"/>
      <w:marRight w:val="0"/>
      <w:marTop w:val="0"/>
      <w:marBottom w:val="0"/>
      <w:divBdr>
        <w:top w:val="none" w:sz="0" w:space="0" w:color="auto"/>
        <w:left w:val="none" w:sz="0" w:space="0" w:color="auto"/>
        <w:bottom w:val="none" w:sz="0" w:space="0" w:color="auto"/>
        <w:right w:val="none" w:sz="0" w:space="0" w:color="auto"/>
      </w:divBdr>
    </w:div>
    <w:div w:id="1058213117">
      <w:bodyDiv w:val="1"/>
      <w:marLeft w:val="0"/>
      <w:marRight w:val="0"/>
      <w:marTop w:val="0"/>
      <w:marBottom w:val="0"/>
      <w:divBdr>
        <w:top w:val="none" w:sz="0" w:space="0" w:color="auto"/>
        <w:left w:val="none" w:sz="0" w:space="0" w:color="auto"/>
        <w:bottom w:val="none" w:sz="0" w:space="0" w:color="auto"/>
        <w:right w:val="none" w:sz="0" w:space="0" w:color="auto"/>
      </w:divBdr>
    </w:div>
    <w:div w:id="1059521047">
      <w:bodyDiv w:val="1"/>
      <w:marLeft w:val="0"/>
      <w:marRight w:val="0"/>
      <w:marTop w:val="0"/>
      <w:marBottom w:val="0"/>
      <w:divBdr>
        <w:top w:val="none" w:sz="0" w:space="0" w:color="auto"/>
        <w:left w:val="none" w:sz="0" w:space="0" w:color="auto"/>
        <w:bottom w:val="none" w:sz="0" w:space="0" w:color="auto"/>
        <w:right w:val="none" w:sz="0" w:space="0" w:color="auto"/>
      </w:divBdr>
    </w:div>
    <w:div w:id="1063212702">
      <w:bodyDiv w:val="1"/>
      <w:marLeft w:val="0"/>
      <w:marRight w:val="0"/>
      <w:marTop w:val="0"/>
      <w:marBottom w:val="0"/>
      <w:divBdr>
        <w:top w:val="none" w:sz="0" w:space="0" w:color="auto"/>
        <w:left w:val="none" w:sz="0" w:space="0" w:color="auto"/>
        <w:bottom w:val="none" w:sz="0" w:space="0" w:color="auto"/>
        <w:right w:val="none" w:sz="0" w:space="0" w:color="auto"/>
      </w:divBdr>
    </w:div>
    <w:div w:id="1066144829">
      <w:bodyDiv w:val="1"/>
      <w:marLeft w:val="0"/>
      <w:marRight w:val="0"/>
      <w:marTop w:val="0"/>
      <w:marBottom w:val="0"/>
      <w:divBdr>
        <w:top w:val="none" w:sz="0" w:space="0" w:color="auto"/>
        <w:left w:val="none" w:sz="0" w:space="0" w:color="auto"/>
        <w:bottom w:val="none" w:sz="0" w:space="0" w:color="auto"/>
        <w:right w:val="none" w:sz="0" w:space="0" w:color="auto"/>
      </w:divBdr>
    </w:div>
    <w:div w:id="1066957657">
      <w:bodyDiv w:val="1"/>
      <w:marLeft w:val="0"/>
      <w:marRight w:val="0"/>
      <w:marTop w:val="0"/>
      <w:marBottom w:val="0"/>
      <w:divBdr>
        <w:top w:val="none" w:sz="0" w:space="0" w:color="auto"/>
        <w:left w:val="none" w:sz="0" w:space="0" w:color="auto"/>
        <w:bottom w:val="none" w:sz="0" w:space="0" w:color="auto"/>
        <w:right w:val="none" w:sz="0" w:space="0" w:color="auto"/>
      </w:divBdr>
    </w:div>
    <w:div w:id="1067458073">
      <w:bodyDiv w:val="1"/>
      <w:marLeft w:val="0"/>
      <w:marRight w:val="0"/>
      <w:marTop w:val="0"/>
      <w:marBottom w:val="0"/>
      <w:divBdr>
        <w:top w:val="none" w:sz="0" w:space="0" w:color="auto"/>
        <w:left w:val="none" w:sz="0" w:space="0" w:color="auto"/>
        <w:bottom w:val="none" w:sz="0" w:space="0" w:color="auto"/>
        <w:right w:val="none" w:sz="0" w:space="0" w:color="auto"/>
      </w:divBdr>
    </w:div>
    <w:div w:id="1078210013">
      <w:bodyDiv w:val="1"/>
      <w:marLeft w:val="0"/>
      <w:marRight w:val="0"/>
      <w:marTop w:val="0"/>
      <w:marBottom w:val="0"/>
      <w:divBdr>
        <w:top w:val="none" w:sz="0" w:space="0" w:color="auto"/>
        <w:left w:val="none" w:sz="0" w:space="0" w:color="auto"/>
        <w:bottom w:val="none" w:sz="0" w:space="0" w:color="auto"/>
        <w:right w:val="none" w:sz="0" w:space="0" w:color="auto"/>
      </w:divBdr>
    </w:div>
    <w:div w:id="1094519386">
      <w:bodyDiv w:val="1"/>
      <w:marLeft w:val="0"/>
      <w:marRight w:val="0"/>
      <w:marTop w:val="0"/>
      <w:marBottom w:val="0"/>
      <w:divBdr>
        <w:top w:val="none" w:sz="0" w:space="0" w:color="auto"/>
        <w:left w:val="none" w:sz="0" w:space="0" w:color="auto"/>
        <w:bottom w:val="none" w:sz="0" w:space="0" w:color="auto"/>
        <w:right w:val="none" w:sz="0" w:space="0" w:color="auto"/>
      </w:divBdr>
    </w:div>
    <w:div w:id="1098332273">
      <w:bodyDiv w:val="1"/>
      <w:marLeft w:val="0"/>
      <w:marRight w:val="0"/>
      <w:marTop w:val="0"/>
      <w:marBottom w:val="0"/>
      <w:divBdr>
        <w:top w:val="none" w:sz="0" w:space="0" w:color="auto"/>
        <w:left w:val="none" w:sz="0" w:space="0" w:color="auto"/>
        <w:bottom w:val="none" w:sz="0" w:space="0" w:color="auto"/>
        <w:right w:val="none" w:sz="0" w:space="0" w:color="auto"/>
      </w:divBdr>
    </w:div>
    <w:div w:id="1099132676">
      <w:bodyDiv w:val="1"/>
      <w:marLeft w:val="0"/>
      <w:marRight w:val="0"/>
      <w:marTop w:val="0"/>
      <w:marBottom w:val="0"/>
      <w:divBdr>
        <w:top w:val="none" w:sz="0" w:space="0" w:color="auto"/>
        <w:left w:val="none" w:sz="0" w:space="0" w:color="auto"/>
        <w:bottom w:val="none" w:sz="0" w:space="0" w:color="auto"/>
        <w:right w:val="none" w:sz="0" w:space="0" w:color="auto"/>
      </w:divBdr>
    </w:div>
    <w:div w:id="1099132832">
      <w:bodyDiv w:val="1"/>
      <w:marLeft w:val="0"/>
      <w:marRight w:val="0"/>
      <w:marTop w:val="0"/>
      <w:marBottom w:val="0"/>
      <w:divBdr>
        <w:top w:val="none" w:sz="0" w:space="0" w:color="auto"/>
        <w:left w:val="none" w:sz="0" w:space="0" w:color="auto"/>
        <w:bottom w:val="none" w:sz="0" w:space="0" w:color="auto"/>
        <w:right w:val="none" w:sz="0" w:space="0" w:color="auto"/>
      </w:divBdr>
    </w:div>
    <w:div w:id="1100684666">
      <w:bodyDiv w:val="1"/>
      <w:marLeft w:val="0"/>
      <w:marRight w:val="0"/>
      <w:marTop w:val="0"/>
      <w:marBottom w:val="0"/>
      <w:divBdr>
        <w:top w:val="none" w:sz="0" w:space="0" w:color="auto"/>
        <w:left w:val="none" w:sz="0" w:space="0" w:color="auto"/>
        <w:bottom w:val="none" w:sz="0" w:space="0" w:color="auto"/>
        <w:right w:val="none" w:sz="0" w:space="0" w:color="auto"/>
      </w:divBdr>
    </w:div>
    <w:div w:id="1101754091">
      <w:bodyDiv w:val="1"/>
      <w:marLeft w:val="0"/>
      <w:marRight w:val="0"/>
      <w:marTop w:val="0"/>
      <w:marBottom w:val="0"/>
      <w:divBdr>
        <w:top w:val="none" w:sz="0" w:space="0" w:color="auto"/>
        <w:left w:val="none" w:sz="0" w:space="0" w:color="auto"/>
        <w:bottom w:val="none" w:sz="0" w:space="0" w:color="auto"/>
        <w:right w:val="none" w:sz="0" w:space="0" w:color="auto"/>
      </w:divBdr>
    </w:div>
    <w:div w:id="1102066476">
      <w:bodyDiv w:val="1"/>
      <w:marLeft w:val="0"/>
      <w:marRight w:val="0"/>
      <w:marTop w:val="0"/>
      <w:marBottom w:val="0"/>
      <w:divBdr>
        <w:top w:val="none" w:sz="0" w:space="0" w:color="auto"/>
        <w:left w:val="none" w:sz="0" w:space="0" w:color="auto"/>
        <w:bottom w:val="none" w:sz="0" w:space="0" w:color="auto"/>
        <w:right w:val="none" w:sz="0" w:space="0" w:color="auto"/>
      </w:divBdr>
    </w:div>
    <w:div w:id="1110201015">
      <w:bodyDiv w:val="1"/>
      <w:marLeft w:val="0"/>
      <w:marRight w:val="0"/>
      <w:marTop w:val="0"/>
      <w:marBottom w:val="0"/>
      <w:divBdr>
        <w:top w:val="none" w:sz="0" w:space="0" w:color="auto"/>
        <w:left w:val="none" w:sz="0" w:space="0" w:color="auto"/>
        <w:bottom w:val="none" w:sz="0" w:space="0" w:color="auto"/>
        <w:right w:val="none" w:sz="0" w:space="0" w:color="auto"/>
      </w:divBdr>
    </w:div>
    <w:div w:id="1112940948">
      <w:bodyDiv w:val="1"/>
      <w:marLeft w:val="0"/>
      <w:marRight w:val="0"/>
      <w:marTop w:val="0"/>
      <w:marBottom w:val="0"/>
      <w:divBdr>
        <w:top w:val="none" w:sz="0" w:space="0" w:color="auto"/>
        <w:left w:val="none" w:sz="0" w:space="0" w:color="auto"/>
        <w:bottom w:val="none" w:sz="0" w:space="0" w:color="auto"/>
        <w:right w:val="none" w:sz="0" w:space="0" w:color="auto"/>
      </w:divBdr>
    </w:div>
    <w:div w:id="1117138160">
      <w:bodyDiv w:val="1"/>
      <w:marLeft w:val="0"/>
      <w:marRight w:val="0"/>
      <w:marTop w:val="0"/>
      <w:marBottom w:val="0"/>
      <w:divBdr>
        <w:top w:val="none" w:sz="0" w:space="0" w:color="auto"/>
        <w:left w:val="none" w:sz="0" w:space="0" w:color="auto"/>
        <w:bottom w:val="none" w:sz="0" w:space="0" w:color="auto"/>
        <w:right w:val="none" w:sz="0" w:space="0" w:color="auto"/>
      </w:divBdr>
    </w:div>
    <w:div w:id="1122966184">
      <w:bodyDiv w:val="1"/>
      <w:marLeft w:val="0"/>
      <w:marRight w:val="0"/>
      <w:marTop w:val="0"/>
      <w:marBottom w:val="0"/>
      <w:divBdr>
        <w:top w:val="none" w:sz="0" w:space="0" w:color="auto"/>
        <w:left w:val="none" w:sz="0" w:space="0" w:color="auto"/>
        <w:bottom w:val="none" w:sz="0" w:space="0" w:color="auto"/>
        <w:right w:val="none" w:sz="0" w:space="0" w:color="auto"/>
      </w:divBdr>
    </w:div>
    <w:div w:id="1147740674">
      <w:bodyDiv w:val="1"/>
      <w:marLeft w:val="0"/>
      <w:marRight w:val="0"/>
      <w:marTop w:val="0"/>
      <w:marBottom w:val="0"/>
      <w:divBdr>
        <w:top w:val="none" w:sz="0" w:space="0" w:color="auto"/>
        <w:left w:val="none" w:sz="0" w:space="0" w:color="auto"/>
        <w:bottom w:val="none" w:sz="0" w:space="0" w:color="auto"/>
        <w:right w:val="none" w:sz="0" w:space="0" w:color="auto"/>
      </w:divBdr>
    </w:div>
    <w:div w:id="1148982276">
      <w:bodyDiv w:val="1"/>
      <w:marLeft w:val="0"/>
      <w:marRight w:val="0"/>
      <w:marTop w:val="0"/>
      <w:marBottom w:val="0"/>
      <w:divBdr>
        <w:top w:val="none" w:sz="0" w:space="0" w:color="auto"/>
        <w:left w:val="none" w:sz="0" w:space="0" w:color="auto"/>
        <w:bottom w:val="none" w:sz="0" w:space="0" w:color="auto"/>
        <w:right w:val="none" w:sz="0" w:space="0" w:color="auto"/>
      </w:divBdr>
    </w:div>
    <w:div w:id="1169321844">
      <w:bodyDiv w:val="1"/>
      <w:marLeft w:val="0"/>
      <w:marRight w:val="0"/>
      <w:marTop w:val="0"/>
      <w:marBottom w:val="0"/>
      <w:divBdr>
        <w:top w:val="none" w:sz="0" w:space="0" w:color="auto"/>
        <w:left w:val="none" w:sz="0" w:space="0" w:color="auto"/>
        <w:bottom w:val="none" w:sz="0" w:space="0" w:color="auto"/>
        <w:right w:val="none" w:sz="0" w:space="0" w:color="auto"/>
      </w:divBdr>
    </w:div>
    <w:div w:id="1171986259">
      <w:bodyDiv w:val="1"/>
      <w:marLeft w:val="0"/>
      <w:marRight w:val="0"/>
      <w:marTop w:val="0"/>
      <w:marBottom w:val="0"/>
      <w:divBdr>
        <w:top w:val="none" w:sz="0" w:space="0" w:color="auto"/>
        <w:left w:val="none" w:sz="0" w:space="0" w:color="auto"/>
        <w:bottom w:val="none" w:sz="0" w:space="0" w:color="auto"/>
        <w:right w:val="none" w:sz="0" w:space="0" w:color="auto"/>
      </w:divBdr>
    </w:div>
    <w:div w:id="1173257115">
      <w:bodyDiv w:val="1"/>
      <w:marLeft w:val="0"/>
      <w:marRight w:val="0"/>
      <w:marTop w:val="0"/>
      <w:marBottom w:val="0"/>
      <w:divBdr>
        <w:top w:val="none" w:sz="0" w:space="0" w:color="auto"/>
        <w:left w:val="none" w:sz="0" w:space="0" w:color="auto"/>
        <w:bottom w:val="none" w:sz="0" w:space="0" w:color="auto"/>
        <w:right w:val="none" w:sz="0" w:space="0" w:color="auto"/>
      </w:divBdr>
    </w:div>
    <w:div w:id="1183520874">
      <w:bodyDiv w:val="1"/>
      <w:marLeft w:val="0"/>
      <w:marRight w:val="0"/>
      <w:marTop w:val="0"/>
      <w:marBottom w:val="0"/>
      <w:divBdr>
        <w:top w:val="none" w:sz="0" w:space="0" w:color="auto"/>
        <w:left w:val="none" w:sz="0" w:space="0" w:color="auto"/>
        <w:bottom w:val="none" w:sz="0" w:space="0" w:color="auto"/>
        <w:right w:val="none" w:sz="0" w:space="0" w:color="auto"/>
      </w:divBdr>
    </w:div>
    <w:div w:id="1193154470">
      <w:bodyDiv w:val="1"/>
      <w:marLeft w:val="0"/>
      <w:marRight w:val="0"/>
      <w:marTop w:val="0"/>
      <w:marBottom w:val="0"/>
      <w:divBdr>
        <w:top w:val="none" w:sz="0" w:space="0" w:color="auto"/>
        <w:left w:val="none" w:sz="0" w:space="0" w:color="auto"/>
        <w:bottom w:val="none" w:sz="0" w:space="0" w:color="auto"/>
        <w:right w:val="none" w:sz="0" w:space="0" w:color="auto"/>
      </w:divBdr>
    </w:div>
    <w:div w:id="1213924415">
      <w:bodyDiv w:val="1"/>
      <w:marLeft w:val="0"/>
      <w:marRight w:val="0"/>
      <w:marTop w:val="0"/>
      <w:marBottom w:val="0"/>
      <w:divBdr>
        <w:top w:val="none" w:sz="0" w:space="0" w:color="auto"/>
        <w:left w:val="none" w:sz="0" w:space="0" w:color="auto"/>
        <w:bottom w:val="none" w:sz="0" w:space="0" w:color="auto"/>
        <w:right w:val="none" w:sz="0" w:space="0" w:color="auto"/>
      </w:divBdr>
    </w:div>
    <w:div w:id="1215653436">
      <w:bodyDiv w:val="1"/>
      <w:marLeft w:val="0"/>
      <w:marRight w:val="0"/>
      <w:marTop w:val="0"/>
      <w:marBottom w:val="0"/>
      <w:divBdr>
        <w:top w:val="none" w:sz="0" w:space="0" w:color="auto"/>
        <w:left w:val="none" w:sz="0" w:space="0" w:color="auto"/>
        <w:bottom w:val="none" w:sz="0" w:space="0" w:color="auto"/>
        <w:right w:val="none" w:sz="0" w:space="0" w:color="auto"/>
      </w:divBdr>
    </w:div>
    <w:div w:id="1216627497">
      <w:bodyDiv w:val="1"/>
      <w:marLeft w:val="0"/>
      <w:marRight w:val="0"/>
      <w:marTop w:val="0"/>
      <w:marBottom w:val="0"/>
      <w:divBdr>
        <w:top w:val="none" w:sz="0" w:space="0" w:color="auto"/>
        <w:left w:val="none" w:sz="0" w:space="0" w:color="auto"/>
        <w:bottom w:val="none" w:sz="0" w:space="0" w:color="auto"/>
        <w:right w:val="none" w:sz="0" w:space="0" w:color="auto"/>
      </w:divBdr>
    </w:div>
    <w:div w:id="1219853276">
      <w:bodyDiv w:val="1"/>
      <w:marLeft w:val="0"/>
      <w:marRight w:val="0"/>
      <w:marTop w:val="0"/>
      <w:marBottom w:val="0"/>
      <w:divBdr>
        <w:top w:val="none" w:sz="0" w:space="0" w:color="auto"/>
        <w:left w:val="none" w:sz="0" w:space="0" w:color="auto"/>
        <w:bottom w:val="none" w:sz="0" w:space="0" w:color="auto"/>
        <w:right w:val="none" w:sz="0" w:space="0" w:color="auto"/>
      </w:divBdr>
    </w:div>
    <w:div w:id="1223564234">
      <w:bodyDiv w:val="1"/>
      <w:marLeft w:val="0"/>
      <w:marRight w:val="0"/>
      <w:marTop w:val="0"/>
      <w:marBottom w:val="0"/>
      <w:divBdr>
        <w:top w:val="none" w:sz="0" w:space="0" w:color="auto"/>
        <w:left w:val="none" w:sz="0" w:space="0" w:color="auto"/>
        <w:bottom w:val="none" w:sz="0" w:space="0" w:color="auto"/>
        <w:right w:val="none" w:sz="0" w:space="0" w:color="auto"/>
      </w:divBdr>
    </w:div>
    <w:div w:id="1227103260">
      <w:bodyDiv w:val="1"/>
      <w:marLeft w:val="0"/>
      <w:marRight w:val="0"/>
      <w:marTop w:val="0"/>
      <w:marBottom w:val="0"/>
      <w:divBdr>
        <w:top w:val="none" w:sz="0" w:space="0" w:color="auto"/>
        <w:left w:val="none" w:sz="0" w:space="0" w:color="auto"/>
        <w:bottom w:val="none" w:sz="0" w:space="0" w:color="auto"/>
        <w:right w:val="none" w:sz="0" w:space="0" w:color="auto"/>
      </w:divBdr>
    </w:div>
    <w:div w:id="1227228905">
      <w:bodyDiv w:val="1"/>
      <w:marLeft w:val="0"/>
      <w:marRight w:val="0"/>
      <w:marTop w:val="0"/>
      <w:marBottom w:val="0"/>
      <w:divBdr>
        <w:top w:val="none" w:sz="0" w:space="0" w:color="auto"/>
        <w:left w:val="none" w:sz="0" w:space="0" w:color="auto"/>
        <w:bottom w:val="none" w:sz="0" w:space="0" w:color="auto"/>
        <w:right w:val="none" w:sz="0" w:space="0" w:color="auto"/>
      </w:divBdr>
    </w:div>
    <w:div w:id="1231692516">
      <w:bodyDiv w:val="1"/>
      <w:marLeft w:val="0"/>
      <w:marRight w:val="0"/>
      <w:marTop w:val="0"/>
      <w:marBottom w:val="0"/>
      <w:divBdr>
        <w:top w:val="none" w:sz="0" w:space="0" w:color="auto"/>
        <w:left w:val="none" w:sz="0" w:space="0" w:color="auto"/>
        <w:bottom w:val="none" w:sz="0" w:space="0" w:color="auto"/>
        <w:right w:val="none" w:sz="0" w:space="0" w:color="auto"/>
      </w:divBdr>
    </w:div>
    <w:div w:id="1246958627">
      <w:bodyDiv w:val="1"/>
      <w:marLeft w:val="0"/>
      <w:marRight w:val="0"/>
      <w:marTop w:val="0"/>
      <w:marBottom w:val="0"/>
      <w:divBdr>
        <w:top w:val="none" w:sz="0" w:space="0" w:color="auto"/>
        <w:left w:val="none" w:sz="0" w:space="0" w:color="auto"/>
        <w:bottom w:val="none" w:sz="0" w:space="0" w:color="auto"/>
        <w:right w:val="none" w:sz="0" w:space="0" w:color="auto"/>
      </w:divBdr>
    </w:div>
    <w:div w:id="1247492736">
      <w:bodyDiv w:val="1"/>
      <w:marLeft w:val="0"/>
      <w:marRight w:val="0"/>
      <w:marTop w:val="0"/>
      <w:marBottom w:val="0"/>
      <w:divBdr>
        <w:top w:val="none" w:sz="0" w:space="0" w:color="auto"/>
        <w:left w:val="none" w:sz="0" w:space="0" w:color="auto"/>
        <w:bottom w:val="none" w:sz="0" w:space="0" w:color="auto"/>
        <w:right w:val="none" w:sz="0" w:space="0" w:color="auto"/>
      </w:divBdr>
    </w:div>
    <w:div w:id="1256592754">
      <w:bodyDiv w:val="1"/>
      <w:marLeft w:val="0"/>
      <w:marRight w:val="0"/>
      <w:marTop w:val="0"/>
      <w:marBottom w:val="0"/>
      <w:divBdr>
        <w:top w:val="none" w:sz="0" w:space="0" w:color="auto"/>
        <w:left w:val="none" w:sz="0" w:space="0" w:color="auto"/>
        <w:bottom w:val="none" w:sz="0" w:space="0" w:color="auto"/>
        <w:right w:val="none" w:sz="0" w:space="0" w:color="auto"/>
      </w:divBdr>
    </w:div>
    <w:div w:id="1260874483">
      <w:bodyDiv w:val="1"/>
      <w:marLeft w:val="0"/>
      <w:marRight w:val="0"/>
      <w:marTop w:val="0"/>
      <w:marBottom w:val="0"/>
      <w:divBdr>
        <w:top w:val="none" w:sz="0" w:space="0" w:color="auto"/>
        <w:left w:val="none" w:sz="0" w:space="0" w:color="auto"/>
        <w:bottom w:val="none" w:sz="0" w:space="0" w:color="auto"/>
        <w:right w:val="none" w:sz="0" w:space="0" w:color="auto"/>
      </w:divBdr>
    </w:div>
    <w:div w:id="1260984939">
      <w:bodyDiv w:val="1"/>
      <w:marLeft w:val="0"/>
      <w:marRight w:val="0"/>
      <w:marTop w:val="0"/>
      <w:marBottom w:val="0"/>
      <w:divBdr>
        <w:top w:val="none" w:sz="0" w:space="0" w:color="auto"/>
        <w:left w:val="none" w:sz="0" w:space="0" w:color="auto"/>
        <w:bottom w:val="none" w:sz="0" w:space="0" w:color="auto"/>
        <w:right w:val="none" w:sz="0" w:space="0" w:color="auto"/>
      </w:divBdr>
    </w:div>
    <w:div w:id="1262031762">
      <w:bodyDiv w:val="1"/>
      <w:marLeft w:val="0"/>
      <w:marRight w:val="0"/>
      <w:marTop w:val="0"/>
      <w:marBottom w:val="0"/>
      <w:divBdr>
        <w:top w:val="none" w:sz="0" w:space="0" w:color="auto"/>
        <w:left w:val="none" w:sz="0" w:space="0" w:color="auto"/>
        <w:bottom w:val="none" w:sz="0" w:space="0" w:color="auto"/>
        <w:right w:val="none" w:sz="0" w:space="0" w:color="auto"/>
      </w:divBdr>
    </w:div>
    <w:div w:id="1266183337">
      <w:bodyDiv w:val="1"/>
      <w:marLeft w:val="0"/>
      <w:marRight w:val="0"/>
      <w:marTop w:val="0"/>
      <w:marBottom w:val="0"/>
      <w:divBdr>
        <w:top w:val="none" w:sz="0" w:space="0" w:color="auto"/>
        <w:left w:val="none" w:sz="0" w:space="0" w:color="auto"/>
        <w:bottom w:val="none" w:sz="0" w:space="0" w:color="auto"/>
        <w:right w:val="none" w:sz="0" w:space="0" w:color="auto"/>
      </w:divBdr>
    </w:div>
    <w:div w:id="1267079808">
      <w:bodyDiv w:val="1"/>
      <w:marLeft w:val="0"/>
      <w:marRight w:val="0"/>
      <w:marTop w:val="0"/>
      <w:marBottom w:val="0"/>
      <w:divBdr>
        <w:top w:val="none" w:sz="0" w:space="0" w:color="auto"/>
        <w:left w:val="none" w:sz="0" w:space="0" w:color="auto"/>
        <w:bottom w:val="none" w:sz="0" w:space="0" w:color="auto"/>
        <w:right w:val="none" w:sz="0" w:space="0" w:color="auto"/>
      </w:divBdr>
    </w:div>
    <w:div w:id="1269970635">
      <w:bodyDiv w:val="1"/>
      <w:marLeft w:val="0"/>
      <w:marRight w:val="0"/>
      <w:marTop w:val="0"/>
      <w:marBottom w:val="0"/>
      <w:divBdr>
        <w:top w:val="none" w:sz="0" w:space="0" w:color="auto"/>
        <w:left w:val="none" w:sz="0" w:space="0" w:color="auto"/>
        <w:bottom w:val="none" w:sz="0" w:space="0" w:color="auto"/>
        <w:right w:val="none" w:sz="0" w:space="0" w:color="auto"/>
      </w:divBdr>
    </w:div>
    <w:div w:id="1283073054">
      <w:bodyDiv w:val="1"/>
      <w:marLeft w:val="0"/>
      <w:marRight w:val="0"/>
      <w:marTop w:val="0"/>
      <w:marBottom w:val="0"/>
      <w:divBdr>
        <w:top w:val="none" w:sz="0" w:space="0" w:color="auto"/>
        <w:left w:val="none" w:sz="0" w:space="0" w:color="auto"/>
        <w:bottom w:val="none" w:sz="0" w:space="0" w:color="auto"/>
        <w:right w:val="none" w:sz="0" w:space="0" w:color="auto"/>
      </w:divBdr>
    </w:div>
    <w:div w:id="1284656040">
      <w:bodyDiv w:val="1"/>
      <w:marLeft w:val="0"/>
      <w:marRight w:val="0"/>
      <w:marTop w:val="0"/>
      <w:marBottom w:val="0"/>
      <w:divBdr>
        <w:top w:val="none" w:sz="0" w:space="0" w:color="auto"/>
        <w:left w:val="none" w:sz="0" w:space="0" w:color="auto"/>
        <w:bottom w:val="none" w:sz="0" w:space="0" w:color="auto"/>
        <w:right w:val="none" w:sz="0" w:space="0" w:color="auto"/>
      </w:divBdr>
    </w:div>
    <w:div w:id="1288467840">
      <w:bodyDiv w:val="1"/>
      <w:marLeft w:val="0"/>
      <w:marRight w:val="0"/>
      <w:marTop w:val="0"/>
      <w:marBottom w:val="0"/>
      <w:divBdr>
        <w:top w:val="none" w:sz="0" w:space="0" w:color="auto"/>
        <w:left w:val="none" w:sz="0" w:space="0" w:color="auto"/>
        <w:bottom w:val="none" w:sz="0" w:space="0" w:color="auto"/>
        <w:right w:val="none" w:sz="0" w:space="0" w:color="auto"/>
      </w:divBdr>
    </w:div>
    <w:div w:id="1291715695">
      <w:bodyDiv w:val="1"/>
      <w:marLeft w:val="0"/>
      <w:marRight w:val="0"/>
      <w:marTop w:val="0"/>
      <w:marBottom w:val="0"/>
      <w:divBdr>
        <w:top w:val="none" w:sz="0" w:space="0" w:color="auto"/>
        <w:left w:val="none" w:sz="0" w:space="0" w:color="auto"/>
        <w:bottom w:val="none" w:sz="0" w:space="0" w:color="auto"/>
        <w:right w:val="none" w:sz="0" w:space="0" w:color="auto"/>
      </w:divBdr>
    </w:div>
    <w:div w:id="1294823449">
      <w:bodyDiv w:val="1"/>
      <w:marLeft w:val="0"/>
      <w:marRight w:val="0"/>
      <w:marTop w:val="0"/>
      <w:marBottom w:val="0"/>
      <w:divBdr>
        <w:top w:val="none" w:sz="0" w:space="0" w:color="auto"/>
        <w:left w:val="none" w:sz="0" w:space="0" w:color="auto"/>
        <w:bottom w:val="none" w:sz="0" w:space="0" w:color="auto"/>
        <w:right w:val="none" w:sz="0" w:space="0" w:color="auto"/>
      </w:divBdr>
    </w:div>
    <w:div w:id="1299645453">
      <w:bodyDiv w:val="1"/>
      <w:marLeft w:val="0"/>
      <w:marRight w:val="0"/>
      <w:marTop w:val="0"/>
      <w:marBottom w:val="0"/>
      <w:divBdr>
        <w:top w:val="none" w:sz="0" w:space="0" w:color="auto"/>
        <w:left w:val="none" w:sz="0" w:space="0" w:color="auto"/>
        <w:bottom w:val="none" w:sz="0" w:space="0" w:color="auto"/>
        <w:right w:val="none" w:sz="0" w:space="0" w:color="auto"/>
      </w:divBdr>
    </w:div>
    <w:div w:id="1309090151">
      <w:bodyDiv w:val="1"/>
      <w:marLeft w:val="0"/>
      <w:marRight w:val="0"/>
      <w:marTop w:val="0"/>
      <w:marBottom w:val="0"/>
      <w:divBdr>
        <w:top w:val="none" w:sz="0" w:space="0" w:color="auto"/>
        <w:left w:val="none" w:sz="0" w:space="0" w:color="auto"/>
        <w:bottom w:val="none" w:sz="0" w:space="0" w:color="auto"/>
        <w:right w:val="none" w:sz="0" w:space="0" w:color="auto"/>
      </w:divBdr>
    </w:div>
    <w:div w:id="1318418389">
      <w:bodyDiv w:val="1"/>
      <w:marLeft w:val="0"/>
      <w:marRight w:val="0"/>
      <w:marTop w:val="0"/>
      <w:marBottom w:val="0"/>
      <w:divBdr>
        <w:top w:val="none" w:sz="0" w:space="0" w:color="auto"/>
        <w:left w:val="none" w:sz="0" w:space="0" w:color="auto"/>
        <w:bottom w:val="none" w:sz="0" w:space="0" w:color="auto"/>
        <w:right w:val="none" w:sz="0" w:space="0" w:color="auto"/>
      </w:divBdr>
    </w:div>
    <w:div w:id="1318997971">
      <w:bodyDiv w:val="1"/>
      <w:marLeft w:val="0"/>
      <w:marRight w:val="0"/>
      <w:marTop w:val="0"/>
      <w:marBottom w:val="0"/>
      <w:divBdr>
        <w:top w:val="none" w:sz="0" w:space="0" w:color="auto"/>
        <w:left w:val="none" w:sz="0" w:space="0" w:color="auto"/>
        <w:bottom w:val="none" w:sz="0" w:space="0" w:color="auto"/>
        <w:right w:val="none" w:sz="0" w:space="0" w:color="auto"/>
      </w:divBdr>
    </w:div>
    <w:div w:id="1321889408">
      <w:bodyDiv w:val="1"/>
      <w:marLeft w:val="0"/>
      <w:marRight w:val="0"/>
      <w:marTop w:val="0"/>
      <w:marBottom w:val="0"/>
      <w:divBdr>
        <w:top w:val="none" w:sz="0" w:space="0" w:color="auto"/>
        <w:left w:val="none" w:sz="0" w:space="0" w:color="auto"/>
        <w:bottom w:val="none" w:sz="0" w:space="0" w:color="auto"/>
        <w:right w:val="none" w:sz="0" w:space="0" w:color="auto"/>
      </w:divBdr>
    </w:div>
    <w:div w:id="1335959721">
      <w:bodyDiv w:val="1"/>
      <w:marLeft w:val="0"/>
      <w:marRight w:val="0"/>
      <w:marTop w:val="0"/>
      <w:marBottom w:val="0"/>
      <w:divBdr>
        <w:top w:val="none" w:sz="0" w:space="0" w:color="auto"/>
        <w:left w:val="none" w:sz="0" w:space="0" w:color="auto"/>
        <w:bottom w:val="none" w:sz="0" w:space="0" w:color="auto"/>
        <w:right w:val="none" w:sz="0" w:space="0" w:color="auto"/>
      </w:divBdr>
    </w:div>
    <w:div w:id="1341204615">
      <w:bodyDiv w:val="1"/>
      <w:marLeft w:val="0"/>
      <w:marRight w:val="0"/>
      <w:marTop w:val="0"/>
      <w:marBottom w:val="0"/>
      <w:divBdr>
        <w:top w:val="none" w:sz="0" w:space="0" w:color="auto"/>
        <w:left w:val="none" w:sz="0" w:space="0" w:color="auto"/>
        <w:bottom w:val="none" w:sz="0" w:space="0" w:color="auto"/>
        <w:right w:val="none" w:sz="0" w:space="0" w:color="auto"/>
      </w:divBdr>
    </w:div>
    <w:div w:id="1345520201">
      <w:bodyDiv w:val="1"/>
      <w:marLeft w:val="0"/>
      <w:marRight w:val="0"/>
      <w:marTop w:val="0"/>
      <w:marBottom w:val="0"/>
      <w:divBdr>
        <w:top w:val="none" w:sz="0" w:space="0" w:color="auto"/>
        <w:left w:val="none" w:sz="0" w:space="0" w:color="auto"/>
        <w:bottom w:val="none" w:sz="0" w:space="0" w:color="auto"/>
        <w:right w:val="none" w:sz="0" w:space="0" w:color="auto"/>
      </w:divBdr>
    </w:div>
    <w:div w:id="1346900738">
      <w:bodyDiv w:val="1"/>
      <w:marLeft w:val="0"/>
      <w:marRight w:val="0"/>
      <w:marTop w:val="0"/>
      <w:marBottom w:val="0"/>
      <w:divBdr>
        <w:top w:val="none" w:sz="0" w:space="0" w:color="auto"/>
        <w:left w:val="none" w:sz="0" w:space="0" w:color="auto"/>
        <w:bottom w:val="none" w:sz="0" w:space="0" w:color="auto"/>
        <w:right w:val="none" w:sz="0" w:space="0" w:color="auto"/>
      </w:divBdr>
    </w:div>
    <w:div w:id="1351028362">
      <w:bodyDiv w:val="1"/>
      <w:marLeft w:val="0"/>
      <w:marRight w:val="0"/>
      <w:marTop w:val="0"/>
      <w:marBottom w:val="0"/>
      <w:divBdr>
        <w:top w:val="none" w:sz="0" w:space="0" w:color="auto"/>
        <w:left w:val="none" w:sz="0" w:space="0" w:color="auto"/>
        <w:bottom w:val="none" w:sz="0" w:space="0" w:color="auto"/>
        <w:right w:val="none" w:sz="0" w:space="0" w:color="auto"/>
      </w:divBdr>
    </w:div>
    <w:div w:id="1368749655">
      <w:bodyDiv w:val="1"/>
      <w:marLeft w:val="0"/>
      <w:marRight w:val="0"/>
      <w:marTop w:val="0"/>
      <w:marBottom w:val="0"/>
      <w:divBdr>
        <w:top w:val="none" w:sz="0" w:space="0" w:color="auto"/>
        <w:left w:val="none" w:sz="0" w:space="0" w:color="auto"/>
        <w:bottom w:val="none" w:sz="0" w:space="0" w:color="auto"/>
        <w:right w:val="none" w:sz="0" w:space="0" w:color="auto"/>
      </w:divBdr>
    </w:div>
    <w:div w:id="1368993998">
      <w:bodyDiv w:val="1"/>
      <w:marLeft w:val="0"/>
      <w:marRight w:val="0"/>
      <w:marTop w:val="0"/>
      <w:marBottom w:val="0"/>
      <w:divBdr>
        <w:top w:val="none" w:sz="0" w:space="0" w:color="auto"/>
        <w:left w:val="none" w:sz="0" w:space="0" w:color="auto"/>
        <w:bottom w:val="none" w:sz="0" w:space="0" w:color="auto"/>
        <w:right w:val="none" w:sz="0" w:space="0" w:color="auto"/>
      </w:divBdr>
    </w:div>
    <w:div w:id="1372682123">
      <w:bodyDiv w:val="1"/>
      <w:marLeft w:val="0"/>
      <w:marRight w:val="0"/>
      <w:marTop w:val="0"/>
      <w:marBottom w:val="0"/>
      <w:divBdr>
        <w:top w:val="none" w:sz="0" w:space="0" w:color="auto"/>
        <w:left w:val="none" w:sz="0" w:space="0" w:color="auto"/>
        <w:bottom w:val="none" w:sz="0" w:space="0" w:color="auto"/>
        <w:right w:val="none" w:sz="0" w:space="0" w:color="auto"/>
      </w:divBdr>
    </w:div>
    <w:div w:id="1373534926">
      <w:bodyDiv w:val="1"/>
      <w:marLeft w:val="0"/>
      <w:marRight w:val="0"/>
      <w:marTop w:val="0"/>
      <w:marBottom w:val="0"/>
      <w:divBdr>
        <w:top w:val="none" w:sz="0" w:space="0" w:color="auto"/>
        <w:left w:val="none" w:sz="0" w:space="0" w:color="auto"/>
        <w:bottom w:val="none" w:sz="0" w:space="0" w:color="auto"/>
        <w:right w:val="none" w:sz="0" w:space="0" w:color="auto"/>
      </w:divBdr>
    </w:div>
    <w:div w:id="1374772350">
      <w:bodyDiv w:val="1"/>
      <w:marLeft w:val="0"/>
      <w:marRight w:val="0"/>
      <w:marTop w:val="0"/>
      <w:marBottom w:val="0"/>
      <w:divBdr>
        <w:top w:val="none" w:sz="0" w:space="0" w:color="auto"/>
        <w:left w:val="none" w:sz="0" w:space="0" w:color="auto"/>
        <w:bottom w:val="none" w:sz="0" w:space="0" w:color="auto"/>
        <w:right w:val="none" w:sz="0" w:space="0" w:color="auto"/>
      </w:divBdr>
    </w:div>
    <w:div w:id="1377313286">
      <w:bodyDiv w:val="1"/>
      <w:marLeft w:val="0"/>
      <w:marRight w:val="0"/>
      <w:marTop w:val="0"/>
      <w:marBottom w:val="0"/>
      <w:divBdr>
        <w:top w:val="none" w:sz="0" w:space="0" w:color="auto"/>
        <w:left w:val="none" w:sz="0" w:space="0" w:color="auto"/>
        <w:bottom w:val="none" w:sz="0" w:space="0" w:color="auto"/>
        <w:right w:val="none" w:sz="0" w:space="0" w:color="auto"/>
      </w:divBdr>
    </w:div>
    <w:div w:id="1378234347">
      <w:bodyDiv w:val="1"/>
      <w:marLeft w:val="0"/>
      <w:marRight w:val="0"/>
      <w:marTop w:val="0"/>
      <w:marBottom w:val="0"/>
      <w:divBdr>
        <w:top w:val="none" w:sz="0" w:space="0" w:color="auto"/>
        <w:left w:val="none" w:sz="0" w:space="0" w:color="auto"/>
        <w:bottom w:val="none" w:sz="0" w:space="0" w:color="auto"/>
        <w:right w:val="none" w:sz="0" w:space="0" w:color="auto"/>
      </w:divBdr>
    </w:div>
    <w:div w:id="1378433185">
      <w:bodyDiv w:val="1"/>
      <w:marLeft w:val="0"/>
      <w:marRight w:val="0"/>
      <w:marTop w:val="0"/>
      <w:marBottom w:val="0"/>
      <w:divBdr>
        <w:top w:val="none" w:sz="0" w:space="0" w:color="auto"/>
        <w:left w:val="none" w:sz="0" w:space="0" w:color="auto"/>
        <w:bottom w:val="none" w:sz="0" w:space="0" w:color="auto"/>
        <w:right w:val="none" w:sz="0" w:space="0" w:color="auto"/>
      </w:divBdr>
    </w:div>
    <w:div w:id="1386952956">
      <w:bodyDiv w:val="1"/>
      <w:marLeft w:val="0"/>
      <w:marRight w:val="0"/>
      <w:marTop w:val="0"/>
      <w:marBottom w:val="0"/>
      <w:divBdr>
        <w:top w:val="none" w:sz="0" w:space="0" w:color="auto"/>
        <w:left w:val="none" w:sz="0" w:space="0" w:color="auto"/>
        <w:bottom w:val="none" w:sz="0" w:space="0" w:color="auto"/>
        <w:right w:val="none" w:sz="0" w:space="0" w:color="auto"/>
      </w:divBdr>
    </w:div>
    <w:div w:id="1390616493">
      <w:bodyDiv w:val="1"/>
      <w:marLeft w:val="0"/>
      <w:marRight w:val="0"/>
      <w:marTop w:val="0"/>
      <w:marBottom w:val="0"/>
      <w:divBdr>
        <w:top w:val="none" w:sz="0" w:space="0" w:color="auto"/>
        <w:left w:val="none" w:sz="0" w:space="0" w:color="auto"/>
        <w:bottom w:val="none" w:sz="0" w:space="0" w:color="auto"/>
        <w:right w:val="none" w:sz="0" w:space="0" w:color="auto"/>
      </w:divBdr>
    </w:div>
    <w:div w:id="1396969628">
      <w:bodyDiv w:val="1"/>
      <w:marLeft w:val="0"/>
      <w:marRight w:val="0"/>
      <w:marTop w:val="0"/>
      <w:marBottom w:val="0"/>
      <w:divBdr>
        <w:top w:val="none" w:sz="0" w:space="0" w:color="auto"/>
        <w:left w:val="none" w:sz="0" w:space="0" w:color="auto"/>
        <w:bottom w:val="none" w:sz="0" w:space="0" w:color="auto"/>
        <w:right w:val="none" w:sz="0" w:space="0" w:color="auto"/>
      </w:divBdr>
    </w:div>
    <w:div w:id="1399789461">
      <w:bodyDiv w:val="1"/>
      <w:marLeft w:val="0"/>
      <w:marRight w:val="0"/>
      <w:marTop w:val="0"/>
      <w:marBottom w:val="0"/>
      <w:divBdr>
        <w:top w:val="none" w:sz="0" w:space="0" w:color="auto"/>
        <w:left w:val="none" w:sz="0" w:space="0" w:color="auto"/>
        <w:bottom w:val="none" w:sz="0" w:space="0" w:color="auto"/>
        <w:right w:val="none" w:sz="0" w:space="0" w:color="auto"/>
      </w:divBdr>
    </w:div>
    <w:div w:id="1408766403">
      <w:bodyDiv w:val="1"/>
      <w:marLeft w:val="0"/>
      <w:marRight w:val="0"/>
      <w:marTop w:val="0"/>
      <w:marBottom w:val="0"/>
      <w:divBdr>
        <w:top w:val="none" w:sz="0" w:space="0" w:color="auto"/>
        <w:left w:val="none" w:sz="0" w:space="0" w:color="auto"/>
        <w:bottom w:val="none" w:sz="0" w:space="0" w:color="auto"/>
        <w:right w:val="none" w:sz="0" w:space="0" w:color="auto"/>
      </w:divBdr>
    </w:div>
    <w:div w:id="1411271657">
      <w:bodyDiv w:val="1"/>
      <w:marLeft w:val="0"/>
      <w:marRight w:val="0"/>
      <w:marTop w:val="0"/>
      <w:marBottom w:val="0"/>
      <w:divBdr>
        <w:top w:val="none" w:sz="0" w:space="0" w:color="auto"/>
        <w:left w:val="none" w:sz="0" w:space="0" w:color="auto"/>
        <w:bottom w:val="none" w:sz="0" w:space="0" w:color="auto"/>
        <w:right w:val="none" w:sz="0" w:space="0" w:color="auto"/>
      </w:divBdr>
    </w:div>
    <w:div w:id="1412578498">
      <w:bodyDiv w:val="1"/>
      <w:marLeft w:val="0"/>
      <w:marRight w:val="0"/>
      <w:marTop w:val="0"/>
      <w:marBottom w:val="0"/>
      <w:divBdr>
        <w:top w:val="none" w:sz="0" w:space="0" w:color="auto"/>
        <w:left w:val="none" w:sz="0" w:space="0" w:color="auto"/>
        <w:bottom w:val="none" w:sz="0" w:space="0" w:color="auto"/>
        <w:right w:val="none" w:sz="0" w:space="0" w:color="auto"/>
      </w:divBdr>
    </w:div>
    <w:div w:id="1417632287">
      <w:bodyDiv w:val="1"/>
      <w:marLeft w:val="0"/>
      <w:marRight w:val="0"/>
      <w:marTop w:val="0"/>
      <w:marBottom w:val="0"/>
      <w:divBdr>
        <w:top w:val="none" w:sz="0" w:space="0" w:color="auto"/>
        <w:left w:val="none" w:sz="0" w:space="0" w:color="auto"/>
        <w:bottom w:val="none" w:sz="0" w:space="0" w:color="auto"/>
        <w:right w:val="none" w:sz="0" w:space="0" w:color="auto"/>
      </w:divBdr>
    </w:div>
    <w:div w:id="1418092409">
      <w:bodyDiv w:val="1"/>
      <w:marLeft w:val="0"/>
      <w:marRight w:val="0"/>
      <w:marTop w:val="0"/>
      <w:marBottom w:val="0"/>
      <w:divBdr>
        <w:top w:val="none" w:sz="0" w:space="0" w:color="auto"/>
        <w:left w:val="none" w:sz="0" w:space="0" w:color="auto"/>
        <w:bottom w:val="none" w:sz="0" w:space="0" w:color="auto"/>
        <w:right w:val="none" w:sz="0" w:space="0" w:color="auto"/>
      </w:divBdr>
    </w:div>
    <w:div w:id="1419255891">
      <w:bodyDiv w:val="1"/>
      <w:marLeft w:val="0"/>
      <w:marRight w:val="0"/>
      <w:marTop w:val="0"/>
      <w:marBottom w:val="0"/>
      <w:divBdr>
        <w:top w:val="none" w:sz="0" w:space="0" w:color="auto"/>
        <w:left w:val="none" w:sz="0" w:space="0" w:color="auto"/>
        <w:bottom w:val="none" w:sz="0" w:space="0" w:color="auto"/>
        <w:right w:val="none" w:sz="0" w:space="0" w:color="auto"/>
      </w:divBdr>
    </w:div>
    <w:div w:id="1422873915">
      <w:bodyDiv w:val="1"/>
      <w:marLeft w:val="0"/>
      <w:marRight w:val="0"/>
      <w:marTop w:val="0"/>
      <w:marBottom w:val="0"/>
      <w:divBdr>
        <w:top w:val="none" w:sz="0" w:space="0" w:color="auto"/>
        <w:left w:val="none" w:sz="0" w:space="0" w:color="auto"/>
        <w:bottom w:val="none" w:sz="0" w:space="0" w:color="auto"/>
        <w:right w:val="none" w:sz="0" w:space="0" w:color="auto"/>
      </w:divBdr>
    </w:div>
    <w:div w:id="1423454843">
      <w:bodyDiv w:val="1"/>
      <w:marLeft w:val="0"/>
      <w:marRight w:val="0"/>
      <w:marTop w:val="0"/>
      <w:marBottom w:val="0"/>
      <w:divBdr>
        <w:top w:val="none" w:sz="0" w:space="0" w:color="auto"/>
        <w:left w:val="none" w:sz="0" w:space="0" w:color="auto"/>
        <w:bottom w:val="none" w:sz="0" w:space="0" w:color="auto"/>
        <w:right w:val="none" w:sz="0" w:space="0" w:color="auto"/>
      </w:divBdr>
    </w:div>
    <w:div w:id="1425033512">
      <w:bodyDiv w:val="1"/>
      <w:marLeft w:val="0"/>
      <w:marRight w:val="0"/>
      <w:marTop w:val="0"/>
      <w:marBottom w:val="0"/>
      <w:divBdr>
        <w:top w:val="none" w:sz="0" w:space="0" w:color="auto"/>
        <w:left w:val="none" w:sz="0" w:space="0" w:color="auto"/>
        <w:bottom w:val="none" w:sz="0" w:space="0" w:color="auto"/>
        <w:right w:val="none" w:sz="0" w:space="0" w:color="auto"/>
      </w:divBdr>
    </w:div>
    <w:div w:id="1434666967">
      <w:bodyDiv w:val="1"/>
      <w:marLeft w:val="0"/>
      <w:marRight w:val="0"/>
      <w:marTop w:val="0"/>
      <w:marBottom w:val="0"/>
      <w:divBdr>
        <w:top w:val="none" w:sz="0" w:space="0" w:color="auto"/>
        <w:left w:val="none" w:sz="0" w:space="0" w:color="auto"/>
        <w:bottom w:val="none" w:sz="0" w:space="0" w:color="auto"/>
        <w:right w:val="none" w:sz="0" w:space="0" w:color="auto"/>
      </w:divBdr>
    </w:div>
    <w:div w:id="1437947231">
      <w:bodyDiv w:val="1"/>
      <w:marLeft w:val="0"/>
      <w:marRight w:val="0"/>
      <w:marTop w:val="0"/>
      <w:marBottom w:val="0"/>
      <w:divBdr>
        <w:top w:val="none" w:sz="0" w:space="0" w:color="auto"/>
        <w:left w:val="none" w:sz="0" w:space="0" w:color="auto"/>
        <w:bottom w:val="none" w:sz="0" w:space="0" w:color="auto"/>
        <w:right w:val="none" w:sz="0" w:space="0" w:color="auto"/>
      </w:divBdr>
    </w:div>
    <w:div w:id="1443525378">
      <w:bodyDiv w:val="1"/>
      <w:marLeft w:val="0"/>
      <w:marRight w:val="0"/>
      <w:marTop w:val="0"/>
      <w:marBottom w:val="0"/>
      <w:divBdr>
        <w:top w:val="none" w:sz="0" w:space="0" w:color="auto"/>
        <w:left w:val="none" w:sz="0" w:space="0" w:color="auto"/>
        <w:bottom w:val="none" w:sz="0" w:space="0" w:color="auto"/>
        <w:right w:val="none" w:sz="0" w:space="0" w:color="auto"/>
      </w:divBdr>
    </w:div>
    <w:div w:id="1444154666">
      <w:bodyDiv w:val="1"/>
      <w:marLeft w:val="0"/>
      <w:marRight w:val="0"/>
      <w:marTop w:val="0"/>
      <w:marBottom w:val="0"/>
      <w:divBdr>
        <w:top w:val="none" w:sz="0" w:space="0" w:color="auto"/>
        <w:left w:val="none" w:sz="0" w:space="0" w:color="auto"/>
        <w:bottom w:val="none" w:sz="0" w:space="0" w:color="auto"/>
        <w:right w:val="none" w:sz="0" w:space="0" w:color="auto"/>
      </w:divBdr>
    </w:div>
    <w:div w:id="1451707118">
      <w:bodyDiv w:val="1"/>
      <w:marLeft w:val="0"/>
      <w:marRight w:val="0"/>
      <w:marTop w:val="0"/>
      <w:marBottom w:val="0"/>
      <w:divBdr>
        <w:top w:val="none" w:sz="0" w:space="0" w:color="auto"/>
        <w:left w:val="none" w:sz="0" w:space="0" w:color="auto"/>
        <w:bottom w:val="none" w:sz="0" w:space="0" w:color="auto"/>
        <w:right w:val="none" w:sz="0" w:space="0" w:color="auto"/>
      </w:divBdr>
    </w:div>
    <w:div w:id="1452094333">
      <w:bodyDiv w:val="1"/>
      <w:marLeft w:val="0"/>
      <w:marRight w:val="0"/>
      <w:marTop w:val="0"/>
      <w:marBottom w:val="0"/>
      <w:divBdr>
        <w:top w:val="none" w:sz="0" w:space="0" w:color="auto"/>
        <w:left w:val="none" w:sz="0" w:space="0" w:color="auto"/>
        <w:bottom w:val="none" w:sz="0" w:space="0" w:color="auto"/>
        <w:right w:val="none" w:sz="0" w:space="0" w:color="auto"/>
      </w:divBdr>
    </w:div>
    <w:div w:id="1455323374">
      <w:bodyDiv w:val="1"/>
      <w:marLeft w:val="0"/>
      <w:marRight w:val="0"/>
      <w:marTop w:val="0"/>
      <w:marBottom w:val="0"/>
      <w:divBdr>
        <w:top w:val="none" w:sz="0" w:space="0" w:color="auto"/>
        <w:left w:val="none" w:sz="0" w:space="0" w:color="auto"/>
        <w:bottom w:val="none" w:sz="0" w:space="0" w:color="auto"/>
        <w:right w:val="none" w:sz="0" w:space="0" w:color="auto"/>
      </w:divBdr>
    </w:div>
    <w:div w:id="1455561221">
      <w:bodyDiv w:val="1"/>
      <w:marLeft w:val="0"/>
      <w:marRight w:val="0"/>
      <w:marTop w:val="0"/>
      <w:marBottom w:val="0"/>
      <w:divBdr>
        <w:top w:val="none" w:sz="0" w:space="0" w:color="auto"/>
        <w:left w:val="none" w:sz="0" w:space="0" w:color="auto"/>
        <w:bottom w:val="none" w:sz="0" w:space="0" w:color="auto"/>
        <w:right w:val="none" w:sz="0" w:space="0" w:color="auto"/>
      </w:divBdr>
    </w:div>
    <w:div w:id="1456872524">
      <w:bodyDiv w:val="1"/>
      <w:marLeft w:val="0"/>
      <w:marRight w:val="0"/>
      <w:marTop w:val="0"/>
      <w:marBottom w:val="0"/>
      <w:divBdr>
        <w:top w:val="none" w:sz="0" w:space="0" w:color="auto"/>
        <w:left w:val="none" w:sz="0" w:space="0" w:color="auto"/>
        <w:bottom w:val="none" w:sz="0" w:space="0" w:color="auto"/>
        <w:right w:val="none" w:sz="0" w:space="0" w:color="auto"/>
      </w:divBdr>
    </w:div>
    <w:div w:id="1459715040">
      <w:bodyDiv w:val="1"/>
      <w:marLeft w:val="0"/>
      <w:marRight w:val="0"/>
      <w:marTop w:val="0"/>
      <w:marBottom w:val="0"/>
      <w:divBdr>
        <w:top w:val="none" w:sz="0" w:space="0" w:color="auto"/>
        <w:left w:val="none" w:sz="0" w:space="0" w:color="auto"/>
        <w:bottom w:val="none" w:sz="0" w:space="0" w:color="auto"/>
        <w:right w:val="none" w:sz="0" w:space="0" w:color="auto"/>
      </w:divBdr>
    </w:div>
    <w:div w:id="1460682121">
      <w:bodyDiv w:val="1"/>
      <w:marLeft w:val="0"/>
      <w:marRight w:val="0"/>
      <w:marTop w:val="0"/>
      <w:marBottom w:val="0"/>
      <w:divBdr>
        <w:top w:val="none" w:sz="0" w:space="0" w:color="auto"/>
        <w:left w:val="none" w:sz="0" w:space="0" w:color="auto"/>
        <w:bottom w:val="none" w:sz="0" w:space="0" w:color="auto"/>
        <w:right w:val="none" w:sz="0" w:space="0" w:color="auto"/>
      </w:divBdr>
    </w:div>
    <w:div w:id="1464420690">
      <w:bodyDiv w:val="1"/>
      <w:marLeft w:val="0"/>
      <w:marRight w:val="0"/>
      <w:marTop w:val="0"/>
      <w:marBottom w:val="0"/>
      <w:divBdr>
        <w:top w:val="none" w:sz="0" w:space="0" w:color="auto"/>
        <w:left w:val="none" w:sz="0" w:space="0" w:color="auto"/>
        <w:bottom w:val="none" w:sz="0" w:space="0" w:color="auto"/>
        <w:right w:val="none" w:sz="0" w:space="0" w:color="auto"/>
      </w:divBdr>
    </w:div>
    <w:div w:id="1464998682">
      <w:bodyDiv w:val="1"/>
      <w:marLeft w:val="0"/>
      <w:marRight w:val="0"/>
      <w:marTop w:val="0"/>
      <w:marBottom w:val="0"/>
      <w:divBdr>
        <w:top w:val="none" w:sz="0" w:space="0" w:color="auto"/>
        <w:left w:val="none" w:sz="0" w:space="0" w:color="auto"/>
        <w:bottom w:val="none" w:sz="0" w:space="0" w:color="auto"/>
        <w:right w:val="none" w:sz="0" w:space="0" w:color="auto"/>
      </w:divBdr>
    </w:div>
    <w:div w:id="1468476477">
      <w:bodyDiv w:val="1"/>
      <w:marLeft w:val="0"/>
      <w:marRight w:val="0"/>
      <w:marTop w:val="0"/>
      <w:marBottom w:val="0"/>
      <w:divBdr>
        <w:top w:val="none" w:sz="0" w:space="0" w:color="auto"/>
        <w:left w:val="none" w:sz="0" w:space="0" w:color="auto"/>
        <w:bottom w:val="none" w:sz="0" w:space="0" w:color="auto"/>
        <w:right w:val="none" w:sz="0" w:space="0" w:color="auto"/>
      </w:divBdr>
    </w:div>
    <w:div w:id="1471897953">
      <w:bodyDiv w:val="1"/>
      <w:marLeft w:val="0"/>
      <w:marRight w:val="0"/>
      <w:marTop w:val="0"/>
      <w:marBottom w:val="0"/>
      <w:divBdr>
        <w:top w:val="none" w:sz="0" w:space="0" w:color="auto"/>
        <w:left w:val="none" w:sz="0" w:space="0" w:color="auto"/>
        <w:bottom w:val="none" w:sz="0" w:space="0" w:color="auto"/>
        <w:right w:val="none" w:sz="0" w:space="0" w:color="auto"/>
      </w:divBdr>
    </w:div>
    <w:div w:id="1472013261">
      <w:bodyDiv w:val="1"/>
      <w:marLeft w:val="0"/>
      <w:marRight w:val="0"/>
      <w:marTop w:val="0"/>
      <w:marBottom w:val="0"/>
      <w:divBdr>
        <w:top w:val="none" w:sz="0" w:space="0" w:color="auto"/>
        <w:left w:val="none" w:sz="0" w:space="0" w:color="auto"/>
        <w:bottom w:val="none" w:sz="0" w:space="0" w:color="auto"/>
        <w:right w:val="none" w:sz="0" w:space="0" w:color="auto"/>
      </w:divBdr>
    </w:div>
    <w:div w:id="1473449432">
      <w:bodyDiv w:val="1"/>
      <w:marLeft w:val="0"/>
      <w:marRight w:val="0"/>
      <w:marTop w:val="0"/>
      <w:marBottom w:val="0"/>
      <w:divBdr>
        <w:top w:val="none" w:sz="0" w:space="0" w:color="auto"/>
        <w:left w:val="none" w:sz="0" w:space="0" w:color="auto"/>
        <w:bottom w:val="none" w:sz="0" w:space="0" w:color="auto"/>
        <w:right w:val="none" w:sz="0" w:space="0" w:color="auto"/>
      </w:divBdr>
    </w:div>
    <w:div w:id="1475097150">
      <w:bodyDiv w:val="1"/>
      <w:marLeft w:val="0"/>
      <w:marRight w:val="0"/>
      <w:marTop w:val="0"/>
      <w:marBottom w:val="0"/>
      <w:divBdr>
        <w:top w:val="none" w:sz="0" w:space="0" w:color="auto"/>
        <w:left w:val="none" w:sz="0" w:space="0" w:color="auto"/>
        <w:bottom w:val="none" w:sz="0" w:space="0" w:color="auto"/>
        <w:right w:val="none" w:sz="0" w:space="0" w:color="auto"/>
      </w:divBdr>
    </w:div>
    <w:div w:id="1484547953">
      <w:bodyDiv w:val="1"/>
      <w:marLeft w:val="0"/>
      <w:marRight w:val="0"/>
      <w:marTop w:val="0"/>
      <w:marBottom w:val="0"/>
      <w:divBdr>
        <w:top w:val="none" w:sz="0" w:space="0" w:color="auto"/>
        <w:left w:val="none" w:sz="0" w:space="0" w:color="auto"/>
        <w:bottom w:val="none" w:sz="0" w:space="0" w:color="auto"/>
        <w:right w:val="none" w:sz="0" w:space="0" w:color="auto"/>
      </w:divBdr>
    </w:div>
    <w:div w:id="1486891383">
      <w:bodyDiv w:val="1"/>
      <w:marLeft w:val="0"/>
      <w:marRight w:val="0"/>
      <w:marTop w:val="0"/>
      <w:marBottom w:val="0"/>
      <w:divBdr>
        <w:top w:val="none" w:sz="0" w:space="0" w:color="auto"/>
        <w:left w:val="none" w:sz="0" w:space="0" w:color="auto"/>
        <w:bottom w:val="none" w:sz="0" w:space="0" w:color="auto"/>
        <w:right w:val="none" w:sz="0" w:space="0" w:color="auto"/>
      </w:divBdr>
    </w:div>
    <w:div w:id="1487357478">
      <w:bodyDiv w:val="1"/>
      <w:marLeft w:val="0"/>
      <w:marRight w:val="0"/>
      <w:marTop w:val="0"/>
      <w:marBottom w:val="0"/>
      <w:divBdr>
        <w:top w:val="none" w:sz="0" w:space="0" w:color="auto"/>
        <w:left w:val="none" w:sz="0" w:space="0" w:color="auto"/>
        <w:bottom w:val="none" w:sz="0" w:space="0" w:color="auto"/>
        <w:right w:val="none" w:sz="0" w:space="0" w:color="auto"/>
      </w:divBdr>
    </w:div>
    <w:div w:id="1488477004">
      <w:bodyDiv w:val="1"/>
      <w:marLeft w:val="0"/>
      <w:marRight w:val="0"/>
      <w:marTop w:val="0"/>
      <w:marBottom w:val="0"/>
      <w:divBdr>
        <w:top w:val="none" w:sz="0" w:space="0" w:color="auto"/>
        <w:left w:val="none" w:sz="0" w:space="0" w:color="auto"/>
        <w:bottom w:val="none" w:sz="0" w:space="0" w:color="auto"/>
        <w:right w:val="none" w:sz="0" w:space="0" w:color="auto"/>
      </w:divBdr>
    </w:div>
    <w:div w:id="1490366022">
      <w:bodyDiv w:val="1"/>
      <w:marLeft w:val="0"/>
      <w:marRight w:val="0"/>
      <w:marTop w:val="0"/>
      <w:marBottom w:val="0"/>
      <w:divBdr>
        <w:top w:val="none" w:sz="0" w:space="0" w:color="auto"/>
        <w:left w:val="none" w:sz="0" w:space="0" w:color="auto"/>
        <w:bottom w:val="none" w:sz="0" w:space="0" w:color="auto"/>
        <w:right w:val="none" w:sz="0" w:space="0" w:color="auto"/>
      </w:divBdr>
    </w:div>
    <w:div w:id="1490901332">
      <w:bodyDiv w:val="1"/>
      <w:marLeft w:val="0"/>
      <w:marRight w:val="0"/>
      <w:marTop w:val="0"/>
      <w:marBottom w:val="0"/>
      <w:divBdr>
        <w:top w:val="none" w:sz="0" w:space="0" w:color="auto"/>
        <w:left w:val="none" w:sz="0" w:space="0" w:color="auto"/>
        <w:bottom w:val="none" w:sz="0" w:space="0" w:color="auto"/>
        <w:right w:val="none" w:sz="0" w:space="0" w:color="auto"/>
      </w:divBdr>
    </w:div>
    <w:div w:id="1492987072">
      <w:bodyDiv w:val="1"/>
      <w:marLeft w:val="0"/>
      <w:marRight w:val="0"/>
      <w:marTop w:val="0"/>
      <w:marBottom w:val="0"/>
      <w:divBdr>
        <w:top w:val="none" w:sz="0" w:space="0" w:color="auto"/>
        <w:left w:val="none" w:sz="0" w:space="0" w:color="auto"/>
        <w:bottom w:val="none" w:sz="0" w:space="0" w:color="auto"/>
        <w:right w:val="none" w:sz="0" w:space="0" w:color="auto"/>
      </w:divBdr>
    </w:div>
    <w:div w:id="1495561300">
      <w:bodyDiv w:val="1"/>
      <w:marLeft w:val="0"/>
      <w:marRight w:val="0"/>
      <w:marTop w:val="0"/>
      <w:marBottom w:val="0"/>
      <w:divBdr>
        <w:top w:val="none" w:sz="0" w:space="0" w:color="auto"/>
        <w:left w:val="none" w:sz="0" w:space="0" w:color="auto"/>
        <w:bottom w:val="none" w:sz="0" w:space="0" w:color="auto"/>
        <w:right w:val="none" w:sz="0" w:space="0" w:color="auto"/>
      </w:divBdr>
    </w:div>
    <w:div w:id="1515263096">
      <w:bodyDiv w:val="1"/>
      <w:marLeft w:val="0"/>
      <w:marRight w:val="0"/>
      <w:marTop w:val="0"/>
      <w:marBottom w:val="0"/>
      <w:divBdr>
        <w:top w:val="none" w:sz="0" w:space="0" w:color="auto"/>
        <w:left w:val="none" w:sz="0" w:space="0" w:color="auto"/>
        <w:bottom w:val="none" w:sz="0" w:space="0" w:color="auto"/>
        <w:right w:val="none" w:sz="0" w:space="0" w:color="auto"/>
      </w:divBdr>
    </w:div>
    <w:div w:id="1516530914">
      <w:bodyDiv w:val="1"/>
      <w:marLeft w:val="0"/>
      <w:marRight w:val="0"/>
      <w:marTop w:val="0"/>
      <w:marBottom w:val="0"/>
      <w:divBdr>
        <w:top w:val="none" w:sz="0" w:space="0" w:color="auto"/>
        <w:left w:val="none" w:sz="0" w:space="0" w:color="auto"/>
        <w:bottom w:val="none" w:sz="0" w:space="0" w:color="auto"/>
        <w:right w:val="none" w:sz="0" w:space="0" w:color="auto"/>
      </w:divBdr>
    </w:div>
    <w:div w:id="1521818937">
      <w:bodyDiv w:val="1"/>
      <w:marLeft w:val="0"/>
      <w:marRight w:val="0"/>
      <w:marTop w:val="0"/>
      <w:marBottom w:val="0"/>
      <w:divBdr>
        <w:top w:val="none" w:sz="0" w:space="0" w:color="auto"/>
        <w:left w:val="none" w:sz="0" w:space="0" w:color="auto"/>
        <w:bottom w:val="none" w:sz="0" w:space="0" w:color="auto"/>
        <w:right w:val="none" w:sz="0" w:space="0" w:color="auto"/>
      </w:divBdr>
    </w:div>
    <w:div w:id="1530951421">
      <w:bodyDiv w:val="1"/>
      <w:marLeft w:val="0"/>
      <w:marRight w:val="0"/>
      <w:marTop w:val="0"/>
      <w:marBottom w:val="0"/>
      <w:divBdr>
        <w:top w:val="none" w:sz="0" w:space="0" w:color="auto"/>
        <w:left w:val="none" w:sz="0" w:space="0" w:color="auto"/>
        <w:bottom w:val="none" w:sz="0" w:space="0" w:color="auto"/>
        <w:right w:val="none" w:sz="0" w:space="0" w:color="auto"/>
      </w:divBdr>
    </w:div>
    <w:div w:id="1531450314">
      <w:bodyDiv w:val="1"/>
      <w:marLeft w:val="0"/>
      <w:marRight w:val="0"/>
      <w:marTop w:val="0"/>
      <w:marBottom w:val="0"/>
      <w:divBdr>
        <w:top w:val="none" w:sz="0" w:space="0" w:color="auto"/>
        <w:left w:val="none" w:sz="0" w:space="0" w:color="auto"/>
        <w:bottom w:val="none" w:sz="0" w:space="0" w:color="auto"/>
        <w:right w:val="none" w:sz="0" w:space="0" w:color="auto"/>
      </w:divBdr>
    </w:div>
    <w:div w:id="1531604558">
      <w:bodyDiv w:val="1"/>
      <w:marLeft w:val="0"/>
      <w:marRight w:val="0"/>
      <w:marTop w:val="0"/>
      <w:marBottom w:val="0"/>
      <w:divBdr>
        <w:top w:val="none" w:sz="0" w:space="0" w:color="auto"/>
        <w:left w:val="none" w:sz="0" w:space="0" w:color="auto"/>
        <w:bottom w:val="none" w:sz="0" w:space="0" w:color="auto"/>
        <w:right w:val="none" w:sz="0" w:space="0" w:color="auto"/>
      </w:divBdr>
    </w:div>
    <w:div w:id="1533572215">
      <w:bodyDiv w:val="1"/>
      <w:marLeft w:val="0"/>
      <w:marRight w:val="0"/>
      <w:marTop w:val="0"/>
      <w:marBottom w:val="0"/>
      <w:divBdr>
        <w:top w:val="none" w:sz="0" w:space="0" w:color="auto"/>
        <w:left w:val="none" w:sz="0" w:space="0" w:color="auto"/>
        <w:bottom w:val="none" w:sz="0" w:space="0" w:color="auto"/>
        <w:right w:val="none" w:sz="0" w:space="0" w:color="auto"/>
      </w:divBdr>
    </w:div>
    <w:div w:id="1540051543">
      <w:bodyDiv w:val="1"/>
      <w:marLeft w:val="0"/>
      <w:marRight w:val="0"/>
      <w:marTop w:val="0"/>
      <w:marBottom w:val="0"/>
      <w:divBdr>
        <w:top w:val="none" w:sz="0" w:space="0" w:color="auto"/>
        <w:left w:val="none" w:sz="0" w:space="0" w:color="auto"/>
        <w:bottom w:val="none" w:sz="0" w:space="0" w:color="auto"/>
        <w:right w:val="none" w:sz="0" w:space="0" w:color="auto"/>
      </w:divBdr>
    </w:div>
    <w:div w:id="1541629422">
      <w:bodyDiv w:val="1"/>
      <w:marLeft w:val="0"/>
      <w:marRight w:val="0"/>
      <w:marTop w:val="0"/>
      <w:marBottom w:val="0"/>
      <w:divBdr>
        <w:top w:val="none" w:sz="0" w:space="0" w:color="auto"/>
        <w:left w:val="none" w:sz="0" w:space="0" w:color="auto"/>
        <w:bottom w:val="none" w:sz="0" w:space="0" w:color="auto"/>
        <w:right w:val="none" w:sz="0" w:space="0" w:color="auto"/>
      </w:divBdr>
    </w:div>
    <w:div w:id="1557155646">
      <w:bodyDiv w:val="1"/>
      <w:marLeft w:val="0"/>
      <w:marRight w:val="0"/>
      <w:marTop w:val="0"/>
      <w:marBottom w:val="0"/>
      <w:divBdr>
        <w:top w:val="none" w:sz="0" w:space="0" w:color="auto"/>
        <w:left w:val="none" w:sz="0" w:space="0" w:color="auto"/>
        <w:bottom w:val="none" w:sz="0" w:space="0" w:color="auto"/>
        <w:right w:val="none" w:sz="0" w:space="0" w:color="auto"/>
      </w:divBdr>
    </w:div>
    <w:div w:id="1559589073">
      <w:bodyDiv w:val="1"/>
      <w:marLeft w:val="0"/>
      <w:marRight w:val="0"/>
      <w:marTop w:val="0"/>
      <w:marBottom w:val="0"/>
      <w:divBdr>
        <w:top w:val="none" w:sz="0" w:space="0" w:color="auto"/>
        <w:left w:val="none" w:sz="0" w:space="0" w:color="auto"/>
        <w:bottom w:val="none" w:sz="0" w:space="0" w:color="auto"/>
        <w:right w:val="none" w:sz="0" w:space="0" w:color="auto"/>
      </w:divBdr>
    </w:div>
    <w:div w:id="1561359773">
      <w:bodyDiv w:val="1"/>
      <w:marLeft w:val="0"/>
      <w:marRight w:val="0"/>
      <w:marTop w:val="0"/>
      <w:marBottom w:val="0"/>
      <w:divBdr>
        <w:top w:val="none" w:sz="0" w:space="0" w:color="auto"/>
        <w:left w:val="none" w:sz="0" w:space="0" w:color="auto"/>
        <w:bottom w:val="none" w:sz="0" w:space="0" w:color="auto"/>
        <w:right w:val="none" w:sz="0" w:space="0" w:color="auto"/>
      </w:divBdr>
    </w:div>
    <w:div w:id="1568221993">
      <w:bodyDiv w:val="1"/>
      <w:marLeft w:val="0"/>
      <w:marRight w:val="0"/>
      <w:marTop w:val="0"/>
      <w:marBottom w:val="0"/>
      <w:divBdr>
        <w:top w:val="none" w:sz="0" w:space="0" w:color="auto"/>
        <w:left w:val="none" w:sz="0" w:space="0" w:color="auto"/>
        <w:bottom w:val="none" w:sz="0" w:space="0" w:color="auto"/>
        <w:right w:val="none" w:sz="0" w:space="0" w:color="auto"/>
      </w:divBdr>
    </w:div>
    <w:div w:id="1574462072">
      <w:bodyDiv w:val="1"/>
      <w:marLeft w:val="0"/>
      <w:marRight w:val="0"/>
      <w:marTop w:val="0"/>
      <w:marBottom w:val="0"/>
      <w:divBdr>
        <w:top w:val="none" w:sz="0" w:space="0" w:color="auto"/>
        <w:left w:val="none" w:sz="0" w:space="0" w:color="auto"/>
        <w:bottom w:val="none" w:sz="0" w:space="0" w:color="auto"/>
        <w:right w:val="none" w:sz="0" w:space="0" w:color="auto"/>
      </w:divBdr>
    </w:div>
    <w:div w:id="1580942310">
      <w:bodyDiv w:val="1"/>
      <w:marLeft w:val="0"/>
      <w:marRight w:val="0"/>
      <w:marTop w:val="0"/>
      <w:marBottom w:val="0"/>
      <w:divBdr>
        <w:top w:val="none" w:sz="0" w:space="0" w:color="auto"/>
        <w:left w:val="none" w:sz="0" w:space="0" w:color="auto"/>
        <w:bottom w:val="none" w:sz="0" w:space="0" w:color="auto"/>
        <w:right w:val="none" w:sz="0" w:space="0" w:color="auto"/>
      </w:divBdr>
    </w:div>
    <w:div w:id="1584409051">
      <w:bodyDiv w:val="1"/>
      <w:marLeft w:val="0"/>
      <w:marRight w:val="0"/>
      <w:marTop w:val="0"/>
      <w:marBottom w:val="0"/>
      <w:divBdr>
        <w:top w:val="none" w:sz="0" w:space="0" w:color="auto"/>
        <w:left w:val="none" w:sz="0" w:space="0" w:color="auto"/>
        <w:bottom w:val="none" w:sz="0" w:space="0" w:color="auto"/>
        <w:right w:val="none" w:sz="0" w:space="0" w:color="auto"/>
      </w:divBdr>
    </w:div>
    <w:div w:id="1590311402">
      <w:bodyDiv w:val="1"/>
      <w:marLeft w:val="0"/>
      <w:marRight w:val="0"/>
      <w:marTop w:val="0"/>
      <w:marBottom w:val="0"/>
      <w:divBdr>
        <w:top w:val="none" w:sz="0" w:space="0" w:color="auto"/>
        <w:left w:val="none" w:sz="0" w:space="0" w:color="auto"/>
        <w:bottom w:val="none" w:sz="0" w:space="0" w:color="auto"/>
        <w:right w:val="none" w:sz="0" w:space="0" w:color="auto"/>
      </w:divBdr>
    </w:div>
    <w:div w:id="1597860808">
      <w:bodyDiv w:val="1"/>
      <w:marLeft w:val="0"/>
      <w:marRight w:val="0"/>
      <w:marTop w:val="0"/>
      <w:marBottom w:val="0"/>
      <w:divBdr>
        <w:top w:val="none" w:sz="0" w:space="0" w:color="auto"/>
        <w:left w:val="none" w:sz="0" w:space="0" w:color="auto"/>
        <w:bottom w:val="none" w:sz="0" w:space="0" w:color="auto"/>
        <w:right w:val="none" w:sz="0" w:space="0" w:color="auto"/>
      </w:divBdr>
    </w:div>
    <w:div w:id="1600680430">
      <w:bodyDiv w:val="1"/>
      <w:marLeft w:val="0"/>
      <w:marRight w:val="0"/>
      <w:marTop w:val="0"/>
      <w:marBottom w:val="0"/>
      <w:divBdr>
        <w:top w:val="none" w:sz="0" w:space="0" w:color="auto"/>
        <w:left w:val="none" w:sz="0" w:space="0" w:color="auto"/>
        <w:bottom w:val="none" w:sz="0" w:space="0" w:color="auto"/>
        <w:right w:val="none" w:sz="0" w:space="0" w:color="auto"/>
      </w:divBdr>
    </w:div>
    <w:div w:id="1602951890">
      <w:bodyDiv w:val="1"/>
      <w:marLeft w:val="0"/>
      <w:marRight w:val="0"/>
      <w:marTop w:val="0"/>
      <w:marBottom w:val="0"/>
      <w:divBdr>
        <w:top w:val="none" w:sz="0" w:space="0" w:color="auto"/>
        <w:left w:val="none" w:sz="0" w:space="0" w:color="auto"/>
        <w:bottom w:val="none" w:sz="0" w:space="0" w:color="auto"/>
        <w:right w:val="none" w:sz="0" w:space="0" w:color="auto"/>
      </w:divBdr>
    </w:div>
    <w:div w:id="1604024027">
      <w:bodyDiv w:val="1"/>
      <w:marLeft w:val="0"/>
      <w:marRight w:val="0"/>
      <w:marTop w:val="0"/>
      <w:marBottom w:val="0"/>
      <w:divBdr>
        <w:top w:val="none" w:sz="0" w:space="0" w:color="auto"/>
        <w:left w:val="none" w:sz="0" w:space="0" w:color="auto"/>
        <w:bottom w:val="none" w:sz="0" w:space="0" w:color="auto"/>
        <w:right w:val="none" w:sz="0" w:space="0" w:color="auto"/>
      </w:divBdr>
    </w:div>
    <w:div w:id="1618491387">
      <w:bodyDiv w:val="1"/>
      <w:marLeft w:val="0"/>
      <w:marRight w:val="0"/>
      <w:marTop w:val="0"/>
      <w:marBottom w:val="0"/>
      <w:divBdr>
        <w:top w:val="none" w:sz="0" w:space="0" w:color="auto"/>
        <w:left w:val="none" w:sz="0" w:space="0" w:color="auto"/>
        <w:bottom w:val="none" w:sz="0" w:space="0" w:color="auto"/>
        <w:right w:val="none" w:sz="0" w:space="0" w:color="auto"/>
      </w:divBdr>
    </w:div>
    <w:div w:id="1627933399">
      <w:bodyDiv w:val="1"/>
      <w:marLeft w:val="0"/>
      <w:marRight w:val="0"/>
      <w:marTop w:val="0"/>
      <w:marBottom w:val="0"/>
      <w:divBdr>
        <w:top w:val="none" w:sz="0" w:space="0" w:color="auto"/>
        <w:left w:val="none" w:sz="0" w:space="0" w:color="auto"/>
        <w:bottom w:val="none" w:sz="0" w:space="0" w:color="auto"/>
        <w:right w:val="none" w:sz="0" w:space="0" w:color="auto"/>
      </w:divBdr>
    </w:div>
    <w:div w:id="1628898432">
      <w:bodyDiv w:val="1"/>
      <w:marLeft w:val="0"/>
      <w:marRight w:val="0"/>
      <w:marTop w:val="0"/>
      <w:marBottom w:val="0"/>
      <w:divBdr>
        <w:top w:val="none" w:sz="0" w:space="0" w:color="auto"/>
        <w:left w:val="none" w:sz="0" w:space="0" w:color="auto"/>
        <w:bottom w:val="none" w:sz="0" w:space="0" w:color="auto"/>
        <w:right w:val="none" w:sz="0" w:space="0" w:color="auto"/>
      </w:divBdr>
    </w:div>
    <w:div w:id="1629583290">
      <w:bodyDiv w:val="1"/>
      <w:marLeft w:val="0"/>
      <w:marRight w:val="0"/>
      <w:marTop w:val="0"/>
      <w:marBottom w:val="0"/>
      <w:divBdr>
        <w:top w:val="none" w:sz="0" w:space="0" w:color="auto"/>
        <w:left w:val="none" w:sz="0" w:space="0" w:color="auto"/>
        <w:bottom w:val="none" w:sz="0" w:space="0" w:color="auto"/>
        <w:right w:val="none" w:sz="0" w:space="0" w:color="auto"/>
      </w:divBdr>
    </w:div>
    <w:div w:id="1632402242">
      <w:bodyDiv w:val="1"/>
      <w:marLeft w:val="0"/>
      <w:marRight w:val="0"/>
      <w:marTop w:val="0"/>
      <w:marBottom w:val="0"/>
      <w:divBdr>
        <w:top w:val="none" w:sz="0" w:space="0" w:color="auto"/>
        <w:left w:val="none" w:sz="0" w:space="0" w:color="auto"/>
        <w:bottom w:val="none" w:sz="0" w:space="0" w:color="auto"/>
        <w:right w:val="none" w:sz="0" w:space="0" w:color="auto"/>
      </w:divBdr>
    </w:div>
    <w:div w:id="1636181238">
      <w:bodyDiv w:val="1"/>
      <w:marLeft w:val="0"/>
      <w:marRight w:val="0"/>
      <w:marTop w:val="0"/>
      <w:marBottom w:val="0"/>
      <w:divBdr>
        <w:top w:val="none" w:sz="0" w:space="0" w:color="auto"/>
        <w:left w:val="none" w:sz="0" w:space="0" w:color="auto"/>
        <w:bottom w:val="none" w:sz="0" w:space="0" w:color="auto"/>
        <w:right w:val="none" w:sz="0" w:space="0" w:color="auto"/>
      </w:divBdr>
    </w:div>
    <w:div w:id="1640961297">
      <w:bodyDiv w:val="1"/>
      <w:marLeft w:val="0"/>
      <w:marRight w:val="0"/>
      <w:marTop w:val="0"/>
      <w:marBottom w:val="0"/>
      <w:divBdr>
        <w:top w:val="none" w:sz="0" w:space="0" w:color="auto"/>
        <w:left w:val="none" w:sz="0" w:space="0" w:color="auto"/>
        <w:bottom w:val="none" w:sz="0" w:space="0" w:color="auto"/>
        <w:right w:val="none" w:sz="0" w:space="0" w:color="auto"/>
      </w:divBdr>
    </w:div>
    <w:div w:id="1655714834">
      <w:bodyDiv w:val="1"/>
      <w:marLeft w:val="0"/>
      <w:marRight w:val="0"/>
      <w:marTop w:val="0"/>
      <w:marBottom w:val="0"/>
      <w:divBdr>
        <w:top w:val="none" w:sz="0" w:space="0" w:color="auto"/>
        <w:left w:val="none" w:sz="0" w:space="0" w:color="auto"/>
        <w:bottom w:val="none" w:sz="0" w:space="0" w:color="auto"/>
        <w:right w:val="none" w:sz="0" w:space="0" w:color="auto"/>
      </w:divBdr>
    </w:div>
    <w:div w:id="1660310091">
      <w:bodyDiv w:val="1"/>
      <w:marLeft w:val="0"/>
      <w:marRight w:val="0"/>
      <w:marTop w:val="0"/>
      <w:marBottom w:val="0"/>
      <w:divBdr>
        <w:top w:val="none" w:sz="0" w:space="0" w:color="auto"/>
        <w:left w:val="none" w:sz="0" w:space="0" w:color="auto"/>
        <w:bottom w:val="none" w:sz="0" w:space="0" w:color="auto"/>
        <w:right w:val="none" w:sz="0" w:space="0" w:color="auto"/>
      </w:divBdr>
    </w:div>
    <w:div w:id="1676881615">
      <w:bodyDiv w:val="1"/>
      <w:marLeft w:val="0"/>
      <w:marRight w:val="0"/>
      <w:marTop w:val="0"/>
      <w:marBottom w:val="0"/>
      <w:divBdr>
        <w:top w:val="none" w:sz="0" w:space="0" w:color="auto"/>
        <w:left w:val="none" w:sz="0" w:space="0" w:color="auto"/>
        <w:bottom w:val="none" w:sz="0" w:space="0" w:color="auto"/>
        <w:right w:val="none" w:sz="0" w:space="0" w:color="auto"/>
      </w:divBdr>
    </w:div>
    <w:div w:id="1678116157">
      <w:bodyDiv w:val="1"/>
      <w:marLeft w:val="0"/>
      <w:marRight w:val="0"/>
      <w:marTop w:val="0"/>
      <w:marBottom w:val="0"/>
      <w:divBdr>
        <w:top w:val="none" w:sz="0" w:space="0" w:color="auto"/>
        <w:left w:val="none" w:sz="0" w:space="0" w:color="auto"/>
        <w:bottom w:val="none" w:sz="0" w:space="0" w:color="auto"/>
        <w:right w:val="none" w:sz="0" w:space="0" w:color="auto"/>
      </w:divBdr>
    </w:div>
    <w:div w:id="1678843514">
      <w:bodyDiv w:val="1"/>
      <w:marLeft w:val="0"/>
      <w:marRight w:val="0"/>
      <w:marTop w:val="0"/>
      <w:marBottom w:val="0"/>
      <w:divBdr>
        <w:top w:val="none" w:sz="0" w:space="0" w:color="auto"/>
        <w:left w:val="none" w:sz="0" w:space="0" w:color="auto"/>
        <w:bottom w:val="none" w:sz="0" w:space="0" w:color="auto"/>
        <w:right w:val="none" w:sz="0" w:space="0" w:color="auto"/>
      </w:divBdr>
    </w:div>
    <w:div w:id="1680502965">
      <w:bodyDiv w:val="1"/>
      <w:marLeft w:val="0"/>
      <w:marRight w:val="0"/>
      <w:marTop w:val="0"/>
      <w:marBottom w:val="0"/>
      <w:divBdr>
        <w:top w:val="none" w:sz="0" w:space="0" w:color="auto"/>
        <w:left w:val="none" w:sz="0" w:space="0" w:color="auto"/>
        <w:bottom w:val="none" w:sz="0" w:space="0" w:color="auto"/>
        <w:right w:val="none" w:sz="0" w:space="0" w:color="auto"/>
      </w:divBdr>
    </w:div>
    <w:div w:id="1682274946">
      <w:bodyDiv w:val="1"/>
      <w:marLeft w:val="0"/>
      <w:marRight w:val="0"/>
      <w:marTop w:val="0"/>
      <w:marBottom w:val="0"/>
      <w:divBdr>
        <w:top w:val="none" w:sz="0" w:space="0" w:color="auto"/>
        <w:left w:val="none" w:sz="0" w:space="0" w:color="auto"/>
        <w:bottom w:val="none" w:sz="0" w:space="0" w:color="auto"/>
        <w:right w:val="none" w:sz="0" w:space="0" w:color="auto"/>
      </w:divBdr>
    </w:div>
    <w:div w:id="1683697722">
      <w:bodyDiv w:val="1"/>
      <w:marLeft w:val="0"/>
      <w:marRight w:val="0"/>
      <w:marTop w:val="0"/>
      <w:marBottom w:val="0"/>
      <w:divBdr>
        <w:top w:val="none" w:sz="0" w:space="0" w:color="auto"/>
        <w:left w:val="none" w:sz="0" w:space="0" w:color="auto"/>
        <w:bottom w:val="none" w:sz="0" w:space="0" w:color="auto"/>
        <w:right w:val="none" w:sz="0" w:space="0" w:color="auto"/>
      </w:divBdr>
    </w:div>
    <w:div w:id="1686133268">
      <w:bodyDiv w:val="1"/>
      <w:marLeft w:val="0"/>
      <w:marRight w:val="0"/>
      <w:marTop w:val="0"/>
      <w:marBottom w:val="0"/>
      <w:divBdr>
        <w:top w:val="none" w:sz="0" w:space="0" w:color="auto"/>
        <w:left w:val="none" w:sz="0" w:space="0" w:color="auto"/>
        <w:bottom w:val="none" w:sz="0" w:space="0" w:color="auto"/>
        <w:right w:val="none" w:sz="0" w:space="0" w:color="auto"/>
      </w:divBdr>
    </w:div>
    <w:div w:id="1698433882">
      <w:bodyDiv w:val="1"/>
      <w:marLeft w:val="0"/>
      <w:marRight w:val="0"/>
      <w:marTop w:val="0"/>
      <w:marBottom w:val="0"/>
      <w:divBdr>
        <w:top w:val="none" w:sz="0" w:space="0" w:color="auto"/>
        <w:left w:val="none" w:sz="0" w:space="0" w:color="auto"/>
        <w:bottom w:val="none" w:sz="0" w:space="0" w:color="auto"/>
        <w:right w:val="none" w:sz="0" w:space="0" w:color="auto"/>
      </w:divBdr>
    </w:div>
    <w:div w:id="1706101056">
      <w:bodyDiv w:val="1"/>
      <w:marLeft w:val="0"/>
      <w:marRight w:val="0"/>
      <w:marTop w:val="0"/>
      <w:marBottom w:val="0"/>
      <w:divBdr>
        <w:top w:val="none" w:sz="0" w:space="0" w:color="auto"/>
        <w:left w:val="none" w:sz="0" w:space="0" w:color="auto"/>
        <w:bottom w:val="none" w:sz="0" w:space="0" w:color="auto"/>
        <w:right w:val="none" w:sz="0" w:space="0" w:color="auto"/>
      </w:divBdr>
    </w:div>
    <w:div w:id="1706373075">
      <w:bodyDiv w:val="1"/>
      <w:marLeft w:val="0"/>
      <w:marRight w:val="0"/>
      <w:marTop w:val="0"/>
      <w:marBottom w:val="0"/>
      <w:divBdr>
        <w:top w:val="none" w:sz="0" w:space="0" w:color="auto"/>
        <w:left w:val="none" w:sz="0" w:space="0" w:color="auto"/>
        <w:bottom w:val="none" w:sz="0" w:space="0" w:color="auto"/>
        <w:right w:val="none" w:sz="0" w:space="0" w:color="auto"/>
      </w:divBdr>
    </w:div>
    <w:div w:id="1708262395">
      <w:bodyDiv w:val="1"/>
      <w:marLeft w:val="0"/>
      <w:marRight w:val="0"/>
      <w:marTop w:val="0"/>
      <w:marBottom w:val="0"/>
      <w:divBdr>
        <w:top w:val="none" w:sz="0" w:space="0" w:color="auto"/>
        <w:left w:val="none" w:sz="0" w:space="0" w:color="auto"/>
        <w:bottom w:val="none" w:sz="0" w:space="0" w:color="auto"/>
        <w:right w:val="none" w:sz="0" w:space="0" w:color="auto"/>
      </w:divBdr>
    </w:div>
    <w:div w:id="1715736614">
      <w:bodyDiv w:val="1"/>
      <w:marLeft w:val="0"/>
      <w:marRight w:val="0"/>
      <w:marTop w:val="0"/>
      <w:marBottom w:val="0"/>
      <w:divBdr>
        <w:top w:val="none" w:sz="0" w:space="0" w:color="auto"/>
        <w:left w:val="none" w:sz="0" w:space="0" w:color="auto"/>
        <w:bottom w:val="none" w:sz="0" w:space="0" w:color="auto"/>
        <w:right w:val="none" w:sz="0" w:space="0" w:color="auto"/>
      </w:divBdr>
    </w:div>
    <w:div w:id="1716781676">
      <w:bodyDiv w:val="1"/>
      <w:marLeft w:val="0"/>
      <w:marRight w:val="0"/>
      <w:marTop w:val="0"/>
      <w:marBottom w:val="0"/>
      <w:divBdr>
        <w:top w:val="none" w:sz="0" w:space="0" w:color="auto"/>
        <w:left w:val="none" w:sz="0" w:space="0" w:color="auto"/>
        <w:bottom w:val="none" w:sz="0" w:space="0" w:color="auto"/>
        <w:right w:val="none" w:sz="0" w:space="0" w:color="auto"/>
      </w:divBdr>
    </w:div>
    <w:div w:id="1722287286">
      <w:bodyDiv w:val="1"/>
      <w:marLeft w:val="0"/>
      <w:marRight w:val="0"/>
      <w:marTop w:val="0"/>
      <w:marBottom w:val="0"/>
      <w:divBdr>
        <w:top w:val="none" w:sz="0" w:space="0" w:color="auto"/>
        <w:left w:val="none" w:sz="0" w:space="0" w:color="auto"/>
        <w:bottom w:val="none" w:sz="0" w:space="0" w:color="auto"/>
        <w:right w:val="none" w:sz="0" w:space="0" w:color="auto"/>
      </w:divBdr>
    </w:div>
    <w:div w:id="1724477768">
      <w:bodyDiv w:val="1"/>
      <w:marLeft w:val="0"/>
      <w:marRight w:val="0"/>
      <w:marTop w:val="0"/>
      <w:marBottom w:val="0"/>
      <w:divBdr>
        <w:top w:val="none" w:sz="0" w:space="0" w:color="auto"/>
        <w:left w:val="none" w:sz="0" w:space="0" w:color="auto"/>
        <w:bottom w:val="none" w:sz="0" w:space="0" w:color="auto"/>
        <w:right w:val="none" w:sz="0" w:space="0" w:color="auto"/>
      </w:divBdr>
    </w:div>
    <w:div w:id="1725251579">
      <w:bodyDiv w:val="1"/>
      <w:marLeft w:val="0"/>
      <w:marRight w:val="0"/>
      <w:marTop w:val="0"/>
      <w:marBottom w:val="0"/>
      <w:divBdr>
        <w:top w:val="none" w:sz="0" w:space="0" w:color="auto"/>
        <w:left w:val="none" w:sz="0" w:space="0" w:color="auto"/>
        <w:bottom w:val="none" w:sz="0" w:space="0" w:color="auto"/>
        <w:right w:val="none" w:sz="0" w:space="0" w:color="auto"/>
      </w:divBdr>
    </w:div>
    <w:div w:id="1725520662">
      <w:bodyDiv w:val="1"/>
      <w:marLeft w:val="0"/>
      <w:marRight w:val="0"/>
      <w:marTop w:val="0"/>
      <w:marBottom w:val="0"/>
      <w:divBdr>
        <w:top w:val="none" w:sz="0" w:space="0" w:color="auto"/>
        <w:left w:val="none" w:sz="0" w:space="0" w:color="auto"/>
        <w:bottom w:val="none" w:sz="0" w:space="0" w:color="auto"/>
        <w:right w:val="none" w:sz="0" w:space="0" w:color="auto"/>
      </w:divBdr>
    </w:div>
    <w:div w:id="1726293269">
      <w:bodyDiv w:val="1"/>
      <w:marLeft w:val="0"/>
      <w:marRight w:val="0"/>
      <w:marTop w:val="0"/>
      <w:marBottom w:val="0"/>
      <w:divBdr>
        <w:top w:val="none" w:sz="0" w:space="0" w:color="auto"/>
        <w:left w:val="none" w:sz="0" w:space="0" w:color="auto"/>
        <w:bottom w:val="none" w:sz="0" w:space="0" w:color="auto"/>
        <w:right w:val="none" w:sz="0" w:space="0" w:color="auto"/>
      </w:divBdr>
    </w:div>
    <w:div w:id="1728725785">
      <w:bodyDiv w:val="1"/>
      <w:marLeft w:val="0"/>
      <w:marRight w:val="0"/>
      <w:marTop w:val="0"/>
      <w:marBottom w:val="0"/>
      <w:divBdr>
        <w:top w:val="none" w:sz="0" w:space="0" w:color="auto"/>
        <w:left w:val="none" w:sz="0" w:space="0" w:color="auto"/>
        <w:bottom w:val="none" w:sz="0" w:space="0" w:color="auto"/>
        <w:right w:val="none" w:sz="0" w:space="0" w:color="auto"/>
      </w:divBdr>
    </w:div>
    <w:div w:id="1729912445">
      <w:bodyDiv w:val="1"/>
      <w:marLeft w:val="0"/>
      <w:marRight w:val="0"/>
      <w:marTop w:val="0"/>
      <w:marBottom w:val="0"/>
      <w:divBdr>
        <w:top w:val="none" w:sz="0" w:space="0" w:color="auto"/>
        <w:left w:val="none" w:sz="0" w:space="0" w:color="auto"/>
        <w:bottom w:val="none" w:sz="0" w:space="0" w:color="auto"/>
        <w:right w:val="none" w:sz="0" w:space="0" w:color="auto"/>
      </w:divBdr>
    </w:div>
    <w:div w:id="1735473237">
      <w:bodyDiv w:val="1"/>
      <w:marLeft w:val="0"/>
      <w:marRight w:val="0"/>
      <w:marTop w:val="0"/>
      <w:marBottom w:val="0"/>
      <w:divBdr>
        <w:top w:val="none" w:sz="0" w:space="0" w:color="auto"/>
        <w:left w:val="none" w:sz="0" w:space="0" w:color="auto"/>
        <w:bottom w:val="none" w:sz="0" w:space="0" w:color="auto"/>
        <w:right w:val="none" w:sz="0" w:space="0" w:color="auto"/>
      </w:divBdr>
    </w:div>
    <w:div w:id="1736662486">
      <w:bodyDiv w:val="1"/>
      <w:marLeft w:val="0"/>
      <w:marRight w:val="0"/>
      <w:marTop w:val="0"/>
      <w:marBottom w:val="0"/>
      <w:divBdr>
        <w:top w:val="none" w:sz="0" w:space="0" w:color="auto"/>
        <w:left w:val="none" w:sz="0" w:space="0" w:color="auto"/>
        <w:bottom w:val="none" w:sz="0" w:space="0" w:color="auto"/>
        <w:right w:val="none" w:sz="0" w:space="0" w:color="auto"/>
      </w:divBdr>
    </w:div>
    <w:div w:id="1736973244">
      <w:bodyDiv w:val="1"/>
      <w:marLeft w:val="0"/>
      <w:marRight w:val="0"/>
      <w:marTop w:val="0"/>
      <w:marBottom w:val="0"/>
      <w:divBdr>
        <w:top w:val="none" w:sz="0" w:space="0" w:color="auto"/>
        <w:left w:val="none" w:sz="0" w:space="0" w:color="auto"/>
        <w:bottom w:val="none" w:sz="0" w:space="0" w:color="auto"/>
        <w:right w:val="none" w:sz="0" w:space="0" w:color="auto"/>
      </w:divBdr>
    </w:div>
    <w:div w:id="1747872173">
      <w:bodyDiv w:val="1"/>
      <w:marLeft w:val="0"/>
      <w:marRight w:val="0"/>
      <w:marTop w:val="0"/>
      <w:marBottom w:val="0"/>
      <w:divBdr>
        <w:top w:val="none" w:sz="0" w:space="0" w:color="auto"/>
        <w:left w:val="none" w:sz="0" w:space="0" w:color="auto"/>
        <w:bottom w:val="none" w:sz="0" w:space="0" w:color="auto"/>
        <w:right w:val="none" w:sz="0" w:space="0" w:color="auto"/>
      </w:divBdr>
    </w:div>
    <w:div w:id="1748763545">
      <w:bodyDiv w:val="1"/>
      <w:marLeft w:val="0"/>
      <w:marRight w:val="0"/>
      <w:marTop w:val="0"/>
      <w:marBottom w:val="0"/>
      <w:divBdr>
        <w:top w:val="none" w:sz="0" w:space="0" w:color="auto"/>
        <w:left w:val="none" w:sz="0" w:space="0" w:color="auto"/>
        <w:bottom w:val="none" w:sz="0" w:space="0" w:color="auto"/>
        <w:right w:val="none" w:sz="0" w:space="0" w:color="auto"/>
      </w:divBdr>
    </w:div>
    <w:div w:id="1752698244">
      <w:bodyDiv w:val="1"/>
      <w:marLeft w:val="0"/>
      <w:marRight w:val="0"/>
      <w:marTop w:val="0"/>
      <w:marBottom w:val="0"/>
      <w:divBdr>
        <w:top w:val="none" w:sz="0" w:space="0" w:color="auto"/>
        <w:left w:val="none" w:sz="0" w:space="0" w:color="auto"/>
        <w:bottom w:val="none" w:sz="0" w:space="0" w:color="auto"/>
        <w:right w:val="none" w:sz="0" w:space="0" w:color="auto"/>
      </w:divBdr>
    </w:div>
    <w:div w:id="1760639839">
      <w:bodyDiv w:val="1"/>
      <w:marLeft w:val="0"/>
      <w:marRight w:val="0"/>
      <w:marTop w:val="0"/>
      <w:marBottom w:val="0"/>
      <w:divBdr>
        <w:top w:val="none" w:sz="0" w:space="0" w:color="auto"/>
        <w:left w:val="none" w:sz="0" w:space="0" w:color="auto"/>
        <w:bottom w:val="none" w:sz="0" w:space="0" w:color="auto"/>
        <w:right w:val="none" w:sz="0" w:space="0" w:color="auto"/>
      </w:divBdr>
    </w:div>
    <w:div w:id="1761373064">
      <w:bodyDiv w:val="1"/>
      <w:marLeft w:val="0"/>
      <w:marRight w:val="0"/>
      <w:marTop w:val="0"/>
      <w:marBottom w:val="0"/>
      <w:divBdr>
        <w:top w:val="none" w:sz="0" w:space="0" w:color="auto"/>
        <w:left w:val="none" w:sz="0" w:space="0" w:color="auto"/>
        <w:bottom w:val="none" w:sz="0" w:space="0" w:color="auto"/>
        <w:right w:val="none" w:sz="0" w:space="0" w:color="auto"/>
      </w:divBdr>
    </w:div>
    <w:div w:id="1767261565">
      <w:bodyDiv w:val="1"/>
      <w:marLeft w:val="0"/>
      <w:marRight w:val="0"/>
      <w:marTop w:val="0"/>
      <w:marBottom w:val="0"/>
      <w:divBdr>
        <w:top w:val="none" w:sz="0" w:space="0" w:color="auto"/>
        <w:left w:val="none" w:sz="0" w:space="0" w:color="auto"/>
        <w:bottom w:val="none" w:sz="0" w:space="0" w:color="auto"/>
        <w:right w:val="none" w:sz="0" w:space="0" w:color="auto"/>
      </w:divBdr>
    </w:div>
    <w:div w:id="1770850671">
      <w:bodyDiv w:val="1"/>
      <w:marLeft w:val="0"/>
      <w:marRight w:val="0"/>
      <w:marTop w:val="0"/>
      <w:marBottom w:val="0"/>
      <w:divBdr>
        <w:top w:val="none" w:sz="0" w:space="0" w:color="auto"/>
        <w:left w:val="none" w:sz="0" w:space="0" w:color="auto"/>
        <w:bottom w:val="none" w:sz="0" w:space="0" w:color="auto"/>
        <w:right w:val="none" w:sz="0" w:space="0" w:color="auto"/>
      </w:divBdr>
    </w:div>
    <w:div w:id="1771777877">
      <w:bodyDiv w:val="1"/>
      <w:marLeft w:val="0"/>
      <w:marRight w:val="0"/>
      <w:marTop w:val="0"/>
      <w:marBottom w:val="0"/>
      <w:divBdr>
        <w:top w:val="none" w:sz="0" w:space="0" w:color="auto"/>
        <w:left w:val="none" w:sz="0" w:space="0" w:color="auto"/>
        <w:bottom w:val="none" w:sz="0" w:space="0" w:color="auto"/>
        <w:right w:val="none" w:sz="0" w:space="0" w:color="auto"/>
      </w:divBdr>
    </w:div>
    <w:div w:id="1772431750">
      <w:bodyDiv w:val="1"/>
      <w:marLeft w:val="0"/>
      <w:marRight w:val="0"/>
      <w:marTop w:val="0"/>
      <w:marBottom w:val="0"/>
      <w:divBdr>
        <w:top w:val="none" w:sz="0" w:space="0" w:color="auto"/>
        <w:left w:val="none" w:sz="0" w:space="0" w:color="auto"/>
        <w:bottom w:val="none" w:sz="0" w:space="0" w:color="auto"/>
        <w:right w:val="none" w:sz="0" w:space="0" w:color="auto"/>
      </w:divBdr>
    </w:div>
    <w:div w:id="1772969032">
      <w:bodyDiv w:val="1"/>
      <w:marLeft w:val="0"/>
      <w:marRight w:val="0"/>
      <w:marTop w:val="0"/>
      <w:marBottom w:val="0"/>
      <w:divBdr>
        <w:top w:val="none" w:sz="0" w:space="0" w:color="auto"/>
        <w:left w:val="none" w:sz="0" w:space="0" w:color="auto"/>
        <w:bottom w:val="none" w:sz="0" w:space="0" w:color="auto"/>
        <w:right w:val="none" w:sz="0" w:space="0" w:color="auto"/>
      </w:divBdr>
    </w:div>
    <w:div w:id="1779449707">
      <w:bodyDiv w:val="1"/>
      <w:marLeft w:val="0"/>
      <w:marRight w:val="0"/>
      <w:marTop w:val="0"/>
      <w:marBottom w:val="0"/>
      <w:divBdr>
        <w:top w:val="none" w:sz="0" w:space="0" w:color="auto"/>
        <w:left w:val="none" w:sz="0" w:space="0" w:color="auto"/>
        <w:bottom w:val="none" w:sz="0" w:space="0" w:color="auto"/>
        <w:right w:val="none" w:sz="0" w:space="0" w:color="auto"/>
      </w:divBdr>
    </w:div>
    <w:div w:id="1782414534">
      <w:bodyDiv w:val="1"/>
      <w:marLeft w:val="0"/>
      <w:marRight w:val="0"/>
      <w:marTop w:val="0"/>
      <w:marBottom w:val="0"/>
      <w:divBdr>
        <w:top w:val="none" w:sz="0" w:space="0" w:color="auto"/>
        <w:left w:val="none" w:sz="0" w:space="0" w:color="auto"/>
        <w:bottom w:val="none" w:sz="0" w:space="0" w:color="auto"/>
        <w:right w:val="none" w:sz="0" w:space="0" w:color="auto"/>
      </w:divBdr>
    </w:div>
    <w:div w:id="1782608546">
      <w:bodyDiv w:val="1"/>
      <w:marLeft w:val="0"/>
      <w:marRight w:val="0"/>
      <w:marTop w:val="0"/>
      <w:marBottom w:val="0"/>
      <w:divBdr>
        <w:top w:val="none" w:sz="0" w:space="0" w:color="auto"/>
        <w:left w:val="none" w:sz="0" w:space="0" w:color="auto"/>
        <w:bottom w:val="none" w:sz="0" w:space="0" w:color="auto"/>
        <w:right w:val="none" w:sz="0" w:space="0" w:color="auto"/>
      </w:divBdr>
    </w:div>
    <w:div w:id="1789933650">
      <w:bodyDiv w:val="1"/>
      <w:marLeft w:val="0"/>
      <w:marRight w:val="0"/>
      <w:marTop w:val="0"/>
      <w:marBottom w:val="0"/>
      <w:divBdr>
        <w:top w:val="none" w:sz="0" w:space="0" w:color="auto"/>
        <w:left w:val="none" w:sz="0" w:space="0" w:color="auto"/>
        <w:bottom w:val="none" w:sz="0" w:space="0" w:color="auto"/>
        <w:right w:val="none" w:sz="0" w:space="0" w:color="auto"/>
      </w:divBdr>
    </w:div>
    <w:div w:id="1791708867">
      <w:bodyDiv w:val="1"/>
      <w:marLeft w:val="0"/>
      <w:marRight w:val="0"/>
      <w:marTop w:val="0"/>
      <w:marBottom w:val="0"/>
      <w:divBdr>
        <w:top w:val="none" w:sz="0" w:space="0" w:color="auto"/>
        <w:left w:val="none" w:sz="0" w:space="0" w:color="auto"/>
        <w:bottom w:val="none" w:sz="0" w:space="0" w:color="auto"/>
        <w:right w:val="none" w:sz="0" w:space="0" w:color="auto"/>
      </w:divBdr>
    </w:div>
    <w:div w:id="1793791368">
      <w:bodyDiv w:val="1"/>
      <w:marLeft w:val="0"/>
      <w:marRight w:val="0"/>
      <w:marTop w:val="0"/>
      <w:marBottom w:val="0"/>
      <w:divBdr>
        <w:top w:val="none" w:sz="0" w:space="0" w:color="auto"/>
        <w:left w:val="none" w:sz="0" w:space="0" w:color="auto"/>
        <w:bottom w:val="none" w:sz="0" w:space="0" w:color="auto"/>
        <w:right w:val="none" w:sz="0" w:space="0" w:color="auto"/>
      </w:divBdr>
    </w:div>
    <w:div w:id="1817330013">
      <w:bodyDiv w:val="1"/>
      <w:marLeft w:val="0"/>
      <w:marRight w:val="0"/>
      <w:marTop w:val="0"/>
      <w:marBottom w:val="0"/>
      <w:divBdr>
        <w:top w:val="none" w:sz="0" w:space="0" w:color="auto"/>
        <w:left w:val="none" w:sz="0" w:space="0" w:color="auto"/>
        <w:bottom w:val="none" w:sz="0" w:space="0" w:color="auto"/>
        <w:right w:val="none" w:sz="0" w:space="0" w:color="auto"/>
      </w:divBdr>
    </w:div>
    <w:div w:id="1819228651">
      <w:bodyDiv w:val="1"/>
      <w:marLeft w:val="0"/>
      <w:marRight w:val="0"/>
      <w:marTop w:val="0"/>
      <w:marBottom w:val="0"/>
      <w:divBdr>
        <w:top w:val="none" w:sz="0" w:space="0" w:color="auto"/>
        <w:left w:val="none" w:sz="0" w:space="0" w:color="auto"/>
        <w:bottom w:val="none" w:sz="0" w:space="0" w:color="auto"/>
        <w:right w:val="none" w:sz="0" w:space="0" w:color="auto"/>
      </w:divBdr>
    </w:div>
    <w:div w:id="1847986150">
      <w:bodyDiv w:val="1"/>
      <w:marLeft w:val="0"/>
      <w:marRight w:val="0"/>
      <w:marTop w:val="0"/>
      <w:marBottom w:val="0"/>
      <w:divBdr>
        <w:top w:val="none" w:sz="0" w:space="0" w:color="auto"/>
        <w:left w:val="none" w:sz="0" w:space="0" w:color="auto"/>
        <w:bottom w:val="none" w:sz="0" w:space="0" w:color="auto"/>
        <w:right w:val="none" w:sz="0" w:space="0" w:color="auto"/>
      </w:divBdr>
    </w:div>
    <w:div w:id="1849782627">
      <w:bodyDiv w:val="1"/>
      <w:marLeft w:val="0"/>
      <w:marRight w:val="0"/>
      <w:marTop w:val="0"/>
      <w:marBottom w:val="0"/>
      <w:divBdr>
        <w:top w:val="none" w:sz="0" w:space="0" w:color="auto"/>
        <w:left w:val="none" w:sz="0" w:space="0" w:color="auto"/>
        <w:bottom w:val="none" w:sz="0" w:space="0" w:color="auto"/>
        <w:right w:val="none" w:sz="0" w:space="0" w:color="auto"/>
      </w:divBdr>
    </w:div>
    <w:div w:id="1860043907">
      <w:bodyDiv w:val="1"/>
      <w:marLeft w:val="0"/>
      <w:marRight w:val="0"/>
      <w:marTop w:val="0"/>
      <w:marBottom w:val="0"/>
      <w:divBdr>
        <w:top w:val="none" w:sz="0" w:space="0" w:color="auto"/>
        <w:left w:val="none" w:sz="0" w:space="0" w:color="auto"/>
        <w:bottom w:val="none" w:sz="0" w:space="0" w:color="auto"/>
        <w:right w:val="none" w:sz="0" w:space="0" w:color="auto"/>
      </w:divBdr>
    </w:div>
    <w:div w:id="1864517621">
      <w:bodyDiv w:val="1"/>
      <w:marLeft w:val="0"/>
      <w:marRight w:val="0"/>
      <w:marTop w:val="0"/>
      <w:marBottom w:val="0"/>
      <w:divBdr>
        <w:top w:val="none" w:sz="0" w:space="0" w:color="auto"/>
        <w:left w:val="none" w:sz="0" w:space="0" w:color="auto"/>
        <w:bottom w:val="none" w:sz="0" w:space="0" w:color="auto"/>
        <w:right w:val="none" w:sz="0" w:space="0" w:color="auto"/>
      </w:divBdr>
    </w:div>
    <w:div w:id="1869219114">
      <w:bodyDiv w:val="1"/>
      <w:marLeft w:val="0"/>
      <w:marRight w:val="0"/>
      <w:marTop w:val="0"/>
      <w:marBottom w:val="0"/>
      <w:divBdr>
        <w:top w:val="none" w:sz="0" w:space="0" w:color="auto"/>
        <w:left w:val="none" w:sz="0" w:space="0" w:color="auto"/>
        <w:bottom w:val="none" w:sz="0" w:space="0" w:color="auto"/>
        <w:right w:val="none" w:sz="0" w:space="0" w:color="auto"/>
      </w:divBdr>
    </w:div>
    <w:div w:id="1871019521">
      <w:bodyDiv w:val="1"/>
      <w:marLeft w:val="0"/>
      <w:marRight w:val="0"/>
      <w:marTop w:val="0"/>
      <w:marBottom w:val="0"/>
      <w:divBdr>
        <w:top w:val="none" w:sz="0" w:space="0" w:color="auto"/>
        <w:left w:val="none" w:sz="0" w:space="0" w:color="auto"/>
        <w:bottom w:val="none" w:sz="0" w:space="0" w:color="auto"/>
        <w:right w:val="none" w:sz="0" w:space="0" w:color="auto"/>
      </w:divBdr>
    </w:div>
    <w:div w:id="1878733385">
      <w:bodyDiv w:val="1"/>
      <w:marLeft w:val="0"/>
      <w:marRight w:val="0"/>
      <w:marTop w:val="0"/>
      <w:marBottom w:val="0"/>
      <w:divBdr>
        <w:top w:val="none" w:sz="0" w:space="0" w:color="auto"/>
        <w:left w:val="none" w:sz="0" w:space="0" w:color="auto"/>
        <w:bottom w:val="none" w:sz="0" w:space="0" w:color="auto"/>
        <w:right w:val="none" w:sz="0" w:space="0" w:color="auto"/>
      </w:divBdr>
    </w:div>
    <w:div w:id="1884781834">
      <w:bodyDiv w:val="1"/>
      <w:marLeft w:val="0"/>
      <w:marRight w:val="0"/>
      <w:marTop w:val="0"/>
      <w:marBottom w:val="0"/>
      <w:divBdr>
        <w:top w:val="none" w:sz="0" w:space="0" w:color="auto"/>
        <w:left w:val="none" w:sz="0" w:space="0" w:color="auto"/>
        <w:bottom w:val="none" w:sz="0" w:space="0" w:color="auto"/>
        <w:right w:val="none" w:sz="0" w:space="0" w:color="auto"/>
      </w:divBdr>
    </w:div>
    <w:div w:id="1887450720">
      <w:bodyDiv w:val="1"/>
      <w:marLeft w:val="0"/>
      <w:marRight w:val="0"/>
      <w:marTop w:val="0"/>
      <w:marBottom w:val="0"/>
      <w:divBdr>
        <w:top w:val="none" w:sz="0" w:space="0" w:color="auto"/>
        <w:left w:val="none" w:sz="0" w:space="0" w:color="auto"/>
        <w:bottom w:val="none" w:sz="0" w:space="0" w:color="auto"/>
        <w:right w:val="none" w:sz="0" w:space="0" w:color="auto"/>
      </w:divBdr>
    </w:div>
    <w:div w:id="1890602668">
      <w:bodyDiv w:val="1"/>
      <w:marLeft w:val="0"/>
      <w:marRight w:val="0"/>
      <w:marTop w:val="0"/>
      <w:marBottom w:val="0"/>
      <w:divBdr>
        <w:top w:val="none" w:sz="0" w:space="0" w:color="auto"/>
        <w:left w:val="none" w:sz="0" w:space="0" w:color="auto"/>
        <w:bottom w:val="none" w:sz="0" w:space="0" w:color="auto"/>
        <w:right w:val="none" w:sz="0" w:space="0" w:color="auto"/>
      </w:divBdr>
    </w:div>
    <w:div w:id="1891309041">
      <w:bodyDiv w:val="1"/>
      <w:marLeft w:val="0"/>
      <w:marRight w:val="0"/>
      <w:marTop w:val="0"/>
      <w:marBottom w:val="0"/>
      <w:divBdr>
        <w:top w:val="none" w:sz="0" w:space="0" w:color="auto"/>
        <w:left w:val="none" w:sz="0" w:space="0" w:color="auto"/>
        <w:bottom w:val="none" w:sz="0" w:space="0" w:color="auto"/>
        <w:right w:val="none" w:sz="0" w:space="0" w:color="auto"/>
      </w:divBdr>
    </w:div>
    <w:div w:id="1892420642">
      <w:bodyDiv w:val="1"/>
      <w:marLeft w:val="0"/>
      <w:marRight w:val="0"/>
      <w:marTop w:val="0"/>
      <w:marBottom w:val="0"/>
      <w:divBdr>
        <w:top w:val="none" w:sz="0" w:space="0" w:color="auto"/>
        <w:left w:val="none" w:sz="0" w:space="0" w:color="auto"/>
        <w:bottom w:val="none" w:sz="0" w:space="0" w:color="auto"/>
        <w:right w:val="none" w:sz="0" w:space="0" w:color="auto"/>
      </w:divBdr>
    </w:div>
    <w:div w:id="1895265043">
      <w:bodyDiv w:val="1"/>
      <w:marLeft w:val="0"/>
      <w:marRight w:val="0"/>
      <w:marTop w:val="0"/>
      <w:marBottom w:val="0"/>
      <w:divBdr>
        <w:top w:val="none" w:sz="0" w:space="0" w:color="auto"/>
        <w:left w:val="none" w:sz="0" w:space="0" w:color="auto"/>
        <w:bottom w:val="none" w:sz="0" w:space="0" w:color="auto"/>
        <w:right w:val="none" w:sz="0" w:space="0" w:color="auto"/>
      </w:divBdr>
    </w:div>
    <w:div w:id="1896964057">
      <w:bodyDiv w:val="1"/>
      <w:marLeft w:val="0"/>
      <w:marRight w:val="0"/>
      <w:marTop w:val="0"/>
      <w:marBottom w:val="0"/>
      <w:divBdr>
        <w:top w:val="none" w:sz="0" w:space="0" w:color="auto"/>
        <w:left w:val="none" w:sz="0" w:space="0" w:color="auto"/>
        <w:bottom w:val="none" w:sz="0" w:space="0" w:color="auto"/>
        <w:right w:val="none" w:sz="0" w:space="0" w:color="auto"/>
      </w:divBdr>
    </w:div>
    <w:div w:id="1901363120">
      <w:bodyDiv w:val="1"/>
      <w:marLeft w:val="0"/>
      <w:marRight w:val="0"/>
      <w:marTop w:val="0"/>
      <w:marBottom w:val="0"/>
      <w:divBdr>
        <w:top w:val="none" w:sz="0" w:space="0" w:color="auto"/>
        <w:left w:val="none" w:sz="0" w:space="0" w:color="auto"/>
        <w:bottom w:val="none" w:sz="0" w:space="0" w:color="auto"/>
        <w:right w:val="none" w:sz="0" w:space="0" w:color="auto"/>
      </w:divBdr>
    </w:div>
    <w:div w:id="1902053219">
      <w:bodyDiv w:val="1"/>
      <w:marLeft w:val="0"/>
      <w:marRight w:val="0"/>
      <w:marTop w:val="0"/>
      <w:marBottom w:val="0"/>
      <w:divBdr>
        <w:top w:val="none" w:sz="0" w:space="0" w:color="auto"/>
        <w:left w:val="none" w:sz="0" w:space="0" w:color="auto"/>
        <w:bottom w:val="none" w:sz="0" w:space="0" w:color="auto"/>
        <w:right w:val="none" w:sz="0" w:space="0" w:color="auto"/>
      </w:divBdr>
    </w:div>
    <w:div w:id="1906642550">
      <w:bodyDiv w:val="1"/>
      <w:marLeft w:val="0"/>
      <w:marRight w:val="0"/>
      <w:marTop w:val="0"/>
      <w:marBottom w:val="0"/>
      <w:divBdr>
        <w:top w:val="none" w:sz="0" w:space="0" w:color="auto"/>
        <w:left w:val="none" w:sz="0" w:space="0" w:color="auto"/>
        <w:bottom w:val="none" w:sz="0" w:space="0" w:color="auto"/>
        <w:right w:val="none" w:sz="0" w:space="0" w:color="auto"/>
      </w:divBdr>
    </w:div>
    <w:div w:id="1913544684">
      <w:bodyDiv w:val="1"/>
      <w:marLeft w:val="0"/>
      <w:marRight w:val="0"/>
      <w:marTop w:val="0"/>
      <w:marBottom w:val="0"/>
      <w:divBdr>
        <w:top w:val="none" w:sz="0" w:space="0" w:color="auto"/>
        <w:left w:val="none" w:sz="0" w:space="0" w:color="auto"/>
        <w:bottom w:val="none" w:sz="0" w:space="0" w:color="auto"/>
        <w:right w:val="none" w:sz="0" w:space="0" w:color="auto"/>
      </w:divBdr>
    </w:div>
    <w:div w:id="1918779795">
      <w:bodyDiv w:val="1"/>
      <w:marLeft w:val="0"/>
      <w:marRight w:val="0"/>
      <w:marTop w:val="0"/>
      <w:marBottom w:val="0"/>
      <w:divBdr>
        <w:top w:val="none" w:sz="0" w:space="0" w:color="auto"/>
        <w:left w:val="none" w:sz="0" w:space="0" w:color="auto"/>
        <w:bottom w:val="none" w:sz="0" w:space="0" w:color="auto"/>
        <w:right w:val="none" w:sz="0" w:space="0" w:color="auto"/>
      </w:divBdr>
    </w:div>
    <w:div w:id="1920864206">
      <w:bodyDiv w:val="1"/>
      <w:marLeft w:val="0"/>
      <w:marRight w:val="0"/>
      <w:marTop w:val="0"/>
      <w:marBottom w:val="0"/>
      <w:divBdr>
        <w:top w:val="none" w:sz="0" w:space="0" w:color="auto"/>
        <w:left w:val="none" w:sz="0" w:space="0" w:color="auto"/>
        <w:bottom w:val="none" w:sz="0" w:space="0" w:color="auto"/>
        <w:right w:val="none" w:sz="0" w:space="0" w:color="auto"/>
      </w:divBdr>
    </w:div>
    <w:div w:id="1926838768">
      <w:bodyDiv w:val="1"/>
      <w:marLeft w:val="0"/>
      <w:marRight w:val="0"/>
      <w:marTop w:val="0"/>
      <w:marBottom w:val="0"/>
      <w:divBdr>
        <w:top w:val="none" w:sz="0" w:space="0" w:color="auto"/>
        <w:left w:val="none" w:sz="0" w:space="0" w:color="auto"/>
        <w:bottom w:val="none" w:sz="0" w:space="0" w:color="auto"/>
        <w:right w:val="none" w:sz="0" w:space="0" w:color="auto"/>
      </w:divBdr>
    </w:div>
    <w:div w:id="1927378417">
      <w:bodyDiv w:val="1"/>
      <w:marLeft w:val="0"/>
      <w:marRight w:val="0"/>
      <w:marTop w:val="0"/>
      <w:marBottom w:val="0"/>
      <w:divBdr>
        <w:top w:val="none" w:sz="0" w:space="0" w:color="auto"/>
        <w:left w:val="none" w:sz="0" w:space="0" w:color="auto"/>
        <w:bottom w:val="none" w:sz="0" w:space="0" w:color="auto"/>
        <w:right w:val="none" w:sz="0" w:space="0" w:color="auto"/>
      </w:divBdr>
    </w:div>
    <w:div w:id="1931815147">
      <w:bodyDiv w:val="1"/>
      <w:marLeft w:val="0"/>
      <w:marRight w:val="0"/>
      <w:marTop w:val="0"/>
      <w:marBottom w:val="0"/>
      <w:divBdr>
        <w:top w:val="none" w:sz="0" w:space="0" w:color="auto"/>
        <w:left w:val="none" w:sz="0" w:space="0" w:color="auto"/>
        <w:bottom w:val="none" w:sz="0" w:space="0" w:color="auto"/>
        <w:right w:val="none" w:sz="0" w:space="0" w:color="auto"/>
      </w:divBdr>
    </w:div>
    <w:div w:id="1934391040">
      <w:bodyDiv w:val="1"/>
      <w:marLeft w:val="0"/>
      <w:marRight w:val="0"/>
      <w:marTop w:val="0"/>
      <w:marBottom w:val="0"/>
      <w:divBdr>
        <w:top w:val="none" w:sz="0" w:space="0" w:color="auto"/>
        <w:left w:val="none" w:sz="0" w:space="0" w:color="auto"/>
        <w:bottom w:val="none" w:sz="0" w:space="0" w:color="auto"/>
        <w:right w:val="none" w:sz="0" w:space="0" w:color="auto"/>
      </w:divBdr>
    </w:div>
    <w:div w:id="1942571494">
      <w:bodyDiv w:val="1"/>
      <w:marLeft w:val="0"/>
      <w:marRight w:val="0"/>
      <w:marTop w:val="0"/>
      <w:marBottom w:val="0"/>
      <w:divBdr>
        <w:top w:val="none" w:sz="0" w:space="0" w:color="auto"/>
        <w:left w:val="none" w:sz="0" w:space="0" w:color="auto"/>
        <w:bottom w:val="none" w:sz="0" w:space="0" w:color="auto"/>
        <w:right w:val="none" w:sz="0" w:space="0" w:color="auto"/>
      </w:divBdr>
    </w:div>
    <w:div w:id="1944609741">
      <w:bodyDiv w:val="1"/>
      <w:marLeft w:val="0"/>
      <w:marRight w:val="0"/>
      <w:marTop w:val="0"/>
      <w:marBottom w:val="0"/>
      <w:divBdr>
        <w:top w:val="none" w:sz="0" w:space="0" w:color="auto"/>
        <w:left w:val="none" w:sz="0" w:space="0" w:color="auto"/>
        <w:bottom w:val="none" w:sz="0" w:space="0" w:color="auto"/>
        <w:right w:val="none" w:sz="0" w:space="0" w:color="auto"/>
      </w:divBdr>
    </w:div>
    <w:div w:id="1944921759">
      <w:bodyDiv w:val="1"/>
      <w:marLeft w:val="0"/>
      <w:marRight w:val="0"/>
      <w:marTop w:val="0"/>
      <w:marBottom w:val="0"/>
      <w:divBdr>
        <w:top w:val="none" w:sz="0" w:space="0" w:color="auto"/>
        <w:left w:val="none" w:sz="0" w:space="0" w:color="auto"/>
        <w:bottom w:val="none" w:sz="0" w:space="0" w:color="auto"/>
        <w:right w:val="none" w:sz="0" w:space="0" w:color="auto"/>
      </w:divBdr>
    </w:div>
    <w:div w:id="1945307194">
      <w:bodyDiv w:val="1"/>
      <w:marLeft w:val="0"/>
      <w:marRight w:val="0"/>
      <w:marTop w:val="0"/>
      <w:marBottom w:val="0"/>
      <w:divBdr>
        <w:top w:val="none" w:sz="0" w:space="0" w:color="auto"/>
        <w:left w:val="none" w:sz="0" w:space="0" w:color="auto"/>
        <w:bottom w:val="none" w:sz="0" w:space="0" w:color="auto"/>
        <w:right w:val="none" w:sz="0" w:space="0" w:color="auto"/>
      </w:divBdr>
    </w:div>
    <w:div w:id="1955600308">
      <w:bodyDiv w:val="1"/>
      <w:marLeft w:val="0"/>
      <w:marRight w:val="0"/>
      <w:marTop w:val="0"/>
      <w:marBottom w:val="0"/>
      <w:divBdr>
        <w:top w:val="none" w:sz="0" w:space="0" w:color="auto"/>
        <w:left w:val="none" w:sz="0" w:space="0" w:color="auto"/>
        <w:bottom w:val="none" w:sz="0" w:space="0" w:color="auto"/>
        <w:right w:val="none" w:sz="0" w:space="0" w:color="auto"/>
      </w:divBdr>
    </w:div>
    <w:div w:id="1956211120">
      <w:bodyDiv w:val="1"/>
      <w:marLeft w:val="0"/>
      <w:marRight w:val="0"/>
      <w:marTop w:val="0"/>
      <w:marBottom w:val="0"/>
      <w:divBdr>
        <w:top w:val="none" w:sz="0" w:space="0" w:color="auto"/>
        <w:left w:val="none" w:sz="0" w:space="0" w:color="auto"/>
        <w:bottom w:val="none" w:sz="0" w:space="0" w:color="auto"/>
        <w:right w:val="none" w:sz="0" w:space="0" w:color="auto"/>
      </w:divBdr>
    </w:div>
    <w:div w:id="1956523698">
      <w:bodyDiv w:val="1"/>
      <w:marLeft w:val="0"/>
      <w:marRight w:val="0"/>
      <w:marTop w:val="0"/>
      <w:marBottom w:val="0"/>
      <w:divBdr>
        <w:top w:val="none" w:sz="0" w:space="0" w:color="auto"/>
        <w:left w:val="none" w:sz="0" w:space="0" w:color="auto"/>
        <w:bottom w:val="none" w:sz="0" w:space="0" w:color="auto"/>
        <w:right w:val="none" w:sz="0" w:space="0" w:color="auto"/>
      </w:divBdr>
    </w:div>
    <w:div w:id="1966502641">
      <w:bodyDiv w:val="1"/>
      <w:marLeft w:val="0"/>
      <w:marRight w:val="0"/>
      <w:marTop w:val="0"/>
      <w:marBottom w:val="0"/>
      <w:divBdr>
        <w:top w:val="none" w:sz="0" w:space="0" w:color="auto"/>
        <w:left w:val="none" w:sz="0" w:space="0" w:color="auto"/>
        <w:bottom w:val="none" w:sz="0" w:space="0" w:color="auto"/>
        <w:right w:val="none" w:sz="0" w:space="0" w:color="auto"/>
      </w:divBdr>
    </w:div>
    <w:div w:id="1970814645">
      <w:bodyDiv w:val="1"/>
      <w:marLeft w:val="0"/>
      <w:marRight w:val="0"/>
      <w:marTop w:val="0"/>
      <w:marBottom w:val="0"/>
      <w:divBdr>
        <w:top w:val="none" w:sz="0" w:space="0" w:color="auto"/>
        <w:left w:val="none" w:sz="0" w:space="0" w:color="auto"/>
        <w:bottom w:val="none" w:sz="0" w:space="0" w:color="auto"/>
        <w:right w:val="none" w:sz="0" w:space="0" w:color="auto"/>
      </w:divBdr>
    </w:div>
    <w:div w:id="1971209453">
      <w:bodyDiv w:val="1"/>
      <w:marLeft w:val="0"/>
      <w:marRight w:val="0"/>
      <w:marTop w:val="0"/>
      <w:marBottom w:val="0"/>
      <w:divBdr>
        <w:top w:val="none" w:sz="0" w:space="0" w:color="auto"/>
        <w:left w:val="none" w:sz="0" w:space="0" w:color="auto"/>
        <w:bottom w:val="none" w:sz="0" w:space="0" w:color="auto"/>
        <w:right w:val="none" w:sz="0" w:space="0" w:color="auto"/>
      </w:divBdr>
    </w:div>
    <w:div w:id="1974292648">
      <w:bodyDiv w:val="1"/>
      <w:marLeft w:val="0"/>
      <w:marRight w:val="0"/>
      <w:marTop w:val="0"/>
      <w:marBottom w:val="0"/>
      <w:divBdr>
        <w:top w:val="none" w:sz="0" w:space="0" w:color="auto"/>
        <w:left w:val="none" w:sz="0" w:space="0" w:color="auto"/>
        <w:bottom w:val="none" w:sz="0" w:space="0" w:color="auto"/>
        <w:right w:val="none" w:sz="0" w:space="0" w:color="auto"/>
      </w:divBdr>
    </w:div>
    <w:div w:id="1974362983">
      <w:bodyDiv w:val="1"/>
      <w:marLeft w:val="0"/>
      <w:marRight w:val="0"/>
      <w:marTop w:val="0"/>
      <w:marBottom w:val="0"/>
      <w:divBdr>
        <w:top w:val="none" w:sz="0" w:space="0" w:color="auto"/>
        <w:left w:val="none" w:sz="0" w:space="0" w:color="auto"/>
        <w:bottom w:val="none" w:sz="0" w:space="0" w:color="auto"/>
        <w:right w:val="none" w:sz="0" w:space="0" w:color="auto"/>
      </w:divBdr>
    </w:div>
    <w:div w:id="1976565884">
      <w:bodyDiv w:val="1"/>
      <w:marLeft w:val="0"/>
      <w:marRight w:val="0"/>
      <w:marTop w:val="0"/>
      <w:marBottom w:val="0"/>
      <w:divBdr>
        <w:top w:val="none" w:sz="0" w:space="0" w:color="auto"/>
        <w:left w:val="none" w:sz="0" w:space="0" w:color="auto"/>
        <w:bottom w:val="none" w:sz="0" w:space="0" w:color="auto"/>
        <w:right w:val="none" w:sz="0" w:space="0" w:color="auto"/>
      </w:divBdr>
    </w:div>
    <w:div w:id="1977181381">
      <w:bodyDiv w:val="1"/>
      <w:marLeft w:val="0"/>
      <w:marRight w:val="0"/>
      <w:marTop w:val="0"/>
      <w:marBottom w:val="0"/>
      <w:divBdr>
        <w:top w:val="none" w:sz="0" w:space="0" w:color="auto"/>
        <w:left w:val="none" w:sz="0" w:space="0" w:color="auto"/>
        <w:bottom w:val="none" w:sz="0" w:space="0" w:color="auto"/>
        <w:right w:val="none" w:sz="0" w:space="0" w:color="auto"/>
      </w:divBdr>
    </w:div>
    <w:div w:id="1981765410">
      <w:bodyDiv w:val="1"/>
      <w:marLeft w:val="0"/>
      <w:marRight w:val="0"/>
      <w:marTop w:val="0"/>
      <w:marBottom w:val="0"/>
      <w:divBdr>
        <w:top w:val="none" w:sz="0" w:space="0" w:color="auto"/>
        <w:left w:val="none" w:sz="0" w:space="0" w:color="auto"/>
        <w:bottom w:val="none" w:sz="0" w:space="0" w:color="auto"/>
        <w:right w:val="none" w:sz="0" w:space="0" w:color="auto"/>
      </w:divBdr>
    </w:div>
    <w:div w:id="1988120286">
      <w:bodyDiv w:val="1"/>
      <w:marLeft w:val="0"/>
      <w:marRight w:val="0"/>
      <w:marTop w:val="0"/>
      <w:marBottom w:val="0"/>
      <w:divBdr>
        <w:top w:val="none" w:sz="0" w:space="0" w:color="auto"/>
        <w:left w:val="none" w:sz="0" w:space="0" w:color="auto"/>
        <w:bottom w:val="none" w:sz="0" w:space="0" w:color="auto"/>
        <w:right w:val="none" w:sz="0" w:space="0" w:color="auto"/>
      </w:divBdr>
    </w:div>
    <w:div w:id="1995915748">
      <w:bodyDiv w:val="1"/>
      <w:marLeft w:val="0"/>
      <w:marRight w:val="0"/>
      <w:marTop w:val="0"/>
      <w:marBottom w:val="0"/>
      <w:divBdr>
        <w:top w:val="none" w:sz="0" w:space="0" w:color="auto"/>
        <w:left w:val="none" w:sz="0" w:space="0" w:color="auto"/>
        <w:bottom w:val="none" w:sz="0" w:space="0" w:color="auto"/>
        <w:right w:val="none" w:sz="0" w:space="0" w:color="auto"/>
      </w:divBdr>
    </w:div>
    <w:div w:id="1999847166">
      <w:bodyDiv w:val="1"/>
      <w:marLeft w:val="0"/>
      <w:marRight w:val="0"/>
      <w:marTop w:val="0"/>
      <w:marBottom w:val="0"/>
      <w:divBdr>
        <w:top w:val="none" w:sz="0" w:space="0" w:color="auto"/>
        <w:left w:val="none" w:sz="0" w:space="0" w:color="auto"/>
        <w:bottom w:val="none" w:sz="0" w:space="0" w:color="auto"/>
        <w:right w:val="none" w:sz="0" w:space="0" w:color="auto"/>
      </w:divBdr>
    </w:div>
    <w:div w:id="2000183038">
      <w:bodyDiv w:val="1"/>
      <w:marLeft w:val="0"/>
      <w:marRight w:val="0"/>
      <w:marTop w:val="0"/>
      <w:marBottom w:val="0"/>
      <w:divBdr>
        <w:top w:val="none" w:sz="0" w:space="0" w:color="auto"/>
        <w:left w:val="none" w:sz="0" w:space="0" w:color="auto"/>
        <w:bottom w:val="none" w:sz="0" w:space="0" w:color="auto"/>
        <w:right w:val="none" w:sz="0" w:space="0" w:color="auto"/>
      </w:divBdr>
    </w:div>
    <w:div w:id="2004427548">
      <w:bodyDiv w:val="1"/>
      <w:marLeft w:val="0"/>
      <w:marRight w:val="0"/>
      <w:marTop w:val="0"/>
      <w:marBottom w:val="0"/>
      <w:divBdr>
        <w:top w:val="none" w:sz="0" w:space="0" w:color="auto"/>
        <w:left w:val="none" w:sz="0" w:space="0" w:color="auto"/>
        <w:bottom w:val="none" w:sz="0" w:space="0" w:color="auto"/>
        <w:right w:val="none" w:sz="0" w:space="0" w:color="auto"/>
      </w:divBdr>
    </w:div>
    <w:div w:id="2006668288">
      <w:bodyDiv w:val="1"/>
      <w:marLeft w:val="0"/>
      <w:marRight w:val="0"/>
      <w:marTop w:val="0"/>
      <w:marBottom w:val="0"/>
      <w:divBdr>
        <w:top w:val="none" w:sz="0" w:space="0" w:color="auto"/>
        <w:left w:val="none" w:sz="0" w:space="0" w:color="auto"/>
        <w:bottom w:val="none" w:sz="0" w:space="0" w:color="auto"/>
        <w:right w:val="none" w:sz="0" w:space="0" w:color="auto"/>
      </w:divBdr>
    </w:div>
    <w:div w:id="2010714260">
      <w:bodyDiv w:val="1"/>
      <w:marLeft w:val="0"/>
      <w:marRight w:val="0"/>
      <w:marTop w:val="0"/>
      <w:marBottom w:val="0"/>
      <w:divBdr>
        <w:top w:val="none" w:sz="0" w:space="0" w:color="auto"/>
        <w:left w:val="none" w:sz="0" w:space="0" w:color="auto"/>
        <w:bottom w:val="none" w:sz="0" w:space="0" w:color="auto"/>
        <w:right w:val="none" w:sz="0" w:space="0" w:color="auto"/>
      </w:divBdr>
    </w:div>
    <w:div w:id="2010937001">
      <w:bodyDiv w:val="1"/>
      <w:marLeft w:val="0"/>
      <w:marRight w:val="0"/>
      <w:marTop w:val="0"/>
      <w:marBottom w:val="0"/>
      <w:divBdr>
        <w:top w:val="none" w:sz="0" w:space="0" w:color="auto"/>
        <w:left w:val="none" w:sz="0" w:space="0" w:color="auto"/>
        <w:bottom w:val="none" w:sz="0" w:space="0" w:color="auto"/>
        <w:right w:val="none" w:sz="0" w:space="0" w:color="auto"/>
      </w:divBdr>
    </w:div>
    <w:div w:id="2012557884">
      <w:bodyDiv w:val="1"/>
      <w:marLeft w:val="0"/>
      <w:marRight w:val="0"/>
      <w:marTop w:val="0"/>
      <w:marBottom w:val="0"/>
      <w:divBdr>
        <w:top w:val="none" w:sz="0" w:space="0" w:color="auto"/>
        <w:left w:val="none" w:sz="0" w:space="0" w:color="auto"/>
        <w:bottom w:val="none" w:sz="0" w:space="0" w:color="auto"/>
        <w:right w:val="none" w:sz="0" w:space="0" w:color="auto"/>
      </w:divBdr>
    </w:div>
    <w:div w:id="2029485818">
      <w:bodyDiv w:val="1"/>
      <w:marLeft w:val="0"/>
      <w:marRight w:val="0"/>
      <w:marTop w:val="0"/>
      <w:marBottom w:val="0"/>
      <w:divBdr>
        <w:top w:val="none" w:sz="0" w:space="0" w:color="auto"/>
        <w:left w:val="none" w:sz="0" w:space="0" w:color="auto"/>
        <w:bottom w:val="none" w:sz="0" w:space="0" w:color="auto"/>
        <w:right w:val="none" w:sz="0" w:space="0" w:color="auto"/>
      </w:divBdr>
    </w:div>
    <w:div w:id="2029720735">
      <w:bodyDiv w:val="1"/>
      <w:marLeft w:val="0"/>
      <w:marRight w:val="0"/>
      <w:marTop w:val="0"/>
      <w:marBottom w:val="0"/>
      <w:divBdr>
        <w:top w:val="none" w:sz="0" w:space="0" w:color="auto"/>
        <w:left w:val="none" w:sz="0" w:space="0" w:color="auto"/>
        <w:bottom w:val="none" w:sz="0" w:space="0" w:color="auto"/>
        <w:right w:val="none" w:sz="0" w:space="0" w:color="auto"/>
      </w:divBdr>
    </w:div>
    <w:div w:id="2035613782">
      <w:bodyDiv w:val="1"/>
      <w:marLeft w:val="0"/>
      <w:marRight w:val="0"/>
      <w:marTop w:val="0"/>
      <w:marBottom w:val="0"/>
      <w:divBdr>
        <w:top w:val="none" w:sz="0" w:space="0" w:color="auto"/>
        <w:left w:val="none" w:sz="0" w:space="0" w:color="auto"/>
        <w:bottom w:val="none" w:sz="0" w:space="0" w:color="auto"/>
        <w:right w:val="none" w:sz="0" w:space="0" w:color="auto"/>
      </w:divBdr>
    </w:div>
    <w:div w:id="2042171435">
      <w:bodyDiv w:val="1"/>
      <w:marLeft w:val="0"/>
      <w:marRight w:val="0"/>
      <w:marTop w:val="0"/>
      <w:marBottom w:val="0"/>
      <w:divBdr>
        <w:top w:val="none" w:sz="0" w:space="0" w:color="auto"/>
        <w:left w:val="none" w:sz="0" w:space="0" w:color="auto"/>
        <w:bottom w:val="none" w:sz="0" w:space="0" w:color="auto"/>
        <w:right w:val="none" w:sz="0" w:space="0" w:color="auto"/>
      </w:divBdr>
    </w:div>
    <w:div w:id="2047943595">
      <w:bodyDiv w:val="1"/>
      <w:marLeft w:val="0"/>
      <w:marRight w:val="0"/>
      <w:marTop w:val="0"/>
      <w:marBottom w:val="0"/>
      <w:divBdr>
        <w:top w:val="none" w:sz="0" w:space="0" w:color="auto"/>
        <w:left w:val="none" w:sz="0" w:space="0" w:color="auto"/>
        <w:bottom w:val="none" w:sz="0" w:space="0" w:color="auto"/>
        <w:right w:val="none" w:sz="0" w:space="0" w:color="auto"/>
      </w:divBdr>
    </w:div>
    <w:div w:id="2054040442">
      <w:bodyDiv w:val="1"/>
      <w:marLeft w:val="0"/>
      <w:marRight w:val="0"/>
      <w:marTop w:val="0"/>
      <w:marBottom w:val="0"/>
      <w:divBdr>
        <w:top w:val="none" w:sz="0" w:space="0" w:color="auto"/>
        <w:left w:val="none" w:sz="0" w:space="0" w:color="auto"/>
        <w:bottom w:val="none" w:sz="0" w:space="0" w:color="auto"/>
        <w:right w:val="none" w:sz="0" w:space="0" w:color="auto"/>
      </w:divBdr>
    </w:div>
    <w:div w:id="2061904113">
      <w:bodyDiv w:val="1"/>
      <w:marLeft w:val="0"/>
      <w:marRight w:val="0"/>
      <w:marTop w:val="0"/>
      <w:marBottom w:val="0"/>
      <w:divBdr>
        <w:top w:val="none" w:sz="0" w:space="0" w:color="auto"/>
        <w:left w:val="none" w:sz="0" w:space="0" w:color="auto"/>
        <w:bottom w:val="none" w:sz="0" w:space="0" w:color="auto"/>
        <w:right w:val="none" w:sz="0" w:space="0" w:color="auto"/>
      </w:divBdr>
    </w:div>
    <w:div w:id="2066490473">
      <w:bodyDiv w:val="1"/>
      <w:marLeft w:val="0"/>
      <w:marRight w:val="0"/>
      <w:marTop w:val="0"/>
      <w:marBottom w:val="0"/>
      <w:divBdr>
        <w:top w:val="none" w:sz="0" w:space="0" w:color="auto"/>
        <w:left w:val="none" w:sz="0" w:space="0" w:color="auto"/>
        <w:bottom w:val="none" w:sz="0" w:space="0" w:color="auto"/>
        <w:right w:val="none" w:sz="0" w:space="0" w:color="auto"/>
      </w:divBdr>
    </w:div>
    <w:div w:id="2080127291">
      <w:bodyDiv w:val="1"/>
      <w:marLeft w:val="0"/>
      <w:marRight w:val="0"/>
      <w:marTop w:val="0"/>
      <w:marBottom w:val="0"/>
      <w:divBdr>
        <w:top w:val="none" w:sz="0" w:space="0" w:color="auto"/>
        <w:left w:val="none" w:sz="0" w:space="0" w:color="auto"/>
        <w:bottom w:val="none" w:sz="0" w:space="0" w:color="auto"/>
        <w:right w:val="none" w:sz="0" w:space="0" w:color="auto"/>
      </w:divBdr>
    </w:div>
    <w:div w:id="2086604856">
      <w:bodyDiv w:val="1"/>
      <w:marLeft w:val="0"/>
      <w:marRight w:val="0"/>
      <w:marTop w:val="0"/>
      <w:marBottom w:val="0"/>
      <w:divBdr>
        <w:top w:val="none" w:sz="0" w:space="0" w:color="auto"/>
        <w:left w:val="none" w:sz="0" w:space="0" w:color="auto"/>
        <w:bottom w:val="none" w:sz="0" w:space="0" w:color="auto"/>
        <w:right w:val="none" w:sz="0" w:space="0" w:color="auto"/>
      </w:divBdr>
    </w:div>
    <w:div w:id="2088184596">
      <w:bodyDiv w:val="1"/>
      <w:marLeft w:val="0"/>
      <w:marRight w:val="0"/>
      <w:marTop w:val="0"/>
      <w:marBottom w:val="0"/>
      <w:divBdr>
        <w:top w:val="none" w:sz="0" w:space="0" w:color="auto"/>
        <w:left w:val="none" w:sz="0" w:space="0" w:color="auto"/>
        <w:bottom w:val="none" w:sz="0" w:space="0" w:color="auto"/>
        <w:right w:val="none" w:sz="0" w:space="0" w:color="auto"/>
      </w:divBdr>
    </w:div>
    <w:div w:id="2091778687">
      <w:bodyDiv w:val="1"/>
      <w:marLeft w:val="0"/>
      <w:marRight w:val="0"/>
      <w:marTop w:val="0"/>
      <w:marBottom w:val="0"/>
      <w:divBdr>
        <w:top w:val="none" w:sz="0" w:space="0" w:color="auto"/>
        <w:left w:val="none" w:sz="0" w:space="0" w:color="auto"/>
        <w:bottom w:val="none" w:sz="0" w:space="0" w:color="auto"/>
        <w:right w:val="none" w:sz="0" w:space="0" w:color="auto"/>
      </w:divBdr>
    </w:div>
    <w:div w:id="2093089345">
      <w:bodyDiv w:val="1"/>
      <w:marLeft w:val="0"/>
      <w:marRight w:val="0"/>
      <w:marTop w:val="0"/>
      <w:marBottom w:val="0"/>
      <w:divBdr>
        <w:top w:val="none" w:sz="0" w:space="0" w:color="auto"/>
        <w:left w:val="none" w:sz="0" w:space="0" w:color="auto"/>
        <w:bottom w:val="none" w:sz="0" w:space="0" w:color="auto"/>
        <w:right w:val="none" w:sz="0" w:space="0" w:color="auto"/>
      </w:divBdr>
    </w:div>
    <w:div w:id="2096393655">
      <w:bodyDiv w:val="1"/>
      <w:marLeft w:val="0"/>
      <w:marRight w:val="0"/>
      <w:marTop w:val="0"/>
      <w:marBottom w:val="0"/>
      <w:divBdr>
        <w:top w:val="none" w:sz="0" w:space="0" w:color="auto"/>
        <w:left w:val="none" w:sz="0" w:space="0" w:color="auto"/>
        <w:bottom w:val="none" w:sz="0" w:space="0" w:color="auto"/>
        <w:right w:val="none" w:sz="0" w:space="0" w:color="auto"/>
      </w:divBdr>
    </w:div>
    <w:div w:id="2103256300">
      <w:bodyDiv w:val="1"/>
      <w:marLeft w:val="0"/>
      <w:marRight w:val="0"/>
      <w:marTop w:val="0"/>
      <w:marBottom w:val="0"/>
      <w:divBdr>
        <w:top w:val="none" w:sz="0" w:space="0" w:color="auto"/>
        <w:left w:val="none" w:sz="0" w:space="0" w:color="auto"/>
        <w:bottom w:val="none" w:sz="0" w:space="0" w:color="auto"/>
        <w:right w:val="none" w:sz="0" w:space="0" w:color="auto"/>
      </w:divBdr>
    </w:div>
    <w:div w:id="2109154150">
      <w:bodyDiv w:val="1"/>
      <w:marLeft w:val="0"/>
      <w:marRight w:val="0"/>
      <w:marTop w:val="0"/>
      <w:marBottom w:val="0"/>
      <w:divBdr>
        <w:top w:val="none" w:sz="0" w:space="0" w:color="auto"/>
        <w:left w:val="none" w:sz="0" w:space="0" w:color="auto"/>
        <w:bottom w:val="none" w:sz="0" w:space="0" w:color="auto"/>
        <w:right w:val="none" w:sz="0" w:space="0" w:color="auto"/>
      </w:divBdr>
    </w:div>
    <w:div w:id="2115980065">
      <w:bodyDiv w:val="1"/>
      <w:marLeft w:val="0"/>
      <w:marRight w:val="0"/>
      <w:marTop w:val="0"/>
      <w:marBottom w:val="0"/>
      <w:divBdr>
        <w:top w:val="none" w:sz="0" w:space="0" w:color="auto"/>
        <w:left w:val="none" w:sz="0" w:space="0" w:color="auto"/>
        <w:bottom w:val="none" w:sz="0" w:space="0" w:color="auto"/>
        <w:right w:val="none" w:sz="0" w:space="0" w:color="auto"/>
      </w:divBdr>
    </w:div>
    <w:div w:id="2121752507">
      <w:bodyDiv w:val="1"/>
      <w:marLeft w:val="0"/>
      <w:marRight w:val="0"/>
      <w:marTop w:val="0"/>
      <w:marBottom w:val="0"/>
      <w:divBdr>
        <w:top w:val="none" w:sz="0" w:space="0" w:color="auto"/>
        <w:left w:val="none" w:sz="0" w:space="0" w:color="auto"/>
        <w:bottom w:val="none" w:sz="0" w:space="0" w:color="auto"/>
        <w:right w:val="none" w:sz="0" w:space="0" w:color="auto"/>
      </w:divBdr>
    </w:div>
    <w:div w:id="2126000013">
      <w:bodyDiv w:val="1"/>
      <w:marLeft w:val="0"/>
      <w:marRight w:val="0"/>
      <w:marTop w:val="0"/>
      <w:marBottom w:val="0"/>
      <w:divBdr>
        <w:top w:val="none" w:sz="0" w:space="0" w:color="auto"/>
        <w:left w:val="none" w:sz="0" w:space="0" w:color="auto"/>
        <w:bottom w:val="none" w:sz="0" w:space="0" w:color="auto"/>
        <w:right w:val="none" w:sz="0" w:space="0" w:color="auto"/>
      </w:divBdr>
    </w:div>
    <w:div w:id="2131243250">
      <w:bodyDiv w:val="1"/>
      <w:marLeft w:val="0"/>
      <w:marRight w:val="0"/>
      <w:marTop w:val="0"/>
      <w:marBottom w:val="0"/>
      <w:divBdr>
        <w:top w:val="none" w:sz="0" w:space="0" w:color="auto"/>
        <w:left w:val="none" w:sz="0" w:space="0" w:color="auto"/>
        <w:bottom w:val="none" w:sz="0" w:space="0" w:color="auto"/>
        <w:right w:val="none" w:sz="0" w:space="0" w:color="auto"/>
      </w:divBdr>
    </w:div>
    <w:div w:id="2133087705">
      <w:bodyDiv w:val="1"/>
      <w:marLeft w:val="0"/>
      <w:marRight w:val="0"/>
      <w:marTop w:val="0"/>
      <w:marBottom w:val="0"/>
      <w:divBdr>
        <w:top w:val="none" w:sz="0" w:space="0" w:color="auto"/>
        <w:left w:val="none" w:sz="0" w:space="0" w:color="auto"/>
        <w:bottom w:val="none" w:sz="0" w:space="0" w:color="auto"/>
        <w:right w:val="none" w:sz="0" w:space="0" w:color="auto"/>
      </w:divBdr>
    </w:div>
    <w:div w:id="214665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BD4B6B-8EC2-445F-BE05-BC19FAB7B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1687</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Brown and Caldwell</Company>
  <LinksUpToDate>false</LinksUpToDate>
  <CharactersWithSpaces>11287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Yee, Wellington</dc:creator>
  <cp:lastModifiedBy>Vali Cooper &amp; Associates</cp:lastModifiedBy>
  <cp:revision>4</cp:revision>
  <cp:lastPrinted>2014-03-11T16:55:00Z</cp:lastPrinted>
  <dcterms:created xsi:type="dcterms:W3CDTF">2017-04-22T16:55:00Z</dcterms:created>
  <dcterms:modified xsi:type="dcterms:W3CDTF">2017-04-22T16:56:00Z</dcterms:modified>
</cp:coreProperties>
</file>